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DE646" w14:textId="7E6D6A3B" w:rsidR="00240AD6" w:rsidRDefault="00692FD7" w:rsidP="00692FD7">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rsidR="00240AD6">
        <w:t>Database</w:t>
      </w:r>
    </w:p>
    <w:p w14:paraId="64E78B62" w14:textId="7CF9C3A7" w:rsidR="00692FD7" w:rsidRPr="00730165" w:rsidRDefault="00240AD6" w:rsidP="00692FD7">
      <w:pPr>
        <w:pStyle w:val="Title"/>
        <w:outlineLvl w:val="9"/>
      </w:pPr>
      <w:r>
        <w:t>Physical</w:t>
      </w:r>
      <w:r w:rsidR="00692FD7" w:rsidRPr="00730165">
        <w:t xml:space="preserve"> Model</w:t>
      </w:r>
    </w:p>
    <w:p w14:paraId="21DB2404" w14:textId="77777777" w:rsidR="00692FD7" w:rsidRPr="00730165" w:rsidRDefault="00692FD7" w:rsidP="00692FD7">
      <w:pPr>
        <w:pStyle w:val="Subtitle"/>
        <w:jc w:val="right"/>
        <w:outlineLvl w:val="9"/>
        <w:rPr>
          <w:b/>
          <w:u w:val="single"/>
        </w:rPr>
      </w:pPr>
      <w:bookmarkStart w:id="3" w:name="_Toc384637763"/>
      <w:bookmarkStart w:id="4" w:name="_Toc384762020"/>
      <w:bookmarkStart w:id="5" w:name="_Toc384763848"/>
      <w:r w:rsidRPr="00730165">
        <w:t>Prepared by:</w:t>
      </w:r>
      <w:bookmarkEnd w:id="3"/>
      <w:bookmarkEnd w:id="4"/>
      <w:bookmarkEnd w:id="5"/>
      <w:r w:rsidRPr="00730165">
        <w:br/>
        <w:t xml:space="preserve">Thursdays </w:t>
      </w:r>
      <w:r w:rsidRPr="00730165">
        <w:rPr>
          <w:b/>
          <w:u w:val="single"/>
        </w:rPr>
        <w:t>Group 4</w:t>
      </w:r>
    </w:p>
    <w:p w14:paraId="6F017921" w14:textId="77777777" w:rsidR="00692FD7" w:rsidRPr="00730165" w:rsidRDefault="00692FD7" w:rsidP="00692FD7">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14:paraId="2690D25D" w14:textId="77777777" w:rsidR="00692FD7" w:rsidRPr="00730165" w:rsidRDefault="00692FD7" w:rsidP="00692FD7">
      <w:pPr>
        <w:pStyle w:val="Subtitle"/>
        <w:jc w:val="right"/>
        <w:outlineLvl w:val="9"/>
      </w:pPr>
      <w:bookmarkStart w:id="9" w:name="_Toc384637765"/>
      <w:bookmarkStart w:id="10" w:name="_Toc384762022"/>
      <w:bookmarkStart w:id="11" w:name="_Toc384763850"/>
      <w:r w:rsidRPr="00730165">
        <w:t>Andrew Zschorn zsch0003</w:t>
      </w:r>
      <w:bookmarkEnd w:id="9"/>
      <w:bookmarkEnd w:id="10"/>
      <w:bookmarkEnd w:id="11"/>
    </w:p>
    <w:p w14:paraId="1CE2F881" w14:textId="77777777" w:rsidR="00692FD7" w:rsidRPr="00730165" w:rsidRDefault="00692FD7" w:rsidP="00692FD7">
      <w:pPr>
        <w:pStyle w:val="Subtitle"/>
        <w:jc w:val="right"/>
        <w:outlineLvl w:val="9"/>
      </w:pPr>
      <w:bookmarkStart w:id="12" w:name="_Toc384637762"/>
    </w:p>
    <w:p w14:paraId="4A64219D" w14:textId="77777777" w:rsidR="00692FD7" w:rsidRPr="00730165" w:rsidRDefault="00692FD7" w:rsidP="00692FD7">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14:paraId="7E6A5913" w14:textId="496760EB" w:rsidR="00692FD7" w:rsidRPr="00730165" w:rsidRDefault="00240AD6" w:rsidP="00692FD7">
      <w:pPr>
        <w:pStyle w:val="Subtitle"/>
        <w:spacing w:line="240" w:lineRule="auto"/>
        <w:jc w:val="right"/>
        <w:outlineLvl w:val="9"/>
      </w:pPr>
      <w:bookmarkStart w:id="15" w:name="_Toc384637767"/>
      <w:bookmarkStart w:id="16" w:name="_Toc384762024"/>
      <w:bookmarkStart w:id="17" w:name="_Toc384763852"/>
      <w:r>
        <w:t>17</w:t>
      </w:r>
      <w:r w:rsidR="000F3411" w:rsidRPr="00730165">
        <w:t>/5</w:t>
      </w:r>
      <w:r w:rsidR="00692FD7" w:rsidRPr="00730165">
        <w:t>/2014</w:t>
      </w:r>
      <w:bookmarkEnd w:id="15"/>
      <w:bookmarkEnd w:id="16"/>
      <w:bookmarkEnd w:id="17"/>
    </w:p>
    <w:p w14:paraId="50E83453" w14:textId="77777777" w:rsidR="00692FD7" w:rsidRPr="00730165" w:rsidRDefault="00692FD7" w:rsidP="00692FD7">
      <w:pPr>
        <w:jc w:val="right"/>
      </w:pPr>
    </w:p>
    <w:p w14:paraId="772C28E5" w14:textId="77777777" w:rsidR="00692FD7" w:rsidRPr="00730165" w:rsidRDefault="00692FD7" w:rsidP="00692FD7">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p w14:paraId="7429C3BD" w14:textId="77777777" w:rsidR="000F3411" w:rsidRPr="00730165" w:rsidRDefault="000F3411" w:rsidP="000F3411"/>
    <w:sdt>
      <w:sdtPr>
        <w:rPr>
          <w:rFonts w:asciiTheme="minorHAnsi" w:eastAsiaTheme="minorHAnsi" w:hAnsiTheme="minorHAnsi" w:cstheme="minorBidi"/>
          <w:b w:val="0"/>
          <w:bCs w:val="0"/>
          <w:color w:val="auto"/>
          <w:sz w:val="22"/>
          <w:szCs w:val="22"/>
          <w:lang w:val="en-AU" w:eastAsia="en-US"/>
        </w:rPr>
        <w:id w:val="-1304770251"/>
        <w:docPartObj>
          <w:docPartGallery w:val="Table of Contents"/>
          <w:docPartUnique/>
        </w:docPartObj>
      </w:sdtPr>
      <w:sdtEndPr>
        <w:rPr>
          <w:noProof/>
        </w:rPr>
      </w:sdtEndPr>
      <w:sdtContent>
        <w:p w14:paraId="01470EE4" w14:textId="77777777" w:rsidR="00261290" w:rsidRPr="00730165" w:rsidRDefault="00261290" w:rsidP="005E4DF4">
          <w:pPr>
            <w:pStyle w:val="TOCHeading"/>
          </w:pPr>
          <w:r w:rsidRPr="00730165">
            <w:t>Contents</w:t>
          </w:r>
        </w:p>
        <w:p w14:paraId="7DF8223E" w14:textId="77777777" w:rsidR="00855BD1" w:rsidRDefault="00261290">
          <w:pPr>
            <w:pStyle w:val="TOC1"/>
            <w:tabs>
              <w:tab w:val="left" w:pos="440"/>
              <w:tab w:val="right" w:leader="dot" w:pos="9016"/>
            </w:tabs>
            <w:rPr>
              <w:rFonts w:eastAsiaTheme="minorEastAsia"/>
              <w:noProof/>
              <w:lang w:eastAsia="en-AU"/>
            </w:rPr>
          </w:pPr>
          <w:r w:rsidRPr="00730165">
            <w:fldChar w:fldCharType="begin"/>
          </w:r>
          <w:r w:rsidRPr="00730165">
            <w:instrText xml:space="preserve"> TOC \o "1-3" \h \z \u </w:instrText>
          </w:r>
          <w:r w:rsidRPr="00730165">
            <w:fldChar w:fldCharType="separate"/>
          </w:r>
          <w:hyperlink w:anchor="_Toc388077020" w:history="1">
            <w:r w:rsidR="00855BD1" w:rsidRPr="00650ECE">
              <w:rPr>
                <w:rStyle w:val="Hyperlink"/>
                <w:noProof/>
              </w:rPr>
              <w:t>1.</w:t>
            </w:r>
            <w:r w:rsidR="00855BD1">
              <w:rPr>
                <w:rFonts w:eastAsiaTheme="minorEastAsia"/>
                <w:noProof/>
                <w:lang w:eastAsia="en-AU"/>
              </w:rPr>
              <w:tab/>
            </w:r>
            <w:r w:rsidR="00855BD1" w:rsidRPr="00650ECE">
              <w:rPr>
                <w:rStyle w:val="Hyperlink"/>
                <w:noProof/>
              </w:rPr>
              <w:t>Translate logical data model for target DBMS</w:t>
            </w:r>
            <w:r w:rsidR="00855BD1">
              <w:rPr>
                <w:noProof/>
                <w:webHidden/>
              </w:rPr>
              <w:tab/>
            </w:r>
            <w:r w:rsidR="00855BD1">
              <w:rPr>
                <w:noProof/>
                <w:webHidden/>
              </w:rPr>
              <w:fldChar w:fldCharType="begin"/>
            </w:r>
            <w:r w:rsidR="00855BD1">
              <w:rPr>
                <w:noProof/>
                <w:webHidden/>
              </w:rPr>
              <w:instrText xml:space="preserve"> PAGEREF _Toc388077020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3468FE6" w14:textId="77777777" w:rsidR="00855BD1" w:rsidRDefault="009F7A70">
          <w:pPr>
            <w:pStyle w:val="TOC2"/>
            <w:tabs>
              <w:tab w:val="left" w:pos="880"/>
              <w:tab w:val="right" w:leader="dot" w:pos="9016"/>
            </w:tabs>
            <w:rPr>
              <w:rFonts w:eastAsiaTheme="minorEastAsia"/>
              <w:noProof/>
              <w:lang w:eastAsia="en-AU"/>
            </w:rPr>
          </w:pPr>
          <w:hyperlink w:anchor="_Toc388077021" w:history="1">
            <w:r w:rsidR="00855BD1" w:rsidRPr="00650ECE">
              <w:rPr>
                <w:rStyle w:val="Hyperlink"/>
                <w:noProof/>
              </w:rPr>
              <w:t>1.1.</w:t>
            </w:r>
            <w:r w:rsidR="00855BD1">
              <w:rPr>
                <w:rFonts w:eastAsiaTheme="minorEastAsia"/>
                <w:noProof/>
                <w:lang w:eastAsia="en-AU"/>
              </w:rPr>
              <w:tab/>
            </w:r>
            <w:r w:rsidR="00855BD1" w:rsidRPr="00650ECE">
              <w:rPr>
                <w:rStyle w:val="Hyperlink"/>
                <w:noProof/>
              </w:rPr>
              <w:t>Select target DBMS</w:t>
            </w:r>
            <w:r w:rsidR="00855BD1">
              <w:rPr>
                <w:noProof/>
                <w:webHidden/>
              </w:rPr>
              <w:tab/>
            </w:r>
            <w:r w:rsidR="00855BD1">
              <w:rPr>
                <w:noProof/>
                <w:webHidden/>
              </w:rPr>
              <w:fldChar w:fldCharType="begin"/>
            </w:r>
            <w:r w:rsidR="00855BD1">
              <w:rPr>
                <w:noProof/>
                <w:webHidden/>
              </w:rPr>
              <w:instrText xml:space="preserve"> PAGEREF _Toc388077021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50B2945" w14:textId="77777777" w:rsidR="00855BD1" w:rsidRDefault="009F7A70">
          <w:pPr>
            <w:pStyle w:val="TOC2"/>
            <w:tabs>
              <w:tab w:val="left" w:pos="880"/>
              <w:tab w:val="right" w:leader="dot" w:pos="9016"/>
            </w:tabs>
            <w:rPr>
              <w:rFonts w:eastAsiaTheme="minorEastAsia"/>
              <w:noProof/>
              <w:lang w:eastAsia="en-AU"/>
            </w:rPr>
          </w:pPr>
          <w:hyperlink w:anchor="_Toc388077022" w:history="1">
            <w:r w:rsidR="00855BD1" w:rsidRPr="00650ECE">
              <w:rPr>
                <w:rStyle w:val="Hyperlink"/>
                <w:noProof/>
              </w:rPr>
              <w:t>1.2.</w:t>
            </w:r>
            <w:r w:rsidR="00855BD1">
              <w:rPr>
                <w:rFonts w:eastAsiaTheme="minorEastAsia"/>
                <w:noProof/>
                <w:lang w:eastAsia="en-AU"/>
              </w:rPr>
              <w:tab/>
            </w:r>
            <w:r w:rsidR="00855BD1" w:rsidRPr="00650ECE">
              <w:rPr>
                <w:rStyle w:val="Hyperlink"/>
                <w:noProof/>
              </w:rPr>
              <w:t>Design base relations</w:t>
            </w:r>
            <w:r w:rsidR="00855BD1">
              <w:rPr>
                <w:noProof/>
                <w:webHidden/>
              </w:rPr>
              <w:tab/>
            </w:r>
            <w:r w:rsidR="00855BD1">
              <w:rPr>
                <w:noProof/>
                <w:webHidden/>
              </w:rPr>
              <w:fldChar w:fldCharType="begin"/>
            </w:r>
            <w:r w:rsidR="00855BD1">
              <w:rPr>
                <w:noProof/>
                <w:webHidden/>
              </w:rPr>
              <w:instrText xml:space="preserve"> PAGEREF _Toc388077022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83B172F" w14:textId="77777777" w:rsidR="00855BD1" w:rsidRDefault="009F7A70">
          <w:pPr>
            <w:pStyle w:val="TOC2"/>
            <w:tabs>
              <w:tab w:val="left" w:pos="880"/>
              <w:tab w:val="right" w:leader="dot" w:pos="9016"/>
            </w:tabs>
            <w:rPr>
              <w:rFonts w:eastAsiaTheme="minorEastAsia"/>
              <w:noProof/>
              <w:lang w:eastAsia="en-AU"/>
            </w:rPr>
          </w:pPr>
          <w:hyperlink w:anchor="_Toc388077023" w:history="1">
            <w:r w:rsidR="00855BD1" w:rsidRPr="00650ECE">
              <w:rPr>
                <w:rStyle w:val="Hyperlink"/>
                <w:noProof/>
              </w:rPr>
              <w:t>1.3.</w:t>
            </w:r>
            <w:r w:rsidR="00855BD1">
              <w:rPr>
                <w:rFonts w:eastAsiaTheme="minorEastAsia"/>
                <w:noProof/>
                <w:lang w:eastAsia="en-AU"/>
              </w:rPr>
              <w:tab/>
            </w:r>
            <w:r w:rsidR="00855BD1" w:rsidRPr="00650ECE">
              <w:rPr>
                <w:rStyle w:val="Hyperlink"/>
                <w:noProof/>
              </w:rPr>
              <w:t>Design representation of derived data</w:t>
            </w:r>
            <w:r w:rsidR="00855BD1">
              <w:rPr>
                <w:noProof/>
                <w:webHidden/>
              </w:rPr>
              <w:tab/>
            </w:r>
            <w:r w:rsidR="00855BD1">
              <w:rPr>
                <w:noProof/>
                <w:webHidden/>
              </w:rPr>
              <w:fldChar w:fldCharType="begin"/>
            </w:r>
            <w:r w:rsidR="00855BD1">
              <w:rPr>
                <w:noProof/>
                <w:webHidden/>
              </w:rPr>
              <w:instrText xml:space="preserve"> PAGEREF _Toc388077023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DF514C1" w14:textId="77777777" w:rsidR="00855BD1" w:rsidRDefault="009F7A70">
          <w:pPr>
            <w:pStyle w:val="TOC2"/>
            <w:tabs>
              <w:tab w:val="left" w:pos="880"/>
              <w:tab w:val="right" w:leader="dot" w:pos="9016"/>
            </w:tabs>
            <w:rPr>
              <w:rFonts w:eastAsiaTheme="minorEastAsia"/>
              <w:noProof/>
              <w:lang w:eastAsia="en-AU"/>
            </w:rPr>
          </w:pPr>
          <w:hyperlink w:anchor="_Toc388077024" w:history="1">
            <w:r w:rsidR="00855BD1" w:rsidRPr="00650ECE">
              <w:rPr>
                <w:rStyle w:val="Hyperlink"/>
                <w:noProof/>
              </w:rPr>
              <w:t>1.4.</w:t>
            </w:r>
            <w:r w:rsidR="00855BD1">
              <w:rPr>
                <w:rFonts w:eastAsiaTheme="minorEastAsia"/>
                <w:noProof/>
                <w:lang w:eastAsia="en-AU"/>
              </w:rPr>
              <w:tab/>
            </w:r>
            <w:r w:rsidR="00855BD1" w:rsidRPr="00650ECE">
              <w:rPr>
                <w:rStyle w:val="Hyperlink"/>
                <w:noProof/>
              </w:rPr>
              <w:t>Design general constraints</w:t>
            </w:r>
            <w:r w:rsidR="00855BD1">
              <w:rPr>
                <w:noProof/>
                <w:webHidden/>
              </w:rPr>
              <w:tab/>
            </w:r>
            <w:r w:rsidR="00855BD1">
              <w:rPr>
                <w:noProof/>
                <w:webHidden/>
              </w:rPr>
              <w:fldChar w:fldCharType="begin"/>
            </w:r>
            <w:r w:rsidR="00855BD1">
              <w:rPr>
                <w:noProof/>
                <w:webHidden/>
              </w:rPr>
              <w:instrText xml:space="preserve"> PAGEREF _Toc388077024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E2A102C" w14:textId="77777777" w:rsidR="00855BD1" w:rsidRDefault="009F7A70">
          <w:pPr>
            <w:pStyle w:val="TOC1"/>
            <w:tabs>
              <w:tab w:val="left" w:pos="440"/>
              <w:tab w:val="right" w:leader="dot" w:pos="9016"/>
            </w:tabs>
            <w:rPr>
              <w:rFonts w:eastAsiaTheme="minorEastAsia"/>
              <w:noProof/>
              <w:lang w:eastAsia="en-AU"/>
            </w:rPr>
          </w:pPr>
          <w:hyperlink w:anchor="_Toc388077025" w:history="1">
            <w:r w:rsidR="00855BD1" w:rsidRPr="00650ECE">
              <w:rPr>
                <w:rStyle w:val="Hyperlink"/>
                <w:noProof/>
              </w:rPr>
              <w:t>2.</w:t>
            </w:r>
            <w:r w:rsidR="00855BD1">
              <w:rPr>
                <w:rFonts w:eastAsiaTheme="minorEastAsia"/>
                <w:noProof/>
                <w:lang w:eastAsia="en-AU"/>
              </w:rPr>
              <w:tab/>
            </w:r>
            <w:r w:rsidR="00855BD1" w:rsidRPr="00650ECE">
              <w:rPr>
                <w:rStyle w:val="Hyperlink"/>
                <w:noProof/>
              </w:rPr>
              <w:t>Design file organisations and indices</w:t>
            </w:r>
            <w:r w:rsidR="00855BD1">
              <w:rPr>
                <w:noProof/>
                <w:webHidden/>
              </w:rPr>
              <w:tab/>
            </w:r>
            <w:r w:rsidR="00855BD1">
              <w:rPr>
                <w:noProof/>
                <w:webHidden/>
              </w:rPr>
              <w:fldChar w:fldCharType="begin"/>
            </w:r>
            <w:r w:rsidR="00855BD1">
              <w:rPr>
                <w:noProof/>
                <w:webHidden/>
              </w:rPr>
              <w:instrText xml:space="preserve"> PAGEREF _Toc388077025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EBB3C94" w14:textId="77777777" w:rsidR="00855BD1" w:rsidRDefault="009F7A70">
          <w:pPr>
            <w:pStyle w:val="TOC2"/>
            <w:tabs>
              <w:tab w:val="left" w:pos="880"/>
              <w:tab w:val="right" w:leader="dot" w:pos="9016"/>
            </w:tabs>
            <w:rPr>
              <w:rFonts w:eastAsiaTheme="minorEastAsia"/>
              <w:noProof/>
              <w:lang w:eastAsia="en-AU"/>
            </w:rPr>
          </w:pPr>
          <w:hyperlink w:anchor="_Toc388077026" w:history="1">
            <w:r w:rsidR="00855BD1" w:rsidRPr="00650ECE">
              <w:rPr>
                <w:rStyle w:val="Hyperlink"/>
                <w:noProof/>
              </w:rPr>
              <w:t>2.1.</w:t>
            </w:r>
            <w:r w:rsidR="00855BD1">
              <w:rPr>
                <w:rFonts w:eastAsiaTheme="minorEastAsia"/>
                <w:noProof/>
                <w:lang w:eastAsia="en-AU"/>
              </w:rPr>
              <w:tab/>
            </w:r>
            <w:r w:rsidR="00855BD1" w:rsidRPr="00650ECE">
              <w:rPr>
                <w:rStyle w:val="Hyperlink"/>
                <w:noProof/>
              </w:rPr>
              <w:t>Analyse transactions</w:t>
            </w:r>
            <w:r w:rsidR="00855BD1">
              <w:rPr>
                <w:noProof/>
                <w:webHidden/>
              </w:rPr>
              <w:tab/>
            </w:r>
            <w:r w:rsidR="00855BD1">
              <w:rPr>
                <w:noProof/>
                <w:webHidden/>
              </w:rPr>
              <w:fldChar w:fldCharType="begin"/>
            </w:r>
            <w:r w:rsidR="00855BD1">
              <w:rPr>
                <w:noProof/>
                <w:webHidden/>
              </w:rPr>
              <w:instrText xml:space="preserve"> PAGEREF _Toc388077026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00FD662" w14:textId="77777777" w:rsidR="00855BD1" w:rsidRDefault="009F7A70">
          <w:pPr>
            <w:pStyle w:val="TOC2"/>
            <w:tabs>
              <w:tab w:val="left" w:pos="880"/>
              <w:tab w:val="right" w:leader="dot" w:pos="9016"/>
            </w:tabs>
            <w:rPr>
              <w:rFonts w:eastAsiaTheme="minorEastAsia"/>
              <w:noProof/>
              <w:lang w:eastAsia="en-AU"/>
            </w:rPr>
          </w:pPr>
          <w:hyperlink w:anchor="_Toc388077027" w:history="1">
            <w:r w:rsidR="00855BD1" w:rsidRPr="00650ECE">
              <w:rPr>
                <w:rStyle w:val="Hyperlink"/>
                <w:noProof/>
              </w:rPr>
              <w:t>2.2.</w:t>
            </w:r>
            <w:r w:rsidR="00855BD1">
              <w:rPr>
                <w:rFonts w:eastAsiaTheme="minorEastAsia"/>
                <w:noProof/>
                <w:lang w:eastAsia="en-AU"/>
              </w:rPr>
              <w:tab/>
            </w:r>
            <w:r w:rsidR="00855BD1" w:rsidRPr="00650ECE">
              <w:rPr>
                <w:rStyle w:val="Hyperlink"/>
                <w:noProof/>
              </w:rPr>
              <w:t>Select file organisations</w:t>
            </w:r>
            <w:r w:rsidR="00855BD1">
              <w:rPr>
                <w:noProof/>
                <w:webHidden/>
              </w:rPr>
              <w:tab/>
            </w:r>
            <w:r w:rsidR="00855BD1">
              <w:rPr>
                <w:noProof/>
                <w:webHidden/>
              </w:rPr>
              <w:fldChar w:fldCharType="begin"/>
            </w:r>
            <w:r w:rsidR="00855BD1">
              <w:rPr>
                <w:noProof/>
                <w:webHidden/>
              </w:rPr>
              <w:instrText xml:space="preserve"> PAGEREF _Toc388077027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7AA00E31" w14:textId="77777777" w:rsidR="00855BD1" w:rsidRDefault="009F7A70">
          <w:pPr>
            <w:pStyle w:val="TOC2"/>
            <w:tabs>
              <w:tab w:val="left" w:pos="880"/>
              <w:tab w:val="right" w:leader="dot" w:pos="9016"/>
            </w:tabs>
            <w:rPr>
              <w:rFonts w:eastAsiaTheme="minorEastAsia"/>
              <w:noProof/>
              <w:lang w:eastAsia="en-AU"/>
            </w:rPr>
          </w:pPr>
          <w:hyperlink w:anchor="_Toc388077028" w:history="1">
            <w:r w:rsidR="00855BD1" w:rsidRPr="00650ECE">
              <w:rPr>
                <w:rStyle w:val="Hyperlink"/>
                <w:noProof/>
              </w:rPr>
              <w:t>2.3.</w:t>
            </w:r>
            <w:r w:rsidR="00855BD1">
              <w:rPr>
                <w:rFonts w:eastAsiaTheme="minorEastAsia"/>
                <w:noProof/>
                <w:lang w:eastAsia="en-AU"/>
              </w:rPr>
              <w:tab/>
            </w:r>
            <w:r w:rsidR="00855BD1" w:rsidRPr="00650ECE">
              <w:rPr>
                <w:rStyle w:val="Hyperlink"/>
                <w:noProof/>
              </w:rPr>
              <w:t>Select indices</w:t>
            </w:r>
            <w:r w:rsidR="00855BD1">
              <w:rPr>
                <w:noProof/>
                <w:webHidden/>
              </w:rPr>
              <w:tab/>
            </w:r>
            <w:r w:rsidR="00855BD1">
              <w:rPr>
                <w:noProof/>
                <w:webHidden/>
              </w:rPr>
              <w:fldChar w:fldCharType="begin"/>
            </w:r>
            <w:r w:rsidR="00855BD1">
              <w:rPr>
                <w:noProof/>
                <w:webHidden/>
              </w:rPr>
              <w:instrText xml:space="preserve"> PAGEREF _Toc388077028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94D6E87" w14:textId="77777777" w:rsidR="00855BD1" w:rsidRDefault="009F7A70">
          <w:pPr>
            <w:pStyle w:val="TOC2"/>
            <w:tabs>
              <w:tab w:val="left" w:pos="880"/>
              <w:tab w:val="right" w:leader="dot" w:pos="9016"/>
            </w:tabs>
            <w:rPr>
              <w:rFonts w:eastAsiaTheme="minorEastAsia"/>
              <w:noProof/>
              <w:lang w:eastAsia="en-AU"/>
            </w:rPr>
          </w:pPr>
          <w:hyperlink w:anchor="_Toc388077029" w:history="1">
            <w:r w:rsidR="00855BD1" w:rsidRPr="00650ECE">
              <w:rPr>
                <w:rStyle w:val="Hyperlink"/>
                <w:noProof/>
              </w:rPr>
              <w:t>2.4.</w:t>
            </w:r>
            <w:r w:rsidR="00855BD1">
              <w:rPr>
                <w:rFonts w:eastAsiaTheme="minorEastAsia"/>
                <w:noProof/>
                <w:lang w:eastAsia="en-AU"/>
              </w:rPr>
              <w:tab/>
            </w:r>
            <w:r w:rsidR="00855BD1" w:rsidRPr="00650ECE">
              <w:rPr>
                <w:rStyle w:val="Hyperlink"/>
                <w:noProof/>
              </w:rPr>
              <w:t>Estimate disk space requirements</w:t>
            </w:r>
            <w:r w:rsidR="00855BD1">
              <w:rPr>
                <w:noProof/>
                <w:webHidden/>
              </w:rPr>
              <w:tab/>
            </w:r>
            <w:r w:rsidR="00855BD1">
              <w:rPr>
                <w:noProof/>
                <w:webHidden/>
              </w:rPr>
              <w:fldChar w:fldCharType="begin"/>
            </w:r>
            <w:r w:rsidR="00855BD1">
              <w:rPr>
                <w:noProof/>
                <w:webHidden/>
              </w:rPr>
              <w:instrText xml:space="preserve"> PAGEREF _Toc388077029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A961AC4" w14:textId="77777777" w:rsidR="00855BD1" w:rsidRDefault="009F7A70">
          <w:pPr>
            <w:pStyle w:val="TOC1"/>
            <w:tabs>
              <w:tab w:val="left" w:pos="440"/>
              <w:tab w:val="right" w:leader="dot" w:pos="9016"/>
            </w:tabs>
            <w:rPr>
              <w:rFonts w:eastAsiaTheme="minorEastAsia"/>
              <w:noProof/>
              <w:lang w:eastAsia="en-AU"/>
            </w:rPr>
          </w:pPr>
          <w:hyperlink w:anchor="_Toc388077030" w:history="1">
            <w:r w:rsidR="00855BD1" w:rsidRPr="00650ECE">
              <w:rPr>
                <w:rStyle w:val="Hyperlink"/>
                <w:noProof/>
                <w:lang w:eastAsia="en-AU"/>
              </w:rPr>
              <w:t>3.</w:t>
            </w:r>
            <w:r w:rsidR="00855BD1">
              <w:rPr>
                <w:rFonts w:eastAsiaTheme="minorEastAsia"/>
                <w:noProof/>
                <w:lang w:eastAsia="en-AU"/>
              </w:rPr>
              <w:tab/>
            </w:r>
            <w:r w:rsidR="00855BD1" w:rsidRPr="00650ECE">
              <w:rPr>
                <w:rStyle w:val="Hyperlink"/>
                <w:noProof/>
                <w:lang w:eastAsia="en-AU"/>
              </w:rPr>
              <w:t>Design user views</w:t>
            </w:r>
            <w:r w:rsidR="00855BD1">
              <w:rPr>
                <w:noProof/>
                <w:webHidden/>
              </w:rPr>
              <w:tab/>
            </w:r>
            <w:r w:rsidR="00855BD1">
              <w:rPr>
                <w:noProof/>
                <w:webHidden/>
              </w:rPr>
              <w:fldChar w:fldCharType="begin"/>
            </w:r>
            <w:r w:rsidR="00855BD1">
              <w:rPr>
                <w:noProof/>
                <w:webHidden/>
              </w:rPr>
              <w:instrText xml:space="preserve"> PAGEREF _Toc388077030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B8DB65B" w14:textId="77777777" w:rsidR="00855BD1" w:rsidRDefault="009F7A70">
          <w:pPr>
            <w:pStyle w:val="TOC1"/>
            <w:tabs>
              <w:tab w:val="left" w:pos="440"/>
              <w:tab w:val="right" w:leader="dot" w:pos="9016"/>
            </w:tabs>
            <w:rPr>
              <w:rFonts w:eastAsiaTheme="minorEastAsia"/>
              <w:noProof/>
              <w:lang w:eastAsia="en-AU"/>
            </w:rPr>
          </w:pPr>
          <w:hyperlink w:anchor="_Toc388077031" w:history="1">
            <w:r w:rsidR="00855BD1" w:rsidRPr="00650ECE">
              <w:rPr>
                <w:rStyle w:val="Hyperlink"/>
                <w:noProof/>
                <w:lang w:eastAsia="en-AU"/>
              </w:rPr>
              <w:t>4.</w:t>
            </w:r>
            <w:r w:rsidR="00855BD1">
              <w:rPr>
                <w:rFonts w:eastAsiaTheme="minorEastAsia"/>
                <w:noProof/>
                <w:lang w:eastAsia="en-AU"/>
              </w:rPr>
              <w:tab/>
            </w:r>
            <w:r w:rsidR="00855BD1" w:rsidRPr="00650ECE">
              <w:rPr>
                <w:rStyle w:val="Hyperlink"/>
                <w:noProof/>
                <w:lang w:eastAsia="en-AU"/>
              </w:rPr>
              <w:t>Design security mechanisms</w:t>
            </w:r>
            <w:r w:rsidR="00855BD1">
              <w:rPr>
                <w:noProof/>
                <w:webHidden/>
              </w:rPr>
              <w:tab/>
            </w:r>
            <w:r w:rsidR="00855BD1">
              <w:rPr>
                <w:noProof/>
                <w:webHidden/>
              </w:rPr>
              <w:fldChar w:fldCharType="begin"/>
            </w:r>
            <w:r w:rsidR="00855BD1">
              <w:rPr>
                <w:noProof/>
                <w:webHidden/>
              </w:rPr>
              <w:instrText xml:space="preserve"> PAGEREF _Toc388077031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699A325" w14:textId="77777777" w:rsidR="00855BD1" w:rsidRDefault="009F7A70">
          <w:pPr>
            <w:pStyle w:val="TOC1"/>
            <w:tabs>
              <w:tab w:val="left" w:pos="440"/>
              <w:tab w:val="right" w:leader="dot" w:pos="9016"/>
            </w:tabs>
            <w:rPr>
              <w:rFonts w:eastAsiaTheme="minorEastAsia"/>
              <w:noProof/>
              <w:lang w:eastAsia="en-AU"/>
            </w:rPr>
          </w:pPr>
          <w:hyperlink w:anchor="_Toc388077032" w:history="1">
            <w:r w:rsidR="00855BD1" w:rsidRPr="00650ECE">
              <w:rPr>
                <w:rStyle w:val="Hyperlink"/>
                <w:noProof/>
                <w:lang w:eastAsia="en-AU"/>
              </w:rPr>
              <w:t>5.</w:t>
            </w:r>
            <w:r w:rsidR="00855BD1">
              <w:rPr>
                <w:rFonts w:eastAsiaTheme="minorEastAsia"/>
                <w:noProof/>
                <w:lang w:eastAsia="en-AU"/>
              </w:rPr>
              <w:tab/>
            </w:r>
            <w:r w:rsidR="00855BD1" w:rsidRPr="00650ECE">
              <w:rPr>
                <w:rStyle w:val="Hyperlink"/>
                <w:noProof/>
                <w:lang w:eastAsia="en-AU"/>
              </w:rPr>
              <w:t>Introduce controlled redundancy if necessary</w:t>
            </w:r>
            <w:r w:rsidR="00855BD1">
              <w:rPr>
                <w:noProof/>
                <w:webHidden/>
              </w:rPr>
              <w:tab/>
            </w:r>
            <w:r w:rsidR="00855BD1">
              <w:rPr>
                <w:noProof/>
                <w:webHidden/>
              </w:rPr>
              <w:fldChar w:fldCharType="begin"/>
            </w:r>
            <w:r w:rsidR="00855BD1">
              <w:rPr>
                <w:noProof/>
                <w:webHidden/>
              </w:rPr>
              <w:instrText xml:space="preserve"> PAGEREF _Toc388077032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F146D01" w14:textId="77777777" w:rsidR="00855BD1" w:rsidRDefault="009F7A70">
          <w:pPr>
            <w:pStyle w:val="TOC1"/>
            <w:tabs>
              <w:tab w:val="left" w:pos="440"/>
              <w:tab w:val="right" w:leader="dot" w:pos="9016"/>
            </w:tabs>
            <w:rPr>
              <w:rFonts w:eastAsiaTheme="minorEastAsia"/>
              <w:noProof/>
              <w:lang w:eastAsia="en-AU"/>
            </w:rPr>
          </w:pPr>
          <w:hyperlink w:anchor="_Toc388077033" w:history="1">
            <w:r w:rsidR="00855BD1" w:rsidRPr="00650ECE">
              <w:rPr>
                <w:rStyle w:val="Hyperlink"/>
                <w:noProof/>
                <w:lang w:eastAsia="en-AU"/>
              </w:rPr>
              <w:t>6.</w:t>
            </w:r>
            <w:r w:rsidR="00855BD1">
              <w:rPr>
                <w:rFonts w:eastAsiaTheme="minorEastAsia"/>
                <w:noProof/>
                <w:lang w:eastAsia="en-AU"/>
              </w:rPr>
              <w:tab/>
            </w:r>
            <w:r w:rsidR="00855BD1" w:rsidRPr="00650ECE">
              <w:rPr>
                <w:rStyle w:val="Hyperlink"/>
                <w:noProof/>
                <w:lang w:eastAsia="en-AU"/>
              </w:rPr>
              <w:t>Create SQL scripts for data definition</w:t>
            </w:r>
            <w:r w:rsidR="00855BD1">
              <w:rPr>
                <w:noProof/>
                <w:webHidden/>
              </w:rPr>
              <w:tab/>
            </w:r>
            <w:r w:rsidR="00855BD1">
              <w:rPr>
                <w:noProof/>
                <w:webHidden/>
              </w:rPr>
              <w:fldChar w:fldCharType="begin"/>
            </w:r>
            <w:r w:rsidR="00855BD1">
              <w:rPr>
                <w:noProof/>
                <w:webHidden/>
              </w:rPr>
              <w:instrText xml:space="preserve"> PAGEREF _Toc388077033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DA6796E" w14:textId="77777777" w:rsidR="00855BD1" w:rsidRDefault="009F7A70">
          <w:pPr>
            <w:pStyle w:val="TOC1"/>
            <w:tabs>
              <w:tab w:val="left" w:pos="440"/>
              <w:tab w:val="right" w:leader="dot" w:pos="9016"/>
            </w:tabs>
            <w:rPr>
              <w:rFonts w:eastAsiaTheme="minorEastAsia"/>
              <w:noProof/>
              <w:lang w:eastAsia="en-AU"/>
            </w:rPr>
          </w:pPr>
          <w:hyperlink w:anchor="_Toc388077034" w:history="1">
            <w:r w:rsidR="00855BD1" w:rsidRPr="00650ECE">
              <w:rPr>
                <w:rStyle w:val="Hyperlink"/>
                <w:noProof/>
                <w:lang w:eastAsia="en-AU"/>
              </w:rPr>
              <w:t>7.</w:t>
            </w:r>
            <w:r w:rsidR="00855BD1">
              <w:rPr>
                <w:rFonts w:eastAsiaTheme="minorEastAsia"/>
                <w:noProof/>
                <w:lang w:eastAsia="en-AU"/>
              </w:rPr>
              <w:tab/>
            </w:r>
            <w:r w:rsidR="00855BD1" w:rsidRPr="00650ECE">
              <w:rPr>
                <w:rStyle w:val="Hyperlink"/>
                <w:noProof/>
                <w:lang w:eastAsia="en-AU"/>
              </w:rPr>
              <w:t>Create SQL scripts to populate all tables with data</w:t>
            </w:r>
            <w:r w:rsidR="00855BD1">
              <w:rPr>
                <w:noProof/>
                <w:webHidden/>
              </w:rPr>
              <w:tab/>
            </w:r>
            <w:r w:rsidR="00855BD1">
              <w:rPr>
                <w:noProof/>
                <w:webHidden/>
              </w:rPr>
              <w:fldChar w:fldCharType="begin"/>
            </w:r>
            <w:r w:rsidR="00855BD1">
              <w:rPr>
                <w:noProof/>
                <w:webHidden/>
              </w:rPr>
              <w:instrText xml:space="preserve"> PAGEREF _Toc388077034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68D6866" w14:textId="77777777" w:rsidR="00855BD1" w:rsidRDefault="009F7A70">
          <w:pPr>
            <w:pStyle w:val="TOC1"/>
            <w:tabs>
              <w:tab w:val="left" w:pos="440"/>
              <w:tab w:val="right" w:leader="dot" w:pos="9016"/>
            </w:tabs>
            <w:rPr>
              <w:rFonts w:eastAsiaTheme="minorEastAsia"/>
              <w:noProof/>
              <w:lang w:eastAsia="en-AU"/>
            </w:rPr>
          </w:pPr>
          <w:hyperlink w:anchor="_Toc388077035" w:history="1">
            <w:r w:rsidR="00855BD1" w:rsidRPr="00650ECE">
              <w:rPr>
                <w:rStyle w:val="Hyperlink"/>
                <w:noProof/>
                <w:lang w:eastAsia="en-AU"/>
              </w:rPr>
              <w:t>8.</w:t>
            </w:r>
            <w:r w:rsidR="00855BD1">
              <w:rPr>
                <w:rFonts w:eastAsiaTheme="minorEastAsia"/>
                <w:noProof/>
                <w:lang w:eastAsia="en-AU"/>
              </w:rPr>
              <w:tab/>
            </w:r>
            <w:r w:rsidR="00855BD1" w:rsidRPr="00650ECE">
              <w:rPr>
                <w:rStyle w:val="Hyperlink"/>
                <w:noProof/>
                <w:lang w:eastAsia="en-AU"/>
              </w:rPr>
              <w:t>Create SQL scripts for required queries</w:t>
            </w:r>
            <w:r w:rsidR="00855BD1">
              <w:rPr>
                <w:noProof/>
                <w:webHidden/>
              </w:rPr>
              <w:tab/>
            </w:r>
            <w:r w:rsidR="00855BD1">
              <w:rPr>
                <w:noProof/>
                <w:webHidden/>
              </w:rPr>
              <w:fldChar w:fldCharType="begin"/>
            </w:r>
            <w:r w:rsidR="00855BD1">
              <w:rPr>
                <w:noProof/>
                <w:webHidden/>
              </w:rPr>
              <w:instrText xml:space="preserve"> PAGEREF _Toc388077035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9EAD910" w14:textId="77777777" w:rsidR="00855BD1" w:rsidRDefault="009F7A70">
          <w:pPr>
            <w:pStyle w:val="TOC1"/>
            <w:tabs>
              <w:tab w:val="left" w:pos="440"/>
              <w:tab w:val="right" w:leader="dot" w:pos="9016"/>
            </w:tabs>
            <w:rPr>
              <w:rFonts w:eastAsiaTheme="minorEastAsia"/>
              <w:noProof/>
              <w:lang w:eastAsia="en-AU"/>
            </w:rPr>
          </w:pPr>
          <w:hyperlink w:anchor="_Toc388077036" w:history="1">
            <w:r w:rsidR="00855BD1" w:rsidRPr="00650ECE">
              <w:rPr>
                <w:rStyle w:val="Hyperlink"/>
                <w:noProof/>
                <w:lang w:eastAsia="en-AU"/>
              </w:rPr>
              <w:t>9.</w:t>
            </w:r>
            <w:r w:rsidR="00855BD1">
              <w:rPr>
                <w:rFonts w:eastAsiaTheme="minorEastAsia"/>
                <w:noProof/>
                <w:lang w:eastAsia="en-AU"/>
              </w:rPr>
              <w:tab/>
            </w:r>
            <w:r w:rsidR="00855BD1" w:rsidRPr="00650ECE">
              <w:rPr>
                <w:rStyle w:val="Hyperlink"/>
                <w:noProof/>
                <w:lang w:eastAsia="en-AU"/>
              </w:rPr>
              <w:t>Monitor and tune the operational system</w:t>
            </w:r>
            <w:r w:rsidR="00855BD1">
              <w:rPr>
                <w:noProof/>
                <w:webHidden/>
              </w:rPr>
              <w:tab/>
            </w:r>
            <w:r w:rsidR="00855BD1">
              <w:rPr>
                <w:noProof/>
                <w:webHidden/>
              </w:rPr>
              <w:fldChar w:fldCharType="begin"/>
            </w:r>
            <w:r w:rsidR="00855BD1">
              <w:rPr>
                <w:noProof/>
                <w:webHidden/>
              </w:rPr>
              <w:instrText xml:space="preserve"> PAGEREF _Toc388077036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19603A4" w14:textId="77777777" w:rsidR="00855BD1" w:rsidRDefault="009F7A70">
          <w:pPr>
            <w:pStyle w:val="TOC1"/>
            <w:tabs>
              <w:tab w:val="left" w:pos="660"/>
              <w:tab w:val="right" w:leader="dot" w:pos="9016"/>
            </w:tabs>
            <w:rPr>
              <w:rFonts w:eastAsiaTheme="minorEastAsia"/>
              <w:noProof/>
              <w:lang w:eastAsia="en-AU"/>
            </w:rPr>
          </w:pPr>
          <w:hyperlink w:anchor="_Toc388077037" w:history="1">
            <w:r w:rsidR="00855BD1" w:rsidRPr="00650ECE">
              <w:rPr>
                <w:rStyle w:val="Hyperlink"/>
                <w:noProof/>
                <w:lang w:eastAsia="en-AU"/>
              </w:rPr>
              <w:t>10.</w:t>
            </w:r>
            <w:r w:rsidR="00855BD1">
              <w:rPr>
                <w:rFonts w:eastAsiaTheme="minorEastAsia"/>
                <w:noProof/>
                <w:lang w:eastAsia="en-AU"/>
              </w:rPr>
              <w:tab/>
            </w:r>
            <w:r w:rsidR="00855BD1" w:rsidRPr="00650ECE">
              <w:rPr>
                <w:rStyle w:val="Hyperlink"/>
                <w:noProof/>
                <w:lang w:eastAsia="en-AU"/>
              </w:rPr>
              <w:t>Update test plan</w:t>
            </w:r>
            <w:r w:rsidR="00855BD1">
              <w:rPr>
                <w:noProof/>
                <w:webHidden/>
              </w:rPr>
              <w:tab/>
            </w:r>
            <w:r w:rsidR="00855BD1">
              <w:rPr>
                <w:noProof/>
                <w:webHidden/>
              </w:rPr>
              <w:fldChar w:fldCharType="begin"/>
            </w:r>
            <w:r w:rsidR="00855BD1">
              <w:rPr>
                <w:noProof/>
                <w:webHidden/>
              </w:rPr>
              <w:instrText xml:space="preserve"> PAGEREF _Toc388077037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31699B2" w14:textId="77777777" w:rsidR="00855BD1" w:rsidRDefault="009F7A70">
          <w:pPr>
            <w:pStyle w:val="TOC1"/>
            <w:tabs>
              <w:tab w:val="left" w:pos="660"/>
              <w:tab w:val="right" w:leader="dot" w:pos="9016"/>
            </w:tabs>
            <w:rPr>
              <w:rFonts w:eastAsiaTheme="minorEastAsia"/>
              <w:noProof/>
              <w:lang w:eastAsia="en-AU"/>
            </w:rPr>
          </w:pPr>
          <w:hyperlink w:anchor="_Toc388077038" w:history="1">
            <w:r w:rsidR="00855BD1" w:rsidRPr="00650ECE">
              <w:rPr>
                <w:rStyle w:val="Hyperlink"/>
                <w:noProof/>
                <w:lang w:eastAsia="en-AU"/>
              </w:rPr>
              <w:t>11.</w:t>
            </w:r>
            <w:r w:rsidR="00855BD1">
              <w:rPr>
                <w:rFonts w:eastAsiaTheme="minorEastAsia"/>
                <w:noProof/>
                <w:lang w:eastAsia="en-AU"/>
              </w:rPr>
              <w:tab/>
            </w:r>
            <w:r w:rsidR="00855BD1" w:rsidRPr="00650ECE">
              <w:rPr>
                <w:rStyle w:val="Hyperlink"/>
                <w:noProof/>
                <w:lang w:eastAsia="en-AU"/>
              </w:rPr>
              <w:t>Create SQL scripts to test system</w:t>
            </w:r>
            <w:r w:rsidR="00855BD1">
              <w:rPr>
                <w:noProof/>
                <w:webHidden/>
              </w:rPr>
              <w:tab/>
            </w:r>
            <w:r w:rsidR="00855BD1">
              <w:rPr>
                <w:noProof/>
                <w:webHidden/>
              </w:rPr>
              <w:fldChar w:fldCharType="begin"/>
            </w:r>
            <w:r w:rsidR="00855BD1">
              <w:rPr>
                <w:noProof/>
                <w:webHidden/>
              </w:rPr>
              <w:instrText xml:space="preserve"> PAGEREF _Toc388077038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51329D1" w14:textId="77777777" w:rsidR="00855BD1" w:rsidRDefault="009F7A70">
          <w:pPr>
            <w:pStyle w:val="TOC1"/>
            <w:tabs>
              <w:tab w:val="left" w:pos="660"/>
              <w:tab w:val="right" w:leader="dot" w:pos="9016"/>
            </w:tabs>
            <w:rPr>
              <w:rFonts w:eastAsiaTheme="minorEastAsia"/>
              <w:noProof/>
              <w:lang w:eastAsia="en-AU"/>
            </w:rPr>
          </w:pPr>
          <w:hyperlink w:anchor="_Toc388077039" w:history="1">
            <w:r w:rsidR="00855BD1" w:rsidRPr="00650ECE">
              <w:rPr>
                <w:rStyle w:val="Hyperlink"/>
                <w:noProof/>
                <w:lang w:eastAsia="en-AU"/>
              </w:rPr>
              <w:t>12.</w:t>
            </w:r>
            <w:r w:rsidR="00855BD1">
              <w:rPr>
                <w:rFonts w:eastAsiaTheme="minorEastAsia"/>
                <w:noProof/>
                <w:lang w:eastAsia="en-AU"/>
              </w:rPr>
              <w:tab/>
            </w:r>
            <w:r w:rsidR="00855BD1" w:rsidRPr="00650ECE">
              <w:rPr>
                <w:rStyle w:val="Hyperlink"/>
                <w:noProof/>
                <w:lang w:eastAsia="en-AU"/>
              </w:rPr>
              <w:t>Test operational system</w:t>
            </w:r>
            <w:r w:rsidR="00855BD1">
              <w:rPr>
                <w:noProof/>
                <w:webHidden/>
              </w:rPr>
              <w:tab/>
            </w:r>
            <w:r w:rsidR="00855BD1">
              <w:rPr>
                <w:noProof/>
                <w:webHidden/>
              </w:rPr>
              <w:fldChar w:fldCharType="begin"/>
            </w:r>
            <w:r w:rsidR="00855BD1">
              <w:rPr>
                <w:noProof/>
                <w:webHidden/>
              </w:rPr>
              <w:instrText xml:space="preserve"> PAGEREF _Toc388077039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EC61683" w14:textId="77777777" w:rsidR="00261290" w:rsidRPr="00730165" w:rsidRDefault="00261290">
          <w:r w:rsidRPr="00730165">
            <w:rPr>
              <w:b/>
              <w:bCs/>
              <w:noProof/>
            </w:rPr>
            <w:fldChar w:fldCharType="end"/>
          </w:r>
        </w:p>
      </w:sdtContent>
    </w:sdt>
    <w:p w14:paraId="7F7C6DEB" w14:textId="7B796AB1" w:rsidR="00855BD1" w:rsidRDefault="00D66516" w:rsidP="00D66516">
      <w:pPr>
        <w:pStyle w:val="Heading1"/>
        <w:numPr>
          <w:ilvl w:val="0"/>
          <w:numId w:val="0"/>
        </w:numPr>
        <w:ind w:left="360" w:hanging="360"/>
      </w:pPr>
      <w:bookmarkStart w:id="21" w:name="_Toc388077020"/>
      <w:r>
        <w:t xml:space="preserve">Questions   </w:t>
      </w:r>
    </w:p>
    <w:p w14:paraId="5935AEA2" w14:textId="77777777" w:rsidR="00D66516" w:rsidRDefault="00D66516" w:rsidP="00D66516"/>
    <w:p w14:paraId="7BFF1370" w14:textId="77777777" w:rsidR="00D66516" w:rsidRPr="00D66516" w:rsidRDefault="00D66516" w:rsidP="00D66516">
      <w:pPr>
        <w:sectPr w:rsidR="00D66516" w:rsidRPr="00D66516" w:rsidSect="00240AD6">
          <w:headerReference w:type="default" r:id="rId9"/>
          <w:footerReference w:type="default" r:id="rId10"/>
          <w:type w:val="continuous"/>
          <w:pgSz w:w="11906" w:h="16838"/>
          <w:pgMar w:top="1440" w:right="1440" w:bottom="1440" w:left="1440" w:header="708" w:footer="708" w:gutter="0"/>
          <w:pgNumType w:start="1"/>
          <w:cols w:space="708"/>
          <w:docGrid w:linePitch="360"/>
        </w:sectPr>
      </w:pPr>
    </w:p>
    <w:p w14:paraId="66509659" w14:textId="6A0FE977" w:rsidR="00240AD6" w:rsidRDefault="005E4DF4" w:rsidP="00597C9F">
      <w:pPr>
        <w:pStyle w:val="Heading1"/>
        <w:numPr>
          <w:ilvl w:val="0"/>
          <w:numId w:val="17"/>
        </w:numPr>
      </w:pPr>
      <w:r>
        <w:lastRenderedPageBreak/>
        <w:t>Translate logical data model for target DBMS</w:t>
      </w:r>
      <w:bookmarkEnd w:id="21"/>
    </w:p>
    <w:p w14:paraId="46684DE1" w14:textId="2A8089FB" w:rsidR="005E4DF4" w:rsidRDefault="005E4DF4" w:rsidP="00597C9F">
      <w:pPr>
        <w:pStyle w:val="Heading2"/>
      </w:pPr>
      <w:bookmarkStart w:id="22" w:name="_Toc388077021"/>
      <w:r>
        <w:t>Select target DBMS</w:t>
      </w:r>
      <w:bookmarkEnd w:id="22"/>
    </w:p>
    <w:p w14:paraId="1BF10516" w14:textId="1133855E" w:rsidR="00FF7EAA" w:rsidRDefault="00FF7EAA" w:rsidP="00FF7EAA">
      <w:pPr>
        <w:rPr>
          <w:lang w:eastAsia="en-AU"/>
        </w:rPr>
      </w:pPr>
      <w:r>
        <w:rPr>
          <w:lang w:eastAsia="en-AU"/>
        </w:rPr>
        <w:t>The target DBMS is MySQL, since this was known to be the target DBMS at the initialisation</w:t>
      </w:r>
      <w:r w:rsidR="00932731">
        <w:rPr>
          <w:lang w:eastAsia="en-AU"/>
        </w:rPr>
        <w:t xml:space="preserve"> of the project, </w:t>
      </w:r>
      <w:r>
        <w:rPr>
          <w:lang w:eastAsia="en-AU"/>
        </w:rPr>
        <w:t>the</w:t>
      </w:r>
      <w:r w:rsidR="00932731">
        <w:rPr>
          <w:lang w:eastAsia="en-AU"/>
        </w:rPr>
        <w:t xml:space="preserve"> previous</w:t>
      </w:r>
      <w:r>
        <w:rPr>
          <w:lang w:eastAsia="en-AU"/>
        </w:rPr>
        <w:t xml:space="preserve"> two </w:t>
      </w:r>
      <w:r w:rsidR="00463A6A">
        <w:rPr>
          <w:lang w:eastAsia="en-AU"/>
        </w:rPr>
        <w:t>models that</w:t>
      </w:r>
      <w:r w:rsidR="00932731">
        <w:rPr>
          <w:lang w:eastAsia="en-AU"/>
        </w:rPr>
        <w:t xml:space="preserve"> of the conceptual and logical have been designed to</w:t>
      </w:r>
      <w:r>
        <w:rPr>
          <w:lang w:eastAsia="en-AU"/>
        </w:rPr>
        <w:t xml:space="preserve"> be compatible with </w:t>
      </w:r>
      <w:r w:rsidR="00932731">
        <w:rPr>
          <w:lang w:eastAsia="en-AU"/>
        </w:rPr>
        <w:t>MySQL, with limited amount of</w:t>
      </w:r>
      <w:r>
        <w:rPr>
          <w:lang w:eastAsia="en-AU"/>
        </w:rPr>
        <w:t xml:space="preserve"> specific implementation required. This is seen (though noted not technically correct) in the form of adding variables applicable to MySQL (such as setting variables as Var</w:t>
      </w:r>
      <w:r w:rsidR="00635418">
        <w:rPr>
          <w:lang w:eastAsia="en-AU"/>
        </w:rPr>
        <w:t>C</w:t>
      </w:r>
      <w:r>
        <w:rPr>
          <w:lang w:eastAsia="en-AU"/>
        </w:rPr>
        <w:t>hars in place of more general Strings variables)</w:t>
      </w:r>
      <w:r w:rsidR="00932731">
        <w:rPr>
          <w:lang w:eastAsia="en-AU"/>
        </w:rPr>
        <w:t xml:space="preserve"> in the conceptual diagram.</w:t>
      </w:r>
    </w:p>
    <w:p w14:paraId="43ED3DA0" w14:textId="00902F02" w:rsidR="00932731" w:rsidRDefault="00932731" w:rsidP="00FF7EAA">
      <w:pPr>
        <w:rPr>
          <w:lang w:eastAsia="en-AU"/>
        </w:rPr>
      </w:pPr>
      <w:r>
        <w:rPr>
          <w:lang w:eastAsia="en-AU"/>
        </w:rPr>
        <w:t>The information gathered the in the previous three sections of requirements gathering and analysis, Conceptual model Diagram and documentation and logical model Diagram and documentation in their latest iteration have been reviewed and collected into a single information source.</w:t>
      </w:r>
      <w:r w:rsidR="00463A6A">
        <w:rPr>
          <w:lang w:eastAsia="en-AU"/>
        </w:rPr>
        <w:t xml:space="preserve"> </w:t>
      </w:r>
    </w:p>
    <w:p w14:paraId="71935C53" w14:textId="34BFA18D" w:rsidR="00463A6A" w:rsidRDefault="00463A6A" w:rsidP="00FF7EAA">
      <w:pPr>
        <w:rPr>
          <w:lang w:eastAsia="en-AU"/>
        </w:rPr>
      </w:pPr>
      <w:r>
        <w:rPr>
          <w:lang w:eastAsia="en-AU"/>
        </w:rPr>
        <w:t>The target, MySQL, DBMS has been studied revealing how to preform base transactions (</w:t>
      </w:r>
      <w:r w:rsidR="00C11AA7">
        <w:rPr>
          <w:lang w:eastAsia="en-AU"/>
        </w:rPr>
        <w:t xml:space="preserve">such that </w:t>
      </w:r>
      <w:r>
        <w:rPr>
          <w:lang w:eastAsia="en-AU"/>
        </w:rPr>
        <w:t>Create, Read Update and Delete Base Relations are done</w:t>
      </w:r>
      <w:r w:rsidR="00C11AA7">
        <w:rPr>
          <w:lang w:eastAsia="en-AU"/>
        </w:rPr>
        <w:t xml:space="preserve"> for the most part</w:t>
      </w:r>
      <w:r>
        <w:rPr>
          <w:lang w:eastAsia="en-AU"/>
        </w:rPr>
        <w:t xml:space="preserve"> through standard SQL</w:t>
      </w:r>
      <w:r w:rsidR="00C974F6">
        <w:rPr>
          <w:lang w:eastAsia="en-AU"/>
        </w:rPr>
        <w:t xml:space="preserve"> (see </w:t>
      </w:r>
      <w:hyperlink r:id="rId11" w:history="1">
        <w:r w:rsidR="00C974F6" w:rsidRPr="009D1B6A">
          <w:rPr>
            <w:rStyle w:val="Hyperlink"/>
            <w:lang w:eastAsia="en-AU"/>
          </w:rPr>
          <w:t>http://dev.mysql.com/doc/refman/5.0/en/differences-from-ansi.html</w:t>
        </w:r>
      </w:hyperlink>
      <w:r w:rsidR="00C974F6">
        <w:rPr>
          <w:lang w:eastAsia="en-AU"/>
        </w:rPr>
        <w:t>.)</w:t>
      </w:r>
      <w:r>
        <w:rPr>
          <w:lang w:eastAsia="en-AU"/>
        </w:rPr>
        <w:t>) and that most</w:t>
      </w:r>
      <w:r w:rsidR="00C11AA7">
        <w:rPr>
          <w:lang w:eastAsia="en-AU"/>
        </w:rPr>
        <w:t>,</w:t>
      </w:r>
      <w:r>
        <w:rPr>
          <w:lang w:eastAsia="en-AU"/>
        </w:rPr>
        <w:t xml:space="preserve"> if not all of the required functionality (that of. Keys, Domains and constraints) is ava</w:t>
      </w:r>
      <w:r w:rsidR="008E285A">
        <w:rPr>
          <w:lang w:eastAsia="en-AU"/>
        </w:rPr>
        <w:t>ilable through the standard enterprise</w:t>
      </w:r>
      <w:r>
        <w:rPr>
          <w:lang w:eastAsia="en-AU"/>
        </w:rPr>
        <w:t xml:space="preserve"> version as will be used in the final implementation of the database. </w:t>
      </w:r>
      <w:r w:rsidR="00DD15B6">
        <w:rPr>
          <w:lang w:eastAsia="en-AU"/>
        </w:rPr>
        <w:t xml:space="preserve"> </w:t>
      </w:r>
    </w:p>
    <w:p w14:paraId="45F1C8CA" w14:textId="0181A315" w:rsidR="00463A6A" w:rsidRPr="00463A6A" w:rsidRDefault="00463A6A" w:rsidP="00463A6A">
      <w:pPr>
        <w:rPr>
          <w:b/>
          <w:lang w:eastAsia="en-AU"/>
        </w:rPr>
      </w:pPr>
      <w:r>
        <w:rPr>
          <w:lang w:eastAsia="en-AU"/>
        </w:rPr>
        <w:t xml:space="preserve">This was then used to produce the following </w:t>
      </w:r>
      <w:r w:rsidRPr="00463A6A">
        <w:rPr>
          <w:b/>
        </w:rPr>
        <w:t>Relational database schema</w:t>
      </w:r>
    </w:p>
    <w:p w14:paraId="4449BF32" w14:textId="43A79F31" w:rsidR="00932731" w:rsidRDefault="00463A6A" w:rsidP="00FF7EAA">
      <w:pPr>
        <w:rPr>
          <w:lang w:eastAsia="en-AU"/>
        </w:rPr>
      </w:pPr>
      <w:r>
        <w:rPr>
          <w:lang w:eastAsia="en-AU"/>
        </w:rPr>
        <w:t>SCHEMA HERE</w:t>
      </w:r>
      <w:r w:rsidR="00C11AA7">
        <w:rPr>
          <w:lang w:eastAsia="en-AU"/>
        </w:rPr>
        <w:t xml:space="preserve"> MAYBE?</w:t>
      </w:r>
    </w:p>
    <w:p w14:paraId="1C5A4A2B" w14:textId="54E49FCA" w:rsidR="008141FC" w:rsidRDefault="008141FC" w:rsidP="00597C9F">
      <w:pPr>
        <w:pStyle w:val="Heading2"/>
      </w:pPr>
      <w:bookmarkStart w:id="23" w:name="_Toc388077022"/>
      <w:r>
        <w:t>Design base relations</w:t>
      </w:r>
      <w:bookmarkEnd w:id="23"/>
    </w:p>
    <w:p w14:paraId="6425DE41" w14:textId="1BCC4699" w:rsidR="00C11AA7" w:rsidRPr="006327DE" w:rsidRDefault="00C11AA7" w:rsidP="00C11AA7">
      <w:pPr>
        <w:rPr>
          <w:b/>
          <w:lang w:eastAsia="en-AU"/>
        </w:rPr>
      </w:pPr>
      <w:r w:rsidRPr="006327DE">
        <w:rPr>
          <w:b/>
        </w:rPr>
        <w:t>Implementing base relations</w:t>
      </w:r>
    </w:p>
    <w:p w14:paraId="11021212" w14:textId="07C32317" w:rsidR="00C11AA7" w:rsidRDefault="00C11AA7" w:rsidP="00C11AA7">
      <w:pPr>
        <w:rPr>
          <w:lang w:eastAsia="en-AU"/>
        </w:rPr>
      </w:pPr>
      <w:r>
        <w:rPr>
          <w:lang w:eastAsia="en-AU"/>
        </w:rPr>
        <w:t xml:space="preserve">The data base relation have been implemented using ISO SQL standard (Section 6.1) with some specific minor MySQL specific adjustments. </w:t>
      </w:r>
    </w:p>
    <w:p w14:paraId="177C0406" w14:textId="77777777" w:rsidR="00C11AA7" w:rsidRPr="006327DE" w:rsidRDefault="00C11AA7" w:rsidP="00C11AA7">
      <w:pPr>
        <w:rPr>
          <w:b/>
          <w:lang w:eastAsia="en-AU"/>
        </w:rPr>
      </w:pPr>
      <w:r w:rsidRPr="006327DE">
        <w:rPr>
          <w:b/>
          <w:lang w:eastAsia="en-AU"/>
        </w:rPr>
        <w:t>Document design of base relations</w:t>
      </w:r>
    </w:p>
    <w:p w14:paraId="06BD0D0A" w14:textId="3C206C8A" w:rsidR="00C11AA7" w:rsidRDefault="00C11AA7" w:rsidP="00C11AA7">
      <w:pPr>
        <w:rPr>
          <w:lang w:eastAsia="en-AU"/>
        </w:rPr>
      </w:pPr>
      <w:r>
        <w:t>DBDL definitions of Relations</w:t>
      </w:r>
    </w:p>
    <w:p w14:paraId="0BB31899" w14:textId="77777777" w:rsidR="00C11AA7" w:rsidRDefault="00C11AA7" w:rsidP="00C11AA7">
      <w:pPr>
        <w:rPr>
          <w:lang w:eastAsia="en-AU"/>
        </w:rPr>
      </w:pPr>
      <w:r>
        <w:rPr>
          <w:lang w:eastAsia="en-AU"/>
        </w:rPr>
        <w:t xml:space="preserve">??? not sure what is meant by alternatives </w:t>
      </w:r>
    </w:p>
    <w:p w14:paraId="7893B070" w14:textId="71E17A84" w:rsidR="008141FC" w:rsidRDefault="008141FC" w:rsidP="00597C9F">
      <w:pPr>
        <w:pStyle w:val="Heading2"/>
      </w:pPr>
      <w:bookmarkStart w:id="24" w:name="_Toc388077023"/>
      <w:r>
        <w:t>Design representation of derived data</w:t>
      </w:r>
      <w:bookmarkEnd w:id="24"/>
    </w:p>
    <w:p w14:paraId="472E025D" w14:textId="77777777" w:rsidR="00C11AA7" w:rsidRDefault="00C11AA7" w:rsidP="00C11AA7">
      <w:pPr>
        <w:rPr>
          <w:lang w:eastAsia="en-AU"/>
        </w:rPr>
      </w:pPr>
      <w:r>
        <w:rPr>
          <w:lang w:eastAsia="en-AU"/>
        </w:rPr>
        <w:t>No derived relations have been identified except those of the checklists of which will be adjust whenever a change is made through a background update of the DB by the application interface. This derived data exists to make referencing the completeness of an application quick and to provide hard coded information checklist as per the initial requirements.</w:t>
      </w:r>
    </w:p>
    <w:p w14:paraId="4B1D7ADB" w14:textId="77777777" w:rsidR="00C11AA7" w:rsidRDefault="00C11AA7" w:rsidP="00C11AA7">
      <w:pPr>
        <w:rPr>
          <w:lang w:eastAsia="en-AU"/>
        </w:rPr>
      </w:pPr>
      <w:r>
        <w:rPr>
          <w:lang w:eastAsia="en-AU"/>
        </w:rPr>
        <w:t xml:space="preserve">It is presumed that other derived information, will be calculated as required. This include the age of an application, number of applications flagged, number of applications managed, application history etc. will be queried as by the application when needed. To aid such queries, index have been placed on the relevant foreign and primary keys that are expected to be used often. </w:t>
      </w:r>
    </w:p>
    <w:p w14:paraId="522DEEC6" w14:textId="085FA04C" w:rsidR="00C11AA7" w:rsidRPr="00C11AA7" w:rsidRDefault="00C11AA7" w:rsidP="00C11AA7">
      <w:pPr>
        <w:rPr>
          <w:lang w:eastAsia="en-AU"/>
        </w:rPr>
      </w:pPr>
      <w:r>
        <w:rPr>
          <w:lang w:eastAsia="en-AU"/>
        </w:rPr>
        <w:t>… Something about using cached queries maybe … not sure if we will do this though</w:t>
      </w:r>
    </w:p>
    <w:p w14:paraId="61D2DFD3" w14:textId="72260420" w:rsidR="008141FC" w:rsidRDefault="008141FC" w:rsidP="00597C9F">
      <w:pPr>
        <w:pStyle w:val="Heading2"/>
      </w:pPr>
      <w:bookmarkStart w:id="25" w:name="_Toc388077024"/>
      <w:r>
        <w:lastRenderedPageBreak/>
        <w:t>Design general constraints</w:t>
      </w:r>
      <w:bookmarkEnd w:id="25"/>
    </w:p>
    <w:p w14:paraId="6015FB1C" w14:textId="77777777" w:rsidR="003F0E61" w:rsidRDefault="00130E4D" w:rsidP="003F0E61">
      <w:pPr>
        <w:rPr>
          <w:lang w:eastAsia="en-AU"/>
        </w:rPr>
      </w:pPr>
      <w:r>
        <w:rPr>
          <w:lang w:eastAsia="en-AU"/>
        </w:rPr>
        <w:t>Are there any constraints?</w:t>
      </w:r>
    </w:p>
    <w:p w14:paraId="34EB64F6" w14:textId="33985877" w:rsidR="008A2831" w:rsidRDefault="008A2831" w:rsidP="003F0E61">
      <w:pPr>
        <w:rPr>
          <w:lang w:eastAsia="en-AU"/>
        </w:rPr>
      </w:pPr>
      <w:r>
        <w:rPr>
          <w:lang w:eastAsia="en-AU"/>
        </w:rPr>
        <w:t>Users can only supervise if they can supervise</w:t>
      </w:r>
    </w:p>
    <w:p w14:paraId="4CC21E0B" w14:textId="5473BEC6" w:rsidR="005E4DF4" w:rsidRDefault="005E4DF4" w:rsidP="00597C9F">
      <w:pPr>
        <w:pStyle w:val="Heading1"/>
        <w:numPr>
          <w:ilvl w:val="0"/>
          <w:numId w:val="17"/>
        </w:numPr>
      </w:pPr>
      <w:bookmarkStart w:id="26" w:name="_Toc388077025"/>
      <w:r w:rsidRPr="005E4DF4">
        <w:t>Design file organisations</w:t>
      </w:r>
      <w:r>
        <w:t xml:space="preserve"> and indices</w:t>
      </w:r>
      <w:bookmarkEnd w:id="26"/>
    </w:p>
    <w:p w14:paraId="203A2279" w14:textId="0D257217" w:rsidR="005E4DF4" w:rsidRDefault="005E4DF4" w:rsidP="00597C9F">
      <w:pPr>
        <w:pStyle w:val="Heading2"/>
      </w:pPr>
      <w:bookmarkStart w:id="27" w:name="_Toc388077026"/>
      <w:r w:rsidRPr="00597C9F">
        <w:t>Analyse transactions</w:t>
      </w:r>
      <w:bookmarkEnd w:id="27"/>
      <w:r w:rsidR="007950AC">
        <w:t xml:space="preserve"> NOT DONE</w:t>
      </w:r>
    </w:p>
    <w:p w14:paraId="793979EC" w14:textId="38E39059" w:rsidR="00130E4D" w:rsidRDefault="00D66516" w:rsidP="00130E4D">
      <w:pPr>
        <w:rPr>
          <w:lang w:eastAsia="en-AU"/>
        </w:rPr>
      </w:pPr>
      <w:r>
        <w:rPr>
          <w:lang w:eastAsia="en-AU"/>
        </w:rPr>
        <w:t>The main transactions of the database, those that</w:t>
      </w:r>
      <w:r w:rsidR="00130E4D">
        <w:rPr>
          <w:lang w:eastAsia="en-AU"/>
        </w:rPr>
        <w:t xml:space="preserve"> have a high impact, run frequently and or are </w:t>
      </w:r>
      <w:r>
        <w:rPr>
          <w:lang w:eastAsia="en-AU"/>
        </w:rPr>
        <w:t>critical</w:t>
      </w:r>
      <w:r w:rsidR="00130E4D">
        <w:rPr>
          <w:lang w:eastAsia="en-AU"/>
        </w:rPr>
        <w:t xml:space="preserve"> to creating and updating RHD application a</w:t>
      </w:r>
      <w:r>
        <w:rPr>
          <w:lang w:eastAsia="en-AU"/>
        </w:rPr>
        <w:t xml:space="preserve">nd applicant details have been analysed. The transactions as described by the transaction pathways section of the logical documentation, </w:t>
      </w:r>
      <w:r w:rsidR="007950AC">
        <w:rPr>
          <w:lang w:eastAsia="en-AU"/>
        </w:rPr>
        <w:t xml:space="preserve">section??? </w:t>
      </w:r>
      <w:r>
        <w:rPr>
          <w:lang w:eastAsia="en-AU"/>
        </w:rPr>
        <w:t xml:space="preserve">have been used to produce </w:t>
      </w:r>
      <w:r w:rsidR="00633715">
        <w:rPr>
          <w:lang w:eastAsia="en-AU"/>
        </w:rPr>
        <w:t>map the transactional pathways to the relations.</w:t>
      </w:r>
    </w:p>
    <w:p w14:paraId="7BAEAEAA" w14:textId="77295108" w:rsidR="00130E4D" w:rsidRDefault="00130E4D" w:rsidP="00D06A43">
      <w:pPr>
        <w:pStyle w:val="ListParagraph"/>
        <w:numPr>
          <w:ilvl w:val="0"/>
          <w:numId w:val="18"/>
        </w:numPr>
        <w:rPr>
          <w:lang w:eastAsia="en-AU"/>
        </w:rPr>
      </w:pPr>
      <w:r>
        <w:rPr>
          <w:lang w:eastAsia="en-AU"/>
        </w:rPr>
        <w:t>map all transaction paths to relations;</w:t>
      </w:r>
      <w:r w:rsidR="00D06A43">
        <w:rPr>
          <w:lang w:eastAsia="en-AU"/>
        </w:rPr>
        <w:t xml:space="preserve"> </w:t>
      </w:r>
    </w:p>
    <w:p w14:paraId="7B390465" w14:textId="302357BE" w:rsidR="00EA3450" w:rsidRDefault="00EA3450" w:rsidP="00EA3450">
      <w:pPr>
        <w:pStyle w:val="ListParagraph"/>
        <w:ind w:left="405"/>
        <w:rPr>
          <w:lang w:eastAsia="en-AU"/>
        </w:rPr>
      </w:pPr>
      <w:r>
        <w:rPr>
          <w:lang w:eastAsia="en-AU"/>
        </w:rPr>
        <w:t>logical 3.0 plus more</w:t>
      </w:r>
    </w:p>
    <w:p w14:paraId="776FABD6" w14:textId="5A0B8886" w:rsidR="00130E4D" w:rsidRDefault="00130E4D" w:rsidP="00D45028">
      <w:pPr>
        <w:pStyle w:val="ListParagraph"/>
        <w:numPr>
          <w:ilvl w:val="0"/>
          <w:numId w:val="18"/>
        </w:numPr>
        <w:rPr>
          <w:lang w:eastAsia="en-AU"/>
        </w:rPr>
      </w:pPr>
      <w:r>
        <w:rPr>
          <w:lang w:eastAsia="en-AU"/>
        </w:rPr>
        <w:t>determine which relations are most frequently accessed by transactions;</w:t>
      </w:r>
    </w:p>
    <w:p w14:paraId="56E9EE76" w14:textId="676E07EC" w:rsidR="00EA3450" w:rsidRDefault="00EA3450" w:rsidP="00EA3450">
      <w:pPr>
        <w:pStyle w:val="ListParagraph"/>
        <w:ind w:left="405"/>
        <w:rPr>
          <w:lang w:eastAsia="en-AU"/>
        </w:rPr>
      </w:pPr>
      <w:r>
        <w:rPr>
          <w:lang w:eastAsia="en-AU"/>
        </w:rPr>
        <w:t>Applicant &amp; Applicant</w:t>
      </w:r>
    </w:p>
    <w:p w14:paraId="13BCE7D0" w14:textId="0030D48B" w:rsidR="00130E4D" w:rsidRDefault="005952EC" w:rsidP="0017353A">
      <w:pPr>
        <w:pStyle w:val="ListParagraph"/>
        <w:numPr>
          <w:ilvl w:val="0"/>
          <w:numId w:val="18"/>
        </w:numPr>
        <w:rPr>
          <w:lang w:eastAsia="en-AU"/>
        </w:rPr>
      </w:pPr>
      <w:r>
        <w:rPr>
          <w:lang w:eastAsia="en-AU"/>
        </w:rPr>
        <w:t>Analyse</w:t>
      </w:r>
      <w:r w:rsidR="00130E4D">
        <w:rPr>
          <w:lang w:eastAsia="en-AU"/>
        </w:rPr>
        <w:t xml:space="preserve"> the data usage of selected transactions that involve these relations.</w:t>
      </w:r>
    </w:p>
    <w:p w14:paraId="62870FEA" w14:textId="77777777" w:rsidR="00A51D74" w:rsidRPr="00730165" w:rsidRDefault="00A51D74" w:rsidP="00A51D74">
      <w:pPr>
        <w:pStyle w:val="NoSpacing"/>
        <w:rPr>
          <w:ins w:id="28" w:author="shorny" w:date="2014-05-31T14:35:00Z"/>
        </w:rPr>
      </w:pPr>
      <w:ins w:id="29" w:author="shorny" w:date="2014-05-31T14:35:00Z">
        <w:r w:rsidRPr="00730165">
          <w:t>University Staff Members</w:t>
        </w:r>
      </w:ins>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A51D74" w:rsidRPr="00730165" w14:paraId="3B149EAA" w14:textId="77777777" w:rsidTr="007875FA">
        <w:trPr>
          <w:ins w:id="30" w:author="shorny" w:date="2014-05-31T14:35:00Z"/>
        </w:trPr>
        <w:tc>
          <w:tcPr>
            <w:tcW w:w="378" w:type="dxa"/>
            <w:tcBorders>
              <w:top w:val="single" w:sz="4" w:space="0" w:color="auto"/>
              <w:left w:val="single" w:sz="4" w:space="0" w:color="auto"/>
              <w:bottom w:val="single" w:sz="4" w:space="0" w:color="auto"/>
              <w:right w:val="single" w:sz="4" w:space="0" w:color="auto"/>
            </w:tcBorders>
            <w:hideMark/>
          </w:tcPr>
          <w:p w14:paraId="727A6C01" w14:textId="77777777" w:rsidR="00A51D74" w:rsidRPr="00730165" w:rsidRDefault="00A51D74" w:rsidP="007875FA">
            <w:pPr>
              <w:pStyle w:val="NoSpacing"/>
              <w:rPr>
                <w:ins w:id="31" w:author="shorny" w:date="2014-05-31T14:35:00Z"/>
              </w:rPr>
            </w:pPr>
            <w:ins w:id="32" w:author="shorny" w:date="2014-05-31T14:35:00Z">
              <w:r w:rsidRPr="00730165">
                <w:t>#</w:t>
              </w:r>
            </w:ins>
          </w:p>
        </w:tc>
        <w:tc>
          <w:tcPr>
            <w:tcW w:w="8010" w:type="dxa"/>
            <w:tcBorders>
              <w:top w:val="single" w:sz="4" w:space="0" w:color="auto"/>
              <w:left w:val="single" w:sz="4" w:space="0" w:color="auto"/>
              <w:bottom w:val="single" w:sz="4" w:space="0" w:color="auto"/>
              <w:right w:val="single" w:sz="4" w:space="0" w:color="auto"/>
            </w:tcBorders>
            <w:hideMark/>
          </w:tcPr>
          <w:p w14:paraId="5D8E670F" w14:textId="77777777" w:rsidR="00A51D74" w:rsidRPr="00730165" w:rsidRDefault="00A51D74" w:rsidP="007875FA">
            <w:pPr>
              <w:pStyle w:val="NoSpacing"/>
              <w:rPr>
                <w:ins w:id="33" w:author="shorny" w:date="2014-05-31T14:35:00Z"/>
              </w:rPr>
            </w:pPr>
            <w:ins w:id="34" w:author="shorny" w:date="2014-05-31T14:35:00Z">
              <w:r w:rsidRPr="00730165">
                <w:t>pathway</w:t>
              </w:r>
            </w:ins>
          </w:p>
        </w:tc>
      </w:tr>
      <w:tr w:rsidR="00A51D74" w:rsidRPr="00730165" w14:paraId="0ED9E86C" w14:textId="77777777" w:rsidTr="007875FA">
        <w:trPr>
          <w:ins w:id="35" w:author="shorny" w:date="2014-05-31T14:35:00Z"/>
        </w:trPr>
        <w:tc>
          <w:tcPr>
            <w:tcW w:w="378" w:type="dxa"/>
            <w:tcBorders>
              <w:top w:val="single" w:sz="4" w:space="0" w:color="auto"/>
              <w:left w:val="single" w:sz="4" w:space="0" w:color="auto"/>
              <w:bottom w:val="single" w:sz="4" w:space="0" w:color="auto"/>
              <w:right w:val="single" w:sz="4" w:space="0" w:color="auto"/>
            </w:tcBorders>
          </w:tcPr>
          <w:p w14:paraId="2117AF09" w14:textId="77777777" w:rsidR="00A51D74" w:rsidRPr="00730165" w:rsidRDefault="00A51D74" w:rsidP="007875FA">
            <w:pPr>
              <w:pStyle w:val="NoSpacing"/>
              <w:numPr>
                <w:ilvl w:val="0"/>
                <w:numId w:val="9"/>
              </w:numPr>
              <w:tabs>
                <w:tab w:val="left" w:pos="284"/>
              </w:tabs>
              <w:ind w:left="142" w:hanging="163"/>
              <w:rPr>
                <w:ins w:id="36"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24A2A67E" w14:textId="77777777" w:rsidR="00A51D74" w:rsidRPr="00730165" w:rsidRDefault="00A51D74" w:rsidP="007875FA">
            <w:pPr>
              <w:pStyle w:val="NoSpacing"/>
              <w:rPr>
                <w:ins w:id="37" w:author="shorny" w:date="2014-05-31T14:35:00Z"/>
              </w:rPr>
            </w:pPr>
            <w:ins w:id="38" w:author="shorny" w:date="2014-05-31T14:35:00Z">
              <w:r w:rsidRPr="00730165">
                <w:t>Look up applicant + publications + degrees + visa Status + Associated documents by applicant name</w:t>
              </w:r>
            </w:ins>
          </w:p>
        </w:tc>
      </w:tr>
      <w:tr w:rsidR="00A51D74" w:rsidRPr="00730165" w14:paraId="0B4A49D8" w14:textId="77777777" w:rsidTr="007875FA">
        <w:trPr>
          <w:ins w:id="39" w:author="shorny" w:date="2014-05-31T14:35:00Z"/>
        </w:trPr>
        <w:tc>
          <w:tcPr>
            <w:tcW w:w="378" w:type="dxa"/>
            <w:tcBorders>
              <w:top w:val="single" w:sz="4" w:space="0" w:color="auto"/>
              <w:left w:val="single" w:sz="4" w:space="0" w:color="auto"/>
              <w:bottom w:val="single" w:sz="4" w:space="0" w:color="auto"/>
              <w:right w:val="single" w:sz="4" w:space="0" w:color="auto"/>
            </w:tcBorders>
          </w:tcPr>
          <w:p w14:paraId="58B636FF" w14:textId="77777777" w:rsidR="00A51D74" w:rsidRPr="00730165" w:rsidRDefault="00A51D74" w:rsidP="007875FA">
            <w:pPr>
              <w:pStyle w:val="NoSpacing"/>
              <w:numPr>
                <w:ilvl w:val="0"/>
                <w:numId w:val="9"/>
              </w:numPr>
              <w:tabs>
                <w:tab w:val="left" w:pos="284"/>
              </w:tabs>
              <w:ind w:left="142" w:hanging="163"/>
              <w:rPr>
                <w:ins w:id="40"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6168C494" w14:textId="77777777" w:rsidR="00A51D74" w:rsidRPr="00730165" w:rsidRDefault="00A51D74" w:rsidP="007875FA">
            <w:pPr>
              <w:pStyle w:val="NoSpacing"/>
              <w:rPr>
                <w:ins w:id="41" w:author="shorny" w:date="2014-05-31T14:35:00Z"/>
              </w:rPr>
            </w:pPr>
            <w:ins w:id="42" w:author="shorny" w:date="2014-05-31T14:35:00Z">
              <w:r w:rsidRPr="00730165">
                <w:t>Look up applicant’s applications by applicant name</w:t>
              </w:r>
            </w:ins>
          </w:p>
        </w:tc>
      </w:tr>
      <w:tr w:rsidR="00A51D74" w:rsidRPr="00730165" w14:paraId="64960427" w14:textId="77777777" w:rsidTr="007875FA">
        <w:trPr>
          <w:ins w:id="43" w:author="shorny" w:date="2014-05-31T14:35:00Z"/>
        </w:trPr>
        <w:tc>
          <w:tcPr>
            <w:tcW w:w="378" w:type="dxa"/>
            <w:tcBorders>
              <w:top w:val="single" w:sz="4" w:space="0" w:color="auto"/>
              <w:left w:val="single" w:sz="4" w:space="0" w:color="auto"/>
              <w:bottom w:val="single" w:sz="4" w:space="0" w:color="auto"/>
              <w:right w:val="single" w:sz="4" w:space="0" w:color="auto"/>
            </w:tcBorders>
          </w:tcPr>
          <w:p w14:paraId="3BFFA269" w14:textId="77777777" w:rsidR="00A51D74" w:rsidRPr="00730165" w:rsidRDefault="00A51D74" w:rsidP="007875FA">
            <w:pPr>
              <w:pStyle w:val="NoSpacing"/>
              <w:numPr>
                <w:ilvl w:val="0"/>
                <w:numId w:val="9"/>
              </w:numPr>
              <w:tabs>
                <w:tab w:val="left" w:pos="284"/>
              </w:tabs>
              <w:ind w:left="142" w:hanging="163"/>
              <w:rPr>
                <w:ins w:id="44"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59065FCC" w14:textId="77777777" w:rsidR="00A51D74" w:rsidRPr="00730165" w:rsidRDefault="00A51D74" w:rsidP="007875FA">
            <w:pPr>
              <w:pStyle w:val="NoSpacing"/>
              <w:rPr>
                <w:ins w:id="45" w:author="shorny" w:date="2014-05-31T14:35:00Z"/>
              </w:rPr>
            </w:pPr>
            <w:ins w:id="46" w:author="shorny" w:date="2014-05-31T14:35:00Z">
              <w:r w:rsidRPr="00730165">
                <w:t>Look up applicant’s applications by applicant email</w:t>
              </w:r>
            </w:ins>
          </w:p>
        </w:tc>
      </w:tr>
      <w:tr w:rsidR="00A51D74" w:rsidRPr="00730165" w14:paraId="6B6E67BA" w14:textId="77777777" w:rsidTr="007875FA">
        <w:trPr>
          <w:ins w:id="47" w:author="shorny" w:date="2014-05-31T14:35:00Z"/>
        </w:trPr>
        <w:tc>
          <w:tcPr>
            <w:tcW w:w="378" w:type="dxa"/>
            <w:tcBorders>
              <w:top w:val="single" w:sz="4" w:space="0" w:color="auto"/>
              <w:left w:val="single" w:sz="4" w:space="0" w:color="auto"/>
              <w:bottom w:val="single" w:sz="4" w:space="0" w:color="auto"/>
              <w:right w:val="single" w:sz="4" w:space="0" w:color="auto"/>
            </w:tcBorders>
          </w:tcPr>
          <w:p w14:paraId="6A2A2D59" w14:textId="77777777" w:rsidR="00A51D74" w:rsidRPr="00730165" w:rsidRDefault="00A51D74" w:rsidP="007875FA">
            <w:pPr>
              <w:pStyle w:val="NoSpacing"/>
              <w:numPr>
                <w:ilvl w:val="0"/>
                <w:numId w:val="9"/>
              </w:numPr>
              <w:tabs>
                <w:tab w:val="left" w:pos="284"/>
              </w:tabs>
              <w:ind w:left="142" w:hanging="163"/>
              <w:rPr>
                <w:ins w:id="48"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6F1A9FB9" w14:textId="77777777" w:rsidR="00A51D74" w:rsidRPr="00730165" w:rsidRDefault="00A51D74" w:rsidP="007875FA">
            <w:pPr>
              <w:pStyle w:val="NoSpacing"/>
              <w:rPr>
                <w:ins w:id="49" w:author="shorny" w:date="2014-05-31T14:35:00Z"/>
              </w:rPr>
            </w:pPr>
            <w:ins w:id="50" w:author="shorny" w:date="2014-05-31T14:35:00Z">
              <w:r w:rsidRPr="00730165">
                <w:t xml:space="preserve">Look up incomplete applications </w:t>
              </w:r>
            </w:ins>
          </w:p>
        </w:tc>
      </w:tr>
      <w:tr w:rsidR="00A51D74" w:rsidRPr="00730165" w14:paraId="17158374" w14:textId="77777777" w:rsidTr="007875FA">
        <w:trPr>
          <w:ins w:id="51" w:author="shorny" w:date="2014-05-31T14:35:00Z"/>
        </w:trPr>
        <w:tc>
          <w:tcPr>
            <w:tcW w:w="378" w:type="dxa"/>
            <w:tcBorders>
              <w:top w:val="single" w:sz="4" w:space="0" w:color="auto"/>
              <w:left w:val="single" w:sz="4" w:space="0" w:color="auto"/>
              <w:bottom w:val="single" w:sz="4" w:space="0" w:color="auto"/>
              <w:right w:val="single" w:sz="4" w:space="0" w:color="auto"/>
            </w:tcBorders>
          </w:tcPr>
          <w:p w14:paraId="058E3D97" w14:textId="77777777" w:rsidR="00A51D74" w:rsidRPr="00730165" w:rsidRDefault="00A51D74" w:rsidP="007875FA">
            <w:pPr>
              <w:pStyle w:val="NoSpacing"/>
              <w:numPr>
                <w:ilvl w:val="0"/>
                <w:numId w:val="9"/>
              </w:numPr>
              <w:tabs>
                <w:tab w:val="left" w:pos="284"/>
              </w:tabs>
              <w:ind w:left="142" w:hanging="163"/>
              <w:rPr>
                <w:ins w:id="52" w:author="shorny" w:date="2014-05-31T14:35:00Z"/>
              </w:rPr>
            </w:pPr>
            <w:bookmarkStart w:id="53" w:name="_Ref387388001"/>
          </w:p>
        </w:tc>
        <w:bookmarkEnd w:id="53"/>
        <w:tc>
          <w:tcPr>
            <w:tcW w:w="8010" w:type="dxa"/>
            <w:tcBorders>
              <w:top w:val="single" w:sz="4" w:space="0" w:color="auto"/>
              <w:left w:val="single" w:sz="4" w:space="0" w:color="auto"/>
              <w:bottom w:val="single" w:sz="4" w:space="0" w:color="auto"/>
              <w:right w:val="single" w:sz="4" w:space="0" w:color="auto"/>
            </w:tcBorders>
            <w:hideMark/>
          </w:tcPr>
          <w:p w14:paraId="3CDD7670" w14:textId="77777777" w:rsidR="00A51D74" w:rsidRPr="00730165" w:rsidRDefault="00A51D74" w:rsidP="007875FA">
            <w:pPr>
              <w:pStyle w:val="NoSpacing"/>
              <w:rPr>
                <w:ins w:id="54" w:author="shorny" w:date="2014-05-31T14:35:00Z"/>
              </w:rPr>
            </w:pPr>
            <w:ins w:id="55" w:author="shorny" w:date="2014-05-31T14:35:00Z">
              <w:r w:rsidRPr="00730165">
                <w:t>Look up all correspondences relevant to an application</w:t>
              </w:r>
            </w:ins>
          </w:p>
        </w:tc>
      </w:tr>
      <w:tr w:rsidR="00A51D74" w:rsidRPr="00730165" w14:paraId="59E76E25" w14:textId="77777777" w:rsidTr="007875FA">
        <w:trPr>
          <w:ins w:id="56" w:author="shorny" w:date="2014-05-31T14:35:00Z"/>
        </w:trPr>
        <w:tc>
          <w:tcPr>
            <w:tcW w:w="378" w:type="dxa"/>
            <w:tcBorders>
              <w:top w:val="single" w:sz="4" w:space="0" w:color="auto"/>
              <w:left w:val="single" w:sz="4" w:space="0" w:color="auto"/>
              <w:bottom w:val="single" w:sz="4" w:space="0" w:color="auto"/>
              <w:right w:val="single" w:sz="4" w:space="0" w:color="auto"/>
            </w:tcBorders>
          </w:tcPr>
          <w:p w14:paraId="2F60A7AC" w14:textId="77777777" w:rsidR="00A51D74" w:rsidRPr="00730165" w:rsidRDefault="00A51D74" w:rsidP="007875FA">
            <w:pPr>
              <w:pStyle w:val="NoSpacing"/>
              <w:numPr>
                <w:ilvl w:val="0"/>
                <w:numId w:val="9"/>
              </w:numPr>
              <w:tabs>
                <w:tab w:val="left" w:pos="284"/>
              </w:tabs>
              <w:ind w:left="142" w:hanging="163"/>
              <w:rPr>
                <w:ins w:id="57" w:author="shorny" w:date="2014-05-31T14:35:00Z"/>
              </w:rPr>
            </w:pPr>
            <w:bookmarkStart w:id="58" w:name="_Ref384908147" w:colFirst="0" w:colLast="0"/>
          </w:p>
        </w:tc>
        <w:tc>
          <w:tcPr>
            <w:tcW w:w="8010" w:type="dxa"/>
            <w:tcBorders>
              <w:top w:val="single" w:sz="4" w:space="0" w:color="auto"/>
              <w:left w:val="single" w:sz="4" w:space="0" w:color="auto"/>
              <w:bottom w:val="single" w:sz="4" w:space="0" w:color="auto"/>
              <w:right w:val="single" w:sz="4" w:space="0" w:color="auto"/>
            </w:tcBorders>
            <w:hideMark/>
          </w:tcPr>
          <w:p w14:paraId="2A0D439C" w14:textId="77777777" w:rsidR="00A51D74" w:rsidRPr="00730165" w:rsidRDefault="00A51D74" w:rsidP="007875FA">
            <w:pPr>
              <w:pStyle w:val="NoSpacing"/>
              <w:rPr>
                <w:ins w:id="59" w:author="shorny" w:date="2014-05-31T14:35:00Z"/>
              </w:rPr>
            </w:pPr>
            <w:ins w:id="60" w:author="shorny" w:date="2014-05-31T14:35:00Z">
              <w:r w:rsidRPr="00730165">
                <w:t>Create new applicant and associated application records</w:t>
              </w:r>
            </w:ins>
          </w:p>
        </w:tc>
      </w:tr>
      <w:bookmarkEnd w:id="58"/>
      <w:tr w:rsidR="00A51D74" w:rsidRPr="00730165" w14:paraId="7FA68B73" w14:textId="77777777" w:rsidTr="007875FA">
        <w:trPr>
          <w:ins w:id="61" w:author="shorny" w:date="2014-05-31T14:35:00Z"/>
        </w:trPr>
        <w:tc>
          <w:tcPr>
            <w:tcW w:w="378" w:type="dxa"/>
            <w:tcBorders>
              <w:top w:val="single" w:sz="4" w:space="0" w:color="auto"/>
              <w:left w:val="single" w:sz="4" w:space="0" w:color="auto"/>
              <w:bottom w:val="single" w:sz="4" w:space="0" w:color="auto"/>
              <w:right w:val="single" w:sz="4" w:space="0" w:color="auto"/>
            </w:tcBorders>
          </w:tcPr>
          <w:p w14:paraId="1E795D4E" w14:textId="77777777" w:rsidR="00A51D74" w:rsidRPr="00730165" w:rsidRDefault="00A51D74" w:rsidP="007875FA">
            <w:pPr>
              <w:pStyle w:val="NoSpacing"/>
              <w:numPr>
                <w:ilvl w:val="0"/>
                <w:numId w:val="9"/>
              </w:numPr>
              <w:tabs>
                <w:tab w:val="left" w:pos="284"/>
              </w:tabs>
              <w:ind w:left="142" w:hanging="163"/>
              <w:rPr>
                <w:ins w:id="62"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30FD4756" w14:textId="77777777" w:rsidR="00A51D74" w:rsidRPr="00730165" w:rsidRDefault="00A51D74" w:rsidP="007875FA">
            <w:pPr>
              <w:pStyle w:val="NoSpacing"/>
              <w:rPr>
                <w:ins w:id="63" w:author="shorny" w:date="2014-05-31T14:35:00Z"/>
              </w:rPr>
            </w:pPr>
            <w:ins w:id="64" w:author="shorny" w:date="2014-05-31T14:35:00Z">
              <w:r w:rsidRPr="00730165">
                <w:t>Look up which staff member updated an Application most recently</w:t>
              </w:r>
            </w:ins>
          </w:p>
        </w:tc>
      </w:tr>
      <w:tr w:rsidR="00A51D74" w:rsidRPr="00730165" w14:paraId="287A4502" w14:textId="77777777" w:rsidTr="007875FA">
        <w:trPr>
          <w:ins w:id="65" w:author="shorny" w:date="2014-05-31T14:35:00Z"/>
        </w:trPr>
        <w:tc>
          <w:tcPr>
            <w:tcW w:w="378" w:type="dxa"/>
            <w:tcBorders>
              <w:top w:val="single" w:sz="4" w:space="0" w:color="auto"/>
              <w:left w:val="single" w:sz="4" w:space="0" w:color="auto"/>
              <w:bottom w:val="single" w:sz="4" w:space="0" w:color="auto"/>
              <w:right w:val="single" w:sz="4" w:space="0" w:color="auto"/>
            </w:tcBorders>
          </w:tcPr>
          <w:p w14:paraId="3340B97B" w14:textId="77777777" w:rsidR="00A51D74" w:rsidRPr="00730165" w:rsidRDefault="00A51D74" w:rsidP="007875FA">
            <w:pPr>
              <w:pStyle w:val="NoSpacing"/>
              <w:numPr>
                <w:ilvl w:val="0"/>
                <w:numId w:val="9"/>
              </w:numPr>
              <w:tabs>
                <w:tab w:val="left" w:pos="284"/>
              </w:tabs>
              <w:ind w:left="142" w:hanging="163"/>
              <w:rPr>
                <w:ins w:id="66"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55188384" w14:textId="77777777" w:rsidR="00A51D74" w:rsidRPr="00730165" w:rsidRDefault="00A51D74" w:rsidP="007875FA">
            <w:pPr>
              <w:pStyle w:val="NoSpacing"/>
              <w:rPr>
                <w:ins w:id="67" w:author="shorny" w:date="2014-05-31T14:35:00Z"/>
              </w:rPr>
            </w:pPr>
            <w:ins w:id="68" w:author="shorny" w:date="2014-05-31T14:35:00Z">
              <w:r w:rsidRPr="00730165">
                <w:t>Check for any decision recorded about an application</w:t>
              </w:r>
            </w:ins>
          </w:p>
        </w:tc>
      </w:tr>
      <w:tr w:rsidR="00A51D74" w:rsidRPr="00730165" w14:paraId="09D7009F" w14:textId="77777777" w:rsidTr="007875FA">
        <w:trPr>
          <w:ins w:id="69" w:author="shorny" w:date="2014-05-31T14:35:00Z"/>
        </w:trPr>
        <w:tc>
          <w:tcPr>
            <w:tcW w:w="378" w:type="dxa"/>
            <w:tcBorders>
              <w:top w:val="single" w:sz="4" w:space="0" w:color="auto"/>
              <w:left w:val="single" w:sz="4" w:space="0" w:color="auto"/>
              <w:bottom w:val="single" w:sz="4" w:space="0" w:color="auto"/>
              <w:right w:val="single" w:sz="4" w:space="0" w:color="auto"/>
            </w:tcBorders>
          </w:tcPr>
          <w:p w14:paraId="75B62056" w14:textId="77777777" w:rsidR="00A51D74" w:rsidRPr="00730165" w:rsidRDefault="00A51D74" w:rsidP="007875FA">
            <w:pPr>
              <w:pStyle w:val="NoSpacing"/>
              <w:numPr>
                <w:ilvl w:val="0"/>
                <w:numId w:val="9"/>
              </w:numPr>
              <w:tabs>
                <w:tab w:val="left" w:pos="284"/>
              </w:tabs>
              <w:ind w:left="142" w:hanging="163"/>
              <w:rPr>
                <w:ins w:id="70"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67036F70" w14:textId="77777777" w:rsidR="00A51D74" w:rsidRPr="00730165" w:rsidRDefault="00A51D74" w:rsidP="007875FA">
            <w:pPr>
              <w:pStyle w:val="NoSpacing"/>
              <w:rPr>
                <w:ins w:id="71" w:author="shorny" w:date="2014-05-31T14:35:00Z"/>
              </w:rPr>
            </w:pPr>
            <w:ins w:id="72" w:author="shorny" w:date="2014-05-31T14:35:00Z">
              <w:r w:rsidRPr="00730165">
                <w:t>Look up an existing application and attach a new standard type document to an application</w:t>
              </w:r>
            </w:ins>
          </w:p>
        </w:tc>
      </w:tr>
      <w:tr w:rsidR="00A51D74" w:rsidRPr="00730165" w14:paraId="1194DD40" w14:textId="77777777" w:rsidTr="007875FA">
        <w:trPr>
          <w:ins w:id="73" w:author="shorny" w:date="2014-05-31T14:35:00Z"/>
        </w:trPr>
        <w:tc>
          <w:tcPr>
            <w:tcW w:w="378" w:type="dxa"/>
            <w:tcBorders>
              <w:top w:val="single" w:sz="4" w:space="0" w:color="auto"/>
              <w:left w:val="single" w:sz="4" w:space="0" w:color="auto"/>
              <w:bottom w:val="single" w:sz="4" w:space="0" w:color="auto"/>
              <w:right w:val="single" w:sz="4" w:space="0" w:color="auto"/>
            </w:tcBorders>
          </w:tcPr>
          <w:p w14:paraId="183F7A94" w14:textId="77777777" w:rsidR="00A51D74" w:rsidRPr="00730165" w:rsidRDefault="00A51D74" w:rsidP="007875FA">
            <w:pPr>
              <w:pStyle w:val="NoSpacing"/>
              <w:numPr>
                <w:ilvl w:val="0"/>
                <w:numId w:val="9"/>
              </w:numPr>
              <w:tabs>
                <w:tab w:val="left" w:pos="284"/>
              </w:tabs>
              <w:ind w:left="142" w:hanging="163"/>
              <w:rPr>
                <w:ins w:id="74"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564E36B0" w14:textId="77777777" w:rsidR="00A51D74" w:rsidRPr="00730165" w:rsidRDefault="00A51D74" w:rsidP="007875FA">
            <w:pPr>
              <w:pStyle w:val="NoSpacing"/>
              <w:rPr>
                <w:ins w:id="75" w:author="shorny" w:date="2014-05-31T14:35:00Z"/>
              </w:rPr>
            </w:pPr>
            <w:ins w:id="76" w:author="shorny" w:date="2014-05-31T14:35:00Z">
              <w:r w:rsidRPr="00730165">
                <w:t>Look up an existing application and attached a new exceptional type document to an application</w:t>
              </w:r>
            </w:ins>
          </w:p>
        </w:tc>
      </w:tr>
      <w:tr w:rsidR="00A51D74" w:rsidRPr="00730165" w14:paraId="1470C94B" w14:textId="77777777" w:rsidTr="007875FA">
        <w:trPr>
          <w:ins w:id="77" w:author="shorny" w:date="2014-05-31T14:35:00Z"/>
        </w:trPr>
        <w:tc>
          <w:tcPr>
            <w:tcW w:w="378" w:type="dxa"/>
            <w:tcBorders>
              <w:top w:val="single" w:sz="4" w:space="0" w:color="auto"/>
              <w:left w:val="single" w:sz="4" w:space="0" w:color="auto"/>
              <w:bottom w:val="single" w:sz="4" w:space="0" w:color="auto"/>
              <w:right w:val="single" w:sz="4" w:space="0" w:color="auto"/>
            </w:tcBorders>
          </w:tcPr>
          <w:p w14:paraId="16F89587" w14:textId="77777777" w:rsidR="00A51D74" w:rsidRPr="00730165" w:rsidRDefault="00A51D74" w:rsidP="007875FA">
            <w:pPr>
              <w:pStyle w:val="NoSpacing"/>
              <w:numPr>
                <w:ilvl w:val="0"/>
                <w:numId w:val="9"/>
              </w:numPr>
              <w:tabs>
                <w:tab w:val="left" w:pos="284"/>
              </w:tabs>
              <w:ind w:left="142" w:hanging="163"/>
              <w:rPr>
                <w:ins w:id="78"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598D1523" w14:textId="77777777" w:rsidR="00A51D74" w:rsidRPr="00730165" w:rsidRDefault="00A51D74" w:rsidP="007875FA">
            <w:pPr>
              <w:pStyle w:val="NoSpacing"/>
              <w:rPr>
                <w:ins w:id="79" w:author="shorny" w:date="2014-05-31T14:35:00Z"/>
              </w:rPr>
            </w:pPr>
            <w:ins w:id="80" w:author="shorny" w:date="2014-05-31T14:35:00Z">
              <w:r w:rsidRPr="00730165">
                <w:t>Look up an existing application and list outstanding information (checklist).</w:t>
              </w:r>
            </w:ins>
          </w:p>
        </w:tc>
      </w:tr>
      <w:tr w:rsidR="00A51D74" w:rsidRPr="00730165" w14:paraId="19FB95F5" w14:textId="77777777" w:rsidTr="007875FA">
        <w:trPr>
          <w:ins w:id="81" w:author="shorny" w:date="2014-05-31T14:35:00Z"/>
        </w:trPr>
        <w:tc>
          <w:tcPr>
            <w:tcW w:w="378" w:type="dxa"/>
            <w:tcBorders>
              <w:top w:val="single" w:sz="4" w:space="0" w:color="auto"/>
              <w:left w:val="single" w:sz="4" w:space="0" w:color="auto"/>
              <w:bottom w:val="single" w:sz="4" w:space="0" w:color="auto"/>
              <w:right w:val="single" w:sz="4" w:space="0" w:color="auto"/>
            </w:tcBorders>
          </w:tcPr>
          <w:p w14:paraId="45E6F319" w14:textId="77777777" w:rsidR="00A51D74" w:rsidRPr="00730165" w:rsidRDefault="00A51D74" w:rsidP="007875FA">
            <w:pPr>
              <w:pStyle w:val="NoSpacing"/>
              <w:numPr>
                <w:ilvl w:val="0"/>
                <w:numId w:val="9"/>
              </w:numPr>
              <w:tabs>
                <w:tab w:val="left" w:pos="284"/>
              </w:tabs>
              <w:ind w:left="142" w:hanging="163"/>
              <w:rPr>
                <w:ins w:id="82"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4808F068" w14:textId="77777777" w:rsidR="00A51D74" w:rsidRPr="00730165" w:rsidRDefault="00A51D74" w:rsidP="007875FA">
            <w:pPr>
              <w:pStyle w:val="NoSpacing"/>
              <w:rPr>
                <w:ins w:id="83" w:author="shorny" w:date="2014-05-31T14:35:00Z"/>
              </w:rPr>
            </w:pPr>
            <w:ins w:id="84" w:author="shorny" w:date="2014-05-31T14:35:00Z">
              <w:r w:rsidRPr="00730165">
                <w:t>Update the checklist to confirm that a mandatory information requirement has been met</w:t>
              </w:r>
            </w:ins>
          </w:p>
        </w:tc>
      </w:tr>
      <w:tr w:rsidR="00A51D74" w:rsidRPr="00730165" w14:paraId="4764278C" w14:textId="77777777" w:rsidTr="007875FA">
        <w:trPr>
          <w:ins w:id="85" w:author="shorny" w:date="2014-05-31T14:35:00Z"/>
        </w:trPr>
        <w:tc>
          <w:tcPr>
            <w:tcW w:w="378" w:type="dxa"/>
            <w:tcBorders>
              <w:top w:val="single" w:sz="4" w:space="0" w:color="auto"/>
              <w:left w:val="single" w:sz="4" w:space="0" w:color="auto"/>
              <w:bottom w:val="single" w:sz="4" w:space="0" w:color="auto"/>
              <w:right w:val="single" w:sz="4" w:space="0" w:color="auto"/>
            </w:tcBorders>
          </w:tcPr>
          <w:p w14:paraId="63B4991D" w14:textId="77777777" w:rsidR="00A51D74" w:rsidRPr="00730165" w:rsidRDefault="00A51D74" w:rsidP="007875FA">
            <w:pPr>
              <w:pStyle w:val="NoSpacing"/>
              <w:numPr>
                <w:ilvl w:val="0"/>
                <w:numId w:val="9"/>
              </w:numPr>
              <w:tabs>
                <w:tab w:val="left" w:pos="284"/>
              </w:tabs>
              <w:ind w:left="142" w:hanging="163"/>
              <w:rPr>
                <w:ins w:id="86"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2262E7D2" w14:textId="77777777" w:rsidR="00A51D74" w:rsidRPr="00730165" w:rsidRDefault="00A51D74" w:rsidP="007875FA">
            <w:pPr>
              <w:pStyle w:val="NoSpacing"/>
              <w:rPr>
                <w:ins w:id="87" w:author="shorny" w:date="2014-05-31T14:35:00Z"/>
              </w:rPr>
            </w:pPr>
            <w:ins w:id="88" w:author="shorny" w:date="2014-05-31T14:35:00Z">
              <w:r w:rsidRPr="00730165">
                <w:t>Retrieve all on-going applications for which the user has made the most recent correspondence</w:t>
              </w:r>
            </w:ins>
          </w:p>
        </w:tc>
      </w:tr>
      <w:tr w:rsidR="00A51D74" w:rsidRPr="00730165" w14:paraId="433CFAD9" w14:textId="77777777" w:rsidTr="007875FA">
        <w:trPr>
          <w:ins w:id="89" w:author="shorny" w:date="2014-05-31T14:35:00Z"/>
        </w:trPr>
        <w:tc>
          <w:tcPr>
            <w:tcW w:w="378" w:type="dxa"/>
            <w:tcBorders>
              <w:top w:val="single" w:sz="4" w:space="0" w:color="auto"/>
              <w:left w:val="single" w:sz="4" w:space="0" w:color="auto"/>
              <w:bottom w:val="single" w:sz="4" w:space="0" w:color="auto"/>
              <w:right w:val="single" w:sz="4" w:space="0" w:color="auto"/>
            </w:tcBorders>
          </w:tcPr>
          <w:p w14:paraId="684E11E7" w14:textId="77777777" w:rsidR="00A51D74" w:rsidRPr="00730165" w:rsidRDefault="00A51D74" w:rsidP="007875FA">
            <w:pPr>
              <w:pStyle w:val="NoSpacing"/>
              <w:numPr>
                <w:ilvl w:val="0"/>
                <w:numId w:val="9"/>
              </w:numPr>
              <w:tabs>
                <w:tab w:val="left" w:pos="284"/>
              </w:tabs>
              <w:ind w:left="142" w:hanging="163"/>
              <w:rPr>
                <w:ins w:id="90"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1611C847" w14:textId="77777777" w:rsidR="00A51D74" w:rsidRPr="00730165" w:rsidRDefault="00A51D74" w:rsidP="007875FA">
            <w:pPr>
              <w:pStyle w:val="NoSpacing"/>
              <w:rPr>
                <w:ins w:id="91" w:author="shorny" w:date="2014-05-31T14:35:00Z"/>
              </w:rPr>
            </w:pPr>
            <w:ins w:id="92" w:author="shorny" w:date="2014-05-31T14:35:00Z">
              <w:r w:rsidRPr="00730165">
                <w:t>Record making a decision about an application</w:t>
              </w:r>
            </w:ins>
          </w:p>
        </w:tc>
      </w:tr>
      <w:tr w:rsidR="00A51D74" w:rsidRPr="00730165" w14:paraId="2D14A3FC" w14:textId="77777777" w:rsidTr="007875FA">
        <w:trPr>
          <w:ins w:id="93" w:author="shorny" w:date="2014-05-31T14:35:00Z"/>
        </w:trPr>
        <w:tc>
          <w:tcPr>
            <w:tcW w:w="378" w:type="dxa"/>
            <w:tcBorders>
              <w:top w:val="single" w:sz="4" w:space="0" w:color="auto"/>
              <w:left w:val="single" w:sz="4" w:space="0" w:color="auto"/>
              <w:bottom w:val="single" w:sz="4" w:space="0" w:color="auto"/>
              <w:right w:val="single" w:sz="4" w:space="0" w:color="auto"/>
            </w:tcBorders>
          </w:tcPr>
          <w:p w14:paraId="1570335F" w14:textId="77777777" w:rsidR="00A51D74" w:rsidRPr="00730165" w:rsidRDefault="00A51D74" w:rsidP="007875FA">
            <w:pPr>
              <w:pStyle w:val="NoSpacing"/>
              <w:numPr>
                <w:ilvl w:val="0"/>
                <w:numId w:val="9"/>
              </w:numPr>
              <w:tabs>
                <w:tab w:val="left" w:pos="284"/>
              </w:tabs>
              <w:ind w:left="142" w:hanging="163"/>
              <w:rPr>
                <w:ins w:id="94"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0C6F8381" w14:textId="77777777" w:rsidR="00A51D74" w:rsidRPr="00730165" w:rsidRDefault="00A51D74" w:rsidP="007875FA">
            <w:pPr>
              <w:pStyle w:val="NoSpacing"/>
              <w:rPr>
                <w:ins w:id="95" w:author="shorny" w:date="2014-05-31T14:35:00Z"/>
              </w:rPr>
            </w:pPr>
            <w:ins w:id="96" w:author="shorny" w:date="2014-05-31T14:35:00Z">
              <w:r w:rsidRPr="00730165">
                <w:t>Update the status of an application</w:t>
              </w:r>
            </w:ins>
          </w:p>
        </w:tc>
      </w:tr>
    </w:tbl>
    <w:p w14:paraId="0BE3D643" w14:textId="77777777" w:rsidR="00A51D74" w:rsidRPr="00730165" w:rsidRDefault="00A51D74" w:rsidP="00A51D74">
      <w:pPr>
        <w:pStyle w:val="NoSpacing"/>
        <w:rPr>
          <w:ins w:id="97" w:author="shorny" w:date="2014-05-31T14:35:00Z"/>
          <w:rFonts w:ascii="Calibri" w:hAnsi="Calibri"/>
        </w:rPr>
      </w:pPr>
    </w:p>
    <w:p w14:paraId="3E9F8867" w14:textId="77777777" w:rsidR="00A51D74" w:rsidRPr="00730165" w:rsidRDefault="00A51D74" w:rsidP="00A51D74">
      <w:pPr>
        <w:pStyle w:val="NoSpacing"/>
        <w:rPr>
          <w:ins w:id="98" w:author="shorny" w:date="2014-05-31T14:35:00Z"/>
        </w:rPr>
      </w:pPr>
      <w:ins w:id="99" w:author="shorny" w:date="2014-05-31T14:35:00Z">
        <w:r w:rsidRPr="00730165">
          <w:t>Academic Staff</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A51D74" w:rsidRPr="00730165" w14:paraId="2B5D90C0" w14:textId="77777777" w:rsidTr="007875FA">
        <w:trPr>
          <w:ins w:id="100" w:author="shorny" w:date="2014-05-31T14:35:00Z"/>
        </w:trPr>
        <w:tc>
          <w:tcPr>
            <w:tcW w:w="378" w:type="dxa"/>
            <w:tcBorders>
              <w:top w:val="single" w:sz="4" w:space="0" w:color="auto"/>
              <w:left w:val="single" w:sz="4" w:space="0" w:color="auto"/>
              <w:bottom w:val="single" w:sz="4" w:space="0" w:color="auto"/>
              <w:right w:val="single" w:sz="4" w:space="0" w:color="auto"/>
            </w:tcBorders>
            <w:hideMark/>
          </w:tcPr>
          <w:p w14:paraId="0940BCE0" w14:textId="77777777" w:rsidR="00A51D74" w:rsidRPr="00730165" w:rsidRDefault="00A51D74" w:rsidP="007875FA">
            <w:pPr>
              <w:pStyle w:val="NoSpacing"/>
              <w:rPr>
                <w:ins w:id="101" w:author="shorny" w:date="2014-05-31T14:35:00Z"/>
              </w:rPr>
            </w:pPr>
            <w:ins w:id="102" w:author="shorny" w:date="2014-05-31T14:35:00Z">
              <w:r w:rsidRPr="00730165">
                <w:t>#</w:t>
              </w:r>
            </w:ins>
          </w:p>
        </w:tc>
        <w:tc>
          <w:tcPr>
            <w:tcW w:w="8010" w:type="dxa"/>
            <w:tcBorders>
              <w:top w:val="single" w:sz="4" w:space="0" w:color="auto"/>
              <w:left w:val="single" w:sz="4" w:space="0" w:color="auto"/>
              <w:bottom w:val="single" w:sz="4" w:space="0" w:color="auto"/>
              <w:right w:val="single" w:sz="4" w:space="0" w:color="auto"/>
            </w:tcBorders>
            <w:hideMark/>
          </w:tcPr>
          <w:p w14:paraId="139A8E9B" w14:textId="77777777" w:rsidR="00A51D74" w:rsidRPr="00730165" w:rsidRDefault="00A51D74" w:rsidP="007875FA">
            <w:pPr>
              <w:pStyle w:val="NoSpacing"/>
              <w:rPr>
                <w:ins w:id="103" w:author="shorny" w:date="2014-05-31T14:35:00Z"/>
              </w:rPr>
            </w:pPr>
            <w:ins w:id="104" w:author="shorny" w:date="2014-05-31T14:35:00Z">
              <w:r w:rsidRPr="00730165">
                <w:t>pathway</w:t>
              </w:r>
            </w:ins>
          </w:p>
        </w:tc>
      </w:tr>
      <w:tr w:rsidR="00A51D74" w:rsidRPr="00730165" w14:paraId="0333099C" w14:textId="77777777" w:rsidTr="007875FA">
        <w:trPr>
          <w:ins w:id="105" w:author="shorny" w:date="2014-05-31T14:35:00Z"/>
        </w:trPr>
        <w:tc>
          <w:tcPr>
            <w:tcW w:w="378" w:type="dxa"/>
            <w:tcBorders>
              <w:top w:val="single" w:sz="4" w:space="0" w:color="auto"/>
              <w:left w:val="single" w:sz="4" w:space="0" w:color="auto"/>
              <w:bottom w:val="single" w:sz="4" w:space="0" w:color="auto"/>
              <w:right w:val="single" w:sz="4" w:space="0" w:color="auto"/>
            </w:tcBorders>
          </w:tcPr>
          <w:p w14:paraId="3F86D151" w14:textId="77777777" w:rsidR="00A51D74" w:rsidRPr="00730165" w:rsidRDefault="00A51D74" w:rsidP="007875FA">
            <w:pPr>
              <w:pStyle w:val="NoSpacing"/>
              <w:numPr>
                <w:ilvl w:val="0"/>
                <w:numId w:val="9"/>
              </w:numPr>
              <w:tabs>
                <w:tab w:val="left" w:pos="284"/>
              </w:tabs>
              <w:ind w:left="142" w:hanging="163"/>
              <w:rPr>
                <w:ins w:id="106"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3218F9C7" w14:textId="77777777" w:rsidR="00A51D74" w:rsidRPr="00730165" w:rsidRDefault="00A51D74" w:rsidP="007875FA">
            <w:pPr>
              <w:pStyle w:val="NoSpacing"/>
              <w:rPr>
                <w:ins w:id="107" w:author="shorny" w:date="2014-05-31T14:35:00Z"/>
              </w:rPr>
            </w:pPr>
            <w:ins w:id="108" w:author="shorny" w:date="2014-05-31T14:35:00Z">
              <w:r w:rsidRPr="00730165">
                <w:t>Look up, add to, and delete from own current research areas</w:t>
              </w:r>
            </w:ins>
          </w:p>
        </w:tc>
      </w:tr>
      <w:tr w:rsidR="00A51D74" w:rsidRPr="00730165" w14:paraId="337B289A" w14:textId="77777777" w:rsidTr="007875FA">
        <w:trPr>
          <w:ins w:id="109" w:author="shorny" w:date="2014-05-31T14:35:00Z"/>
        </w:trPr>
        <w:tc>
          <w:tcPr>
            <w:tcW w:w="378" w:type="dxa"/>
            <w:tcBorders>
              <w:top w:val="single" w:sz="4" w:space="0" w:color="auto"/>
              <w:left w:val="single" w:sz="4" w:space="0" w:color="auto"/>
              <w:bottom w:val="single" w:sz="4" w:space="0" w:color="auto"/>
              <w:right w:val="single" w:sz="4" w:space="0" w:color="auto"/>
            </w:tcBorders>
          </w:tcPr>
          <w:p w14:paraId="58044FA1" w14:textId="77777777" w:rsidR="00A51D74" w:rsidRPr="00730165" w:rsidRDefault="00A51D74" w:rsidP="007875FA">
            <w:pPr>
              <w:pStyle w:val="NoSpacing"/>
              <w:numPr>
                <w:ilvl w:val="0"/>
                <w:numId w:val="9"/>
              </w:numPr>
              <w:tabs>
                <w:tab w:val="left" w:pos="284"/>
              </w:tabs>
              <w:ind w:left="142" w:hanging="163"/>
              <w:rPr>
                <w:ins w:id="110"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386FC8E7" w14:textId="77777777" w:rsidR="00A51D74" w:rsidRPr="00730165" w:rsidRDefault="00A51D74" w:rsidP="007875FA">
            <w:pPr>
              <w:pStyle w:val="NoSpacing"/>
              <w:rPr>
                <w:ins w:id="111" w:author="shorny" w:date="2014-05-31T14:35:00Z"/>
              </w:rPr>
            </w:pPr>
            <w:ins w:id="112" w:author="shorny" w:date="2014-05-31T14:35:00Z">
              <w:r w:rsidRPr="00730165">
                <w:t>Search for all applications in certain research areas that have been added since a certain time</w:t>
              </w:r>
            </w:ins>
          </w:p>
        </w:tc>
      </w:tr>
      <w:tr w:rsidR="00A51D74" w:rsidRPr="00730165" w14:paraId="52776251" w14:textId="77777777" w:rsidTr="007875FA">
        <w:trPr>
          <w:ins w:id="113" w:author="shorny" w:date="2014-05-31T14:35:00Z"/>
        </w:trPr>
        <w:tc>
          <w:tcPr>
            <w:tcW w:w="378" w:type="dxa"/>
            <w:tcBorders>
              <w:top w:val="single" w:sz="4" w:space="0" w:color="auto"/>
              <w:left w:val="single" w:sz="4" w:space="0" w:color="auto"/>
              <w:bottom w:val="single" w:sz="4" w:space="0" w:color="auto"/>
              <w:right w:val="single" w:sz="4" w:space="0" w:color="auto"/>
            </w:tcBorders>
          </w:tcPr>
          <w:p w14:paraId="16D157E4" w14:textId="77777777" w:rsidR="00A51D74" w:rsidRPr="00730165" w:rsidRDefault="00A51D74" w:rsidP="007875FA">
            <w:pPr>
              <w:pStyle w:val="NoSpacing"/>
              <w:numPr>
                <w:ilvl w:val="0"/>
                <w:numId w:val="9"/>
              </w:numPr>
              <w:tabs>
                <w:tab w:val="left" w:pos="284"/>
              </w:tabs>
              <w:ind w:left="142" w:hanging="163"/>
              <w:rPr>
                <w:ins w:id="114"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7825854A" w14:textId="77777777" w:rsidR="00A51D74" w:rsidRPr="00730165" w:rsidRDefault="00A51D74" w:rsidP="007875FA">
            <w:pPr>
              <w:pStyle w:val="NoSpacing"/>
              <w:rPr>
                <w:ins w:id="115" w:author="shorny" w:date="2014-05-31T14:35:00Z"/>
              </w:rPr>
            </w:pPr>
            <w:ins w:id="116" w:author="shorny" w:date="2014-05-31T14:35:00Z">
              <w:r w:rsidRPr="00730165">
                <w:t>Flag interest in an application</w:t>
              </w:r>
            </w:ins>
          </w:p>
        </w:tc>
      </w:tr>
    </w:tbl>
    <w:p w14:paraId="49038F9F" w14:textId="77777777" w:rsidR="00A51D74" w:rsidRPr="00730165" w:rsidRDefault="00A51D74" w:rsidP="00A51D74">
      <w:pPr>
        <w:pStyle w:val="NoSpacing"/>
        <w:rPr>
          <w:ins w:id="117" w:author="shorny" w:date="2014-05-31T14:35:00Z"/>
          <w:rFonts w:ascii="Calibri" w:hAnsi="Calibri"/>
        </w:rPr>
      </w:pPr>
    </w:p>
    <w:p w14:paraId="28A9AA91" w14:textId="77777777" w:rsidR="00A51D74" w:rsidRPr="00730165" w:rsidRDefault="00A51D74" w:rsidP="00A51D74">
      <w:pPr>
        <w:pStyle w:val="NoSpacing"/>
        <w:rPr>
          <w:ins w:id="118" w:author="shorny" w:date="2014-05-31T14:35:00Z"/>
        </w:rPr>
      </w:pPr>
      <w:ins w:id="119" w:author="shorny" w:date="2014-05-31T14:35:00Z">
        <w:r w:rsidRPr="00730165">
          <w:lastRenderedPageBreak/>
          <w:t>RHD Co-ordination Staff</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A51D74" w:rsidRPr="00730165" w14:paraId="74895993" w14:textId="77777777" w:rsidTr="007875FA">
        <w:trPr>
          <w:ins w:id="120" w:author="shorny" w:date="2014-05-31T14:35:00Z"/>
        </w:trPr>
        <w:tc>
          <w:tcPr>
            <w:tcW w:w="378" w:type="dxa"/>
            <w:tcBorders>
              <w:top w:val="single" w:sz="4" w:space="0" w:color="auto"/>
              <w:left w:val="single" w:sz="4" w:space="0" w:color="auto"/>
              <w:bottom w:val="single" w:sz="4" w:space="0" w:color="auto"/>
              <w:right w:val="single" w:sz="4" w:space="0" w:color="auto"/>
            </w:tcBorders>
            <w:hideMark/>
          </w:tcPr>
          <w:p w14:paraId="1001546C" w14:textId="77777777" w:rsidR="00A51D74" w:rsidRPr="00730165" w:rsidRDefault="00A51D74" w:rsidP="007875FA">
            <w:pPr>
              <w:pStyle w:val="NoSpacing"/>
              <w:rPr>
                <w:ins w:id="121" w:author="shorny" w:date="2014-05-31T14:35:00Z"/>
              </w:rPr>
            </w:pPr>
            <w:ins w:id="122" w:author="shorny" w:date="2014-05-31T14:35:00Z">
              <w:r w:rsidRPr="00730165">
                <w:t>#</w:t>
              </w:r>
            </w:ins>
          </w:p>
        </w:tc>
        <w:tc>
          <w:tcPr>
            <w:tcW w:w="8010" w:type="dxa"/>
            <w:tcBorders>
              <w:top w:val="single" w:sz="4" w:space="0" w:color="auto"/>
              <w:left w:val="single" w:sz="4" w:space="0" w:color="auto"/>
              <w:bottom w:val="single" w:sz="4" w:space="0" w:color="auto"/>
              <w:right w:val="single" w:sz="4" w:space="0" w:color="auto"/>
            </w:tcBorders>
            <w:hideMark/>
          </w:tcPr>
          <w:p w14:paraId="1E105B40" w14:textId="77777777" w:rsidR="00A51D74" w:rsidRPr="00730165" w:rsidRDefault="00A51D74" w:rsidP="007875FA">
            <w:pPr>
              <w:pStyle w:val="NoSpacing"/>
              <w:rPr>
                <w:ins w:id="123" w:author="shorny" w:date="2014-05-31T14:35:00Z"/>
              </w:rPr>
            </w:pPr>
            <w:ins w:id="124" w:author="shorny" w:date="2014-05-31T14:35:00Z">
              <w:r w:rsidRPr="00730165">
                <w:t>pathway</w:t>
              </w:r>
            </w:ins>
          </w:p>
        </w:tc>
      </w:tr>
      <w:tr w:rsidR="00A51D74" w:rsidRPr="00730165" w14:paraId="10AAABD5" w14:textId="77777777" w:rsidTr="007875FA">
        <w:trPr>
          <w:ins w:id="125" w:author="shorny" w:date="2014-05-31T14:35:00Z"/>
        </w:trPr>
        <w:tc>
          <w:tcPr>
            <w:tcW w:w="378" w:type="dxa"/>
            <w:tcBorders>
              <w:top w:val="single" w:sz="4" w:space="0" w:color="auto"/>
              <w:left w:val="single" w:sz="4" w:space="0" w:color="auto"/>
              <w:bottom w:val="single" w:sz="4" w:space="0" w:color="auto"/>
              <w:right w:val="single" w:sz="4" w:space="0" w:color="auto"/>
            </w:tcBorders>
          </w:tcPr>
          <w:p w14:paraId="543E4680" w14:textId="77777777" w:rsidR="00A51D74" w:rsidRPr="00730165" w:rsidRDefault="00A51D74" w:rsidP="007875FA">
            <w:pPr>
              <w:pStyle w:val="NoSpacing"/>
              <w:numPr>
                <w:ilvl w:val="0"/>
                <w:numId w:val="9"/>
              </w:numPr>
              <w:tabs>
                <w:tab w:val="left" w:pos="284"/>
              </w:tabs>
              <w:ind w:left="142" w:hanging="163"/>
              <w:rPr>
                <w:ins w:id="126"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74237E21" w14:textId="77777777" w:rsidR="00A51D74" w:rsidRPr="00730165" w:rsidRDefault="00A51D74" w:rsidP="007875FA">
            <w:pPr>
              <w:pStyle w:val="NoSpacing"/>
              <w:rPr>
                <w:ins w:id="127" w:author="shorny" w:date="2014-05-31T14:35:00Z"/>
              </w:rPr>
            </w:pPr>
            <w:ins w:id="128" w:author="shorny" w:date="2014-05-31T14:35:00Z">
              <w:r w:rsidRPr="00730165">
                <w:t>Retrieve all staff who have flagged an application, or have edited an application or applicant record most recently</w:t>
              </w:r>
            </w:ins>
          </w:p>
        </w:tc>
      </w:tr>
      <w:tr w:rsidR="00A51D74" w:rsidRPr="00730165" w14:paraId="059C6B1B" w14:textId="77777777" w:rsidTr="007875FA">
        <w:trPr>
          <w:ins w:id="129" w:author="shorny" w:date="2014-05-31T14:35:00Z"/>
        </w:trPr>
        <w:tc>
          <w:tcPr>
            <w:tcW w:w="378" w:type="dxa"/>
            <w:tcBorders>
              <w:top w:val="single" w:sz="4" w:space="0" w:color="auto"/>
              <w:left w:val="single" w:sz="4" w:space="0" w:color="auto"/>
              <w:bottom w:val="single" w:sz="4" w:space="0" w:color="auto"/>
              <w:right w:val="single" w:sz="4" w:space="0" w:color="auto"/>
            </w:tcBorders>
          </w:tcPr>
          <w:p w14:paraId="7E8EB6CF" w14:textId="77777777" w:rsidR="00A51D74" w:rsidRPr="00730165" w:rsidRDefault="00A51D74" w:rsidP="007875FA">
            <w:pPr>
              <w:pStyle w:val="NoSpacing"/>
              <w:numPr>
                <w:ilvl w:val="0"/>
                <w:numId w:val="9"/>
              </w:numPr>
              <w:tabs>
                <w:tab w:val="left" w:pos="284"/>
              </w:tabs>
              <w:ind w:left="142" w:hanging="163"/>
              <w:rPr>
                <w:ins w:id="130" w:author="shorny" w:date="2014-05-31T14:35:00Z"/>
              </w:rPr>
            </w:pPr>
          </w:p>
        </w:tc>
        <w:tc>
          <w:tcPr>
            <w:tcW w:w="8010" w:type="dxa"/>
            <w:tcBorders>
              <w:top w:val="single" w:sz="4" w:space="0" w:color="auto"/>
              <w:left w:val="single" w:sz="4" w:space="0" w:color="auto"/>
              <w:bottom w:val="single" w:sz="4" w:space="0" w:color="auto"/>
              <w:right w:val="single" w:sz="4" w:space="0" w:color="auto"/>
            </w:tcBorders>
            <w:hideMark/>
          </w:tcPr>
          <w:p w14:paraId="44081863" w14:textId="77777777" w:rsidR="00A51D74" w:rsidRPr="00730165" w:rsidRDefault="00A51D74" w:rsidP="007875FA">
            <w:pPr>
              <w:pStyle w:val="NoSpacing"/>
              <w:rPr>
                <w:ins w:id="131" w:author="shorny" w:date="2014-05-31T14:35:00Z"/>
              </w:rPr>
            </w:pPr>
            <w:ins w:id="132" w:author="shorny" w:date="2014-05-31T14:35:00Z">
              <w:r w:rsidRPr="00730165">
                <w:t>Retrieve all ongoing applications</w:t>
              </w:r>
            </w:ins>
          </w:p>
        </w:tc>
      </w:tr>
      <w:tr w:rsidR="004D0471" w:rsidRPr="00730165" w14:paraId="15C6E024" w14:textId="77777777" w:rsidTr="007875FA">
        <w:trPr>
          <w:ins w:id="133" w:author="shorny" w:date="2014-05-31T16:38:00Z"/>
        </w:trPr>
        <w:tc>
          <w:tcPr>
            <w:tcW w:w="378" w:type="dxa"/>
            <w:tcBorders>
              <w:top w:val="single" w:sz="4" w:space="0" w:color="auto"/>
              <w:left w:val="single" w:sz="4" w:space="0" w:color="auto"/>
              <w:bottom w:val="single" w:sz="4" w:space="0" w:color="auto"/>
              <w:right w:val="single" w:sz="4" w:space="0" w:color="auto"/>
            </w:tcBorders>
          </w:tcPr>
          <w:p w14:paraId="7AD1F4BD" w14:textId="77777777" w:rsidR="004D0471" w:rsidRPr="00730165" w:rsidRDefault="004D0471" w:rsidP="007875FA">
            <w:pPr>
              <w:pStyle w:val="NoSpacing"/>
              <w:numPr>
                <w:ilvl w:val="0"/>
                <w:numId w:val="9"/>
              </w:numPr>
              <w:tabs>
                <w:tab w:val="left" w:pos="284"/>
              </w:tabs>
              <w:ind w:left="142" w:hanging="163"/>
              <w:rPr>
                <w:ins w:id="134" w:author="shorny" w:date="2014-05-31T16:38:00Z"/>
              </w:rPr>
            </w:pPr>
          </w:p>
        </w:tc>
        <w:tc>
          <w:tcPr>
            <w:tcW w:w="8010" w:type="dxa"/>
            <w:tcBorders>
              <w:top w:val="single" w:sz="4" w:space="0" w:color="auto"/>
              <w:left w:val="single" w:sz="4" w:space="0" w:color="auto"/>
              <w:bottom w:val="single" w:sz="4" w:space="0" w:color="auto"/>
              <w:right w:val="single" w:sz="4" w:space="0" w:color="auto"/>
            </w:tcBorders>
          </w:tcPr>
          <w:p w14:paraId="63A6EC5F" w14:textId="0E6D4CAC" w:rsidR="004D0471" w:rsidRPr="00730165" w:rsidRDefault="004D0471" w:rsidP="007875FA">
            <w:pPr>
              <w:pStyle w:val="NoSpacing"/>
              <w:rPr>
                <w:ins w:id="135" w:author="shorny" w:date="2014-05-31T16:38:00Z"/>
              </w:rPr>
            </w:pPr>
            <w:ins w:id="136" w:author="shorny" w:date="2014-05-31T16:38:00Z">
              <w:r>
                <w:t>List all ongoing applications waiting for a supervisor agreement</w:t>
              </w:r>
              <w:bookmarkStart w:id="137" w:name="_GoBack"/>
              <w:bookmarkEnd w:id="137"/>
            </w:ins>
          </w:p>
        </w:tc>
      </w:tr>
    </w:tbl>
    <w:p w14:paraId="0332C786" w14:textId="77777777" w:rsidR="00EA3450" w:rsidRDefault="00EA3450" w:rsidP="00EA3450">
      <w:pPr>
        <w:pStyle w:val="ListParagraph"/>
        <w:ind w:left="405"/>
        <w:rPr>
          <w:ins w:id="138" w:author="shorny" w:date="2014-05-31T14:35:00Z"/>
          <w:lang w:eastAsia="en-AU"/>
        </w:rPr>
      </w:pPr>
    </w:p>
    <w:p w14:paraId="10BD9CD8" w14:textId="77777777" w:rsidR="00883FEF" w:rsidRDefault="00883FEF" w:rsidP="00EA3450">
      <w:pPr>
        <w:pStyle w:val="ListParagraph"/>
        <w:ind w:left="405"/>
        <w:rPr>
          <w:ins w:id="139" w:author="shorny" w:date="2014-05-31T14:35:00Z"/>
          <w:lang w:eastAsia="en-AU"/>
        </w:rPr>
        <w:sectPr w:rsidR="00883FEF" w:rsidSect="00855BD1">
          <w:pgSz w:w="11906" w:h="16838"/>
          <w:pgMar w:top="1440" w:right="1440" w:bottom="1440" w:left="1440" w:header="708" w:footer="708" w:gutter="0"/>
          <w:pgNumType w:start="1"/>
          <w:cols w:space="708"/>
          <w:docGrid w:linePitch="360"/>
        </w:sectPr>
      </w:pPr>
    </w:p>
    <w:tbl>
      <w:tblPr>
        <w:tblStyle w:val="TableGrid"/>
        <w:tblW w:w="0" w:type="auto"/>
        <w:tblInd w:w="405" w:type="dxa"/>
        <w:tblLook w:val="04A0" w:firstRow="1" w:lastRow="0" w:firstColumn="1" w:lastColumn="0" w:noHBand="0" w:noVBand="1"/>
        <w:tblPrChange w:id="140" w:author="shorny" w:date="2014-05-31T14:43:00Z">
          <w:tblPr>
            <w:tblStyle w:val="TableGrid"/>
            <w:tblW w:w="0" w:type="auto"/>
            <w:tblInd w:w="405" w:type="dxa"/>
            <w:tblLook w:val="04A0" w:firstRow="1" w:lastRow="0" w:firstColumn="1" w:lastColumn="0" w:noHBand="0" w:noVBand="1"/>
          </w:tblPr>
        </w:tblPrChange>
      </w:tblPr>
      <w:tblGrid>
        <w:gridCol w:w="2835"/>
        <w:gridCol w:w="272"/>
        <w:gridCol w:w="336"/>
        <w:gridCol w:w="358"/>
        <w:gridCol w:w="352"/>
        <w:gridCol w:w="225"/>
        <w:gridCol w:w="225"/>
        <w:gridCol w:w="225"/>
        <w:gridCol w:w="225"/>
        <w:gridCol w:w="225"/>
        <w:gridCol w:w="225"/>
        <w:gridCol w:w="225"/>
        <w:gridCol w:w="225"/>
        <w:gridCol w:w="225"/>
        <w:gridCol w:w="225"/>
        <w:gridCol w:w="225"/>
        <w:gridCol w:w="225"/>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tblGridChange w:id="141">
          <w:tblGrid>
            <w:gridCol w:w="225"/>
            <w:gridCol w:w="225"/>
            <w:gridCol w:w="225"/>
            <w:gridCol w:w="225"/>
            <w:gridCol w:w="225"/>
            <w:gridCol w:w="225"/>
            <w:gridCol w:w="225"/>
            <w:gridCol w:w="225"/>
            <w:gridCol w:w="225"/>
            <w:gridCol w:w="225"/>
            <w:gridCol w:w="225"/>
            <w:gridCol w:w="225"/>
            <w:gridCol w:w="225"/>
            <w:gridCol w:w="225"/>
            <w:gridCol w:w="225"/>
            <w:gridCol w:w="225"/>
            <w:gridCol w:w="225"/>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tblGrid>
        </w:tblGridChange>
      </w:tblGrid>
      <w:tr w:rsidR="008F21C6" w14:paraId="36961AC5" w14:textId="77777777" w:rsidTr="008F21C6">
        <w:trPr>
          <w:ins w:id="142" w:author="shorny" w:date="2014-05-31T14:38:00Z"/>
        </w:trPr>
        <w:tc>
          <w:tcPr>
            <w:tcW w:w="2835" w:type="dxa"/>
            <w:tcPrChange w:id="143" w:author="shorny" w:date="2014-05-31T14:43:00Z">
              <w:tcPr>
                <w:tcW w:w="225" w:type="dxa"/>
              </w:tcPr>
            </w:tcPrChange>
          </w:tcPr>
          <w:p w14:paraId="6698B080" w14:textId="77777777" w:rsidR="008F21C6" w:rsidRDefault="008F21C6" w:rsidP="00883FEF">
            <w:pPr>
              <w:pStyle w:val="ListParagraph"/>
              <w:ind w:left="0"/>
              <w:rPr>
                <w:ins w:id="144" w:author="shorny" w:date="2014-05-31T14:38:00Z"/>
                <w:lang w:eastAsia="en-AU"/>
              </w:rPr>
            </w:pPr>
          </w:p>
        </w:tc>
        <w:tc>
          <w:tcPr>
            <w:tcW w:w="900" w:type="dxa"/>
            <w:gridSpan w:val="4"/>
            <w:tcPrChange w:id="145" w:author="shorny" w:date="2014-05-31T14:43:00Z">
              <w:tcPr>
                <w:tcW w:w="900" w:type="dxa"/>
                <w:gridSpan w:val="4"/>
              </w:tcPr>
            </w:tcPrChange>
          </w:tcPr>
          <w:p w14:paraId="63748143" w14:textId="291281E7" w:rsidR="008F21C6" w:rsidRDefault="008F21C6" w:rsidP="008F21C6">
            <w:pPr>
              <w:pStyle w:val="ListParagraph"/>
              <w:ind w:left="0"/>
              <w:jc w:val="center"/>
              <w:rPr>
                <w:ins w:id="146" w:author="shorny" w:date="2014-05-31T14:38:00Z"/>
                <w:lang w:eastAsia="en-AU"/>
              </w:rPr>
              <w:pPrChange w:id="147" w:author="shorny" w:date="2014-05-31T14:43:00Z">
                <w:pPr>
                  <w:pStyle w:val="ListParagraph"/>
                  <w:ind w:left="0"/>
                </w:pPr>
              </w:pPrChange>
            </w:pPr>
            <w:ins w:id="148" w:author="shorny" w:date="2014-05-31T14:43:00Z">
              <w:r>
                <w:rPr>
                  <w:lang w:eastAsia="en-AU"/>
                </w:rPr>
                <w:t>a)</w:t>
              </w:r>
            </w:ins>
          </w:p>
        </w:tc>
        <w:tc>
          <w:tcPr>
            <w:tcW w:w="900" w:type="dxa"/>
            <w:gridSpan w:val="4"/>
            <w:tcPrChange w:id="149" w:author="shorny" w:date="2014-05-31T14:43:00Z">
              <w:tcPr>
                <w:tcW w:w="900" w:type="dxa"/>
                <w:gridSpan w:val="4"/>
              </w:tcPr>
            </w:tcPrChange>
          </w:tcPr>
          <w:p w14:paraId="2BA6B8D6" w14:textId="460E4A58" w:rsidR="008F21C6" w:rsidRDefault="008F21C6" w:rsidP="008F21C6">
            <w:pPr>
              <w:pStyle w:val="ListParagraph"/>
              <w:ind w:left="0"/>
              <w:jc w:val="center"/>
              <w:rPr>
                <w:ins w:id="150" w:author="shorny" w:date="2014-05-31T14:38:00Z"/>
                <w:lang w:eastAsia="en-AU"/>
              </w:rPr>
              <w:pPrChange w:id="151" w:author="shorny" w:date="2014-05-31T14:43:00Z">
                <w:pPr>
                  <w:pStyle w:val="ListParagraph"/>
                  <w:ind w:left="0"/>
                </w:pPr>
              </w:pPrChange>
            </w:pPr>
            <w:ins w:id="152" w:author="shorny" w:date="2014-05-31T14:43:00Z">
              <w:r>
                <w:rPr>
                  <w:lang w:eastAsia="en-AU"/>
                </w:rPr>
                <w:t>b)</w:t>
              </w:r>
            </w:ins>
          </w:p>
        </w:tc>
        <w:tc>
          <w:tcPr>
            <w:tcW w:w="900" w:type="dxa"/>
            <w:gridSpan w:val="4"/>
            <w:tcPrChange w:id="153" w:author="shorny" w:date="2014-05-31T14:43:00Z">
              <w:tcPr>
                <w:tcW w:w="900" w:type="dxa"/>
                <w:gridSpan w:val="4"/>
              </w:tcPr>
            </w:tcPrChange>
          </w:tcPr>
          <w:p w14:paraId="6ED55F24" w14:textId="2D46DA20" w:rsidR="008F21C6" w:rsidRDefault="008F21C6" w:rsidP="008F21C6">
            <w:pPr>
              <w:pStyle w:val="ListParagraph"/>
              <w:ind w:left="0"/>
              <w:jc w:val="center"/>
              <w:rPr>
                <w:ins w:id="154" w:author="shorny" w:date="2014-05-31T14:38:00Z"/>
                <w:lang w:eastAsia="en-AU"/>
              </w:rPr>
              <w:pPrChange w:id="155" w:author="shorny" w:date="2014-05-31T14:43:00Z">
                <w:pPr>
                  <w:pStyle w:val="ListParagraph"/>
                  <w:ind w:left="0"/>
                </w:pPr>
              </w:pPrChange>
            </w:pPr>
            <w:ins w:id="156" w:author="shorny" w:date="2014-05-31T14:43:00Z">
              <w:r>
                <w:rPr>
                  <w:lang w:eastAsia="en-AU"/>
                </w:rPr>
                <w:t>c)</w:t>
              </w:r>
            </w:ins>
          </w:p>
        </w:tc>
        <w:tc>
          <w:tcPr>
            <w:tcW w:w="900" w:type="dxa"/>
            <w:gridSpan w:val="4"/>
            <w:tcPrChange w:id="157" w:author="shorny" w:date="2014-05-31T14:43:00Z">
              <w:tcPr>
                <w:tcW w:w="900" w:type="dxa"/>
                <w:gridSpan w:val="4"/>
              </w:tcPr>
            </w:tcPrChange>
          </w:tcPr>
          <w:p w14:paraId="01C48168" w14:textId="122AD465" w:rsidR="008F21C6" w:rsidRDefault="008F21C6" w:rsidP="008F21C6">
            <w:pPr>
              <w:pStyle w:val="ListParagraph"/>
              <w:ind w:left="0"/>
              <w:jc w:val="center"/>
              <w:rPr>
                <w:ins w:id="158" w:author="shorny" w:date="2014-05-31T14:38:00Z"/>
                <w:lang w:eastAsia="en-AU"/>
              </w:rPr>
              <w:pPrChange w:id="159" w:author="shorny" w:date="2014-05-31T14:43:00Z">
                <w:pPr>
                  <w:pStyle w:val="ListParagraph"/>
                  <w:ind w:left="0"/>
                </w:pPr>
              </w:pPrChange>
            </w:pPr>
            <w:ins w:id="160" w:author="shorny" w:date="2014-05-31T14:43:00Z">
              <w:r>
                <w:rPr>
                  <w:lang w:eastAsia="en-AU"/>
                </w:rPr>
                <w:t>d)</w:t>
              </w:r>
            </w:ins>
          </w:p>
        </w:tc>
        <w:tc>
          <w:tcPr>
            <w:tcW w:w="904" w:type="dxa"/>
            <w:gridSpan w:val="4"/>
            <w:tcPrChange w:id="161" w:author="shorny" w:date="2014-05-31T14:43:00Z">
              <w:tcPr>
                <w:tcW w:w="904" w:type="dxa"/>
                <w:gridSpan w:val="4"/>
              </w:tcPr>
            </w:tcPrChange>
          </w:tcPr>
          <w:p w14:paraId="78B4A12D" w14:textId="1022E735" w:rsidR="008F21C6" w:rsidRDefault="008F21C6" w:rsidP="008F21C6">
            <w:pPr>
              <w:pStyle w:val="ListParagraph"/>
              <w:ind w:left="0"/>
              <w:jc w:val="center"/>
              <w:rPr>
                <w:ins w:id="162" w:author="shorny" w:date="2014-05-31T14:38:00Z"/>
                <w:lang w:eastAsia="en-AU"/>
              </w:rPr>
              <w:pPrChange w:id="163" w:author="shorny" w:date="2014-05-31T14:43:00Z">
                <w:pPr>
                  <w:pStyle w:val="ListParagraph"/>
                  <w:ind w:left="0"/>
                </w:pPr>
              </w:pPrChange>
            </w:pPr>
            <w:ins w:id="164" w:author="shorny" w:date="2014-05-31T14:43:00Z">
              <w:r>
                <w:rPr>
                  <w:lang w:eastAsia="en-AU"/>
                </w:rPr>
                <w:t>e)</w:t>
              </w:r>
            </w:ins>
          </w:p>
        </w:tc>
        <w:tc>
          <w:tcPr>
            <w:tcW w:w="904" w:type="dxa"/>
            <w:gridSpan w:val="4"/>
            <w:tcPrChange w:id="165" w:author="shorny" w:date="2014-05-31T14:43:00Z">
              <w:tcPr>
                <w:tcW w:w="904" w:type="dxa"/>
                <w:gridSpan w:val="4"/>
              </w:tcPr>
            </w:tcPrChange>
          </w:tcPr>
          <w:p w14:paraId="3F6CF0AF" w14:textId="260C9ECB" w:rsidR="008F21C6" w:rsidRDefault="008F21C6" w:rsidP="008F21C6">
            <w:pPr>
              <w:pStyle w:val="ListParagraph"/>
              <w:ind w:left="0"/>
              <w:jc w:val="center"/>
              <w:rPr>
                <w:ins w:id="166" w:author="shorny" w:date="2014-05-31T14:38:00Z"/>
                <w:lang w:eastAsia="en-AU"/>
              </w:rPr>
              <w:pPrChange w:id="167" w:author="shorny" w:date="2014-05-31T14:43:00Z">
                <w:pPr>
                  <w:pStyle w:val="ListParagraph"/>
                  <w:ind w:left="0"/>
                </w:pPr>
              </w:pPrChange>
            </w:pPr>
            <w:ins w:id="168" w:author="shorny" w:date="2014-05-31T14:43:00Z">
              <w:r>
                <w:rPr>
                  <w:lang w:eastAsia="en-AU"/>
                </w:rPr>
                <w:t>f)</w:t>
              </w:r>
            </w:ins>
          </w:p>
        </w:tc>
        <w:tc>
          <w:tcPr>
            <w:tcW w:w="904" w:type="dxa"/>
            <w:gridSpan w:val="4"/>
            <w:tcPrChange w:id="169" w:author="shorny" w:date="2014-05-31T14:43:00Z">
              <w:tcPr>
                <w:tcW w:w="904" w:type="dxa"/>
                <w:gridSpan w:val="4"/>
              </w:tcPr>
            </w:tcPrChange>
          </w:tcPr>
          <w:p w14:paraId="421341E3" w14:textId="4D34909C" w:rsidR="008F21C6" w:rsidRDefault="008F21C6" w:rsidP="008F21C6">
            <w:pPr>
              <w:pStyle w:val="ListParagraph"/>
              <w:ind w:left="0"/>
              <w:jc w:val="center"/>
              <w:rPr>
                <w:ins w:id="170" w:author="shorny" w:date="2014-05-31T14:38:00Z"/>
                <w:lang w:eastAsia="en-AU"/>
              </w:rPr>
              <w:pPrChange w:id="171" w:author="shorny" w:date="2014-05-31T14:43:00Z">
                <w:pPr>
                  <w:pStyle w:val="ListParagraph"/>
                  <w:ind w:left="0"/>
                </w:pPr>
              </w:pPrChange>
            </w:pPr>
            <w:ins w:id="172" w:author="shorny" w:date="2014-05-31T14:43:00Z">
              <w:r>
                <w:rPr>
                  <w:lang w:eastAsia="en-AU"/>
                </w:rPr>
                <w:t>g)</w:t>
              </w:r>
            </w:ins>
          </w:p>
        </w:tc>
        <w:tc>
          <w:tcPr>
            <w:tcW w:w="904" w:type="dxa"/>
            <w:gridSpan w:val="4"/>
            <w:tcPrChange w:id="173" w:author="shorny" w:date="2014-05-31T14:43:00Z">
              <w:tcPr>
                <w:tcW w:w="904" w:type="dxa"/>
                <w:gridSpan w:val="4"/>
              </w:tcPr>
            </w:tcPrChange>
          </w:tcPr>
          <w:p w14:paraId="323CC433" w14:textId="749C99B8" w:rsidR="008F21C6" w:rsidRDefault="008F21C6" w:rsidP="008F21C6">
            <w:pPr>
              <w:pStyle w:val="ListParagraph"/>
              <w:ind w:left="0"/>
              <w:jc w:val="center"/>
              <w:rPr>
                <w:ins w:id="174" w:author="shorny" w:date="2014-05-31T14:38:00Z"/>
                <w:lang w:eastAsia="en-AU"/>
              </w:rPr>
              <w:pPrChange w:id="175" w:author="shorny" w:date="2014-05-31T14:43:00Z">
                <w:pPr>
                  <w:pStyle w:val="ListParagraph"/>
                  <w:ind w:left="0"/>
                </w:pPr>
              </w:pPrChange>
            </w:pPr>
            <w:ins w:id="176" w:author="shorny" w:date="2014-05-31T14:43:00Z">
              <w:r>
                <w:rPr>
                  <w:lang w:eastAsia="en-AU"/>
                </w:rPr>
                <w:t>h)</w:t>
              </w:r>
            </w:ins>
          </w:p>
        </w:tc>
        <w:tc>
          <w:tcPr>
            <w:tcW w:w="904" w:type="dxa"/>
            <w:gridSpan w:val="4"/>
            <w:tcPrChange w:id="177" w:author="shorny" w:date="2014-05-31T14:43:00Z">
              <w:tcPr>
                <w:tcW w:w="904" w:type="dxa"/>
                <w:gridSpan w:val="4"/>
              </w:tcPr>
            </w:tcPrChange>
          </w:tcPr>
          <w:p w14:paraId="5E9BB7A4" w14:textId="36C21B02" w:rsidR="008F21C6" w:rsidRDefault="008F21C6" w:rsidP="008F21C6">
            <w:pPr>
              <w:pStyle w:val="ListParagraph"/>
              <w:ind w:left="0"/>
              <w:jc w:val="center"/>
              <w:rPr>
                <w:ins w:id="178" w:author="shorny" w:date="2014-05-31T14:38:00Z"/>
                <w:lang w:eastAsia="en-AU"/>
              </w:rPr>
              <w:pPrChange w:id="179" w:author="shorny" w:date="2014-05-31T14:43:00Z">
                <w:pPr>
                  <w:pStyle w:val="ListParagraph"/>
                  <w:ind w:left="0"/>
                </w:pPr>
              </w:pPrChange>
            </w:pPr>
            <w:ins w:id="180" w:author="shorny" w:date="2014-05-31T14:43:00Z">
              <w:r>
                <w:rPr>
                  <w:lang w:eastAsia="en-AU"/>
                </w:rPr>
                <w:t>i)</w:t>
              </w:r>
            </w:ins>
          </w:p>
        </w:tc>
        <w:tc>
          <w:tcPr>
            <w:tcW w:w="904" w:type="dxa"/>
            <w:gridSpan w:val="4"/>
            <w:tcPrChange w:id="181" w:author="shorny" w:date="2014-05-31T14:43:00Z">
              <w:tcPr>
                <w:tcW w:w="904" w:type="dxa"/>
                <w:gridSpan w:val="4"/>
              </w:tcPr>
            </w:tcPrChange>
          </w:tcPr>
          <w:p w14:paraId="6C030B12" w14:textId="4F92FC9C" w:rsidR="008F21C6" w:rsidRDefault="008F21C6" w:rsidP="008F21C6">
            <w:pPr>
              <w:pStyle w:val="ListParagraph"/>
              <w:ind w:left="0"/>
              <w:jc w:val="center"/>
              <w:rPr>
                <w:ins w:id="182" w:author="shorny" w:date="2014-05-31T14:38:00Z"/>
                <w:lang w:eastAsia="en-AU"/>
              </w:rPr>
              <w:pPrChange w:id="183" w:author="shorny" w:date="2014-05-31T14:43:00Z">
                <w:pPr>
                  <w:pStyle w:val="ListParagraph"/>
                  <w:ind w:left="0"/>
                </w:pPr>
              </w:pPrChange>
            </w:pPr>
            <w:ins w:id="184" w:author="shorny" w:date="2014-05-31T14:43:00Z">
              <w:r>
                <w:rPr>
                  <w:lang w:eastAsia="en-AU"/>
                </w:rPr>
                <w:t>j)</w:t>
              </w:r>
            </w:ins>
          </w:p>
        </w:tc>
        <w:tc>
          <w:tcPr>
            <w:tcW w:w="904" w:type="dxa"/>
            <w:gridSpan w:val="4"/>
            <w:tcPrChange w:id="185" w:author="shorny" w:date="2014-05-31T14:43:00Z">
              <w:tcPr>
                <w:tcW w:w="904" w:type="dxa"/>
                <w:gridSpan w:val="4"/>
              </w:tcPr>
            </w:tcPrChange>
          </w:tcPr>
          <w:p w14:paraId="42ED4200" w14:textId="54F1C131" w:rsidR="008F21C6" w:rsidRDefault="008F21C6" w:rsidP="008F21C6">
            <w:pPr>
              <w:pStyle w:val="ListParagraph"/>
              <w:ind w:left="0"/>
              <w:jc w:val="center"/>
              <w:rPr>
                <w:ins w:id="186" w:author="shorny" w:date="2014-05-31T14:38:00Z"/>
                <w:lang w:eastAsia="en-AU"/>
              </w:rPr>
              <w:pPrChange w:id="187" w:author="shorny" w:date="2014-05-31T14:43:00Z">
                <w:pPr>
                  <w:pStyle w:val="ListParagraph"/>
                  <w:ind w:left="0"/>
                </w:pPr>
              </w:pPrChange>
            </w:pPr>
            <w:ins w:id="188" w:author="shorny" w:date="2014-05-31T14:43:00Z">
              <w:r>
                <w:rPr>
                  <w:lang w:eastAsia="en-AU"/>
                </w:rPr>
                <w:t>k)</w:t>
              </w:r>
            </w:ins>
          </w:p>
        </w:tc>
      </w:tr>
      <w:tr w:rsidR="008F21C6" w14:paraId="33C5BACC" w14:textId="77777777" w:rsidTr="008F21C6">
        <w:trPr>
          <w:ins w:id="189" w:author="shorny" w:date="2014-05-31T14:38:00Z"/>
        </w:trPr>
        <w:tc>
          <w:tcPr>
            <w:tcW w:w="2835" w:type="dxa"/>
            <w:tcPrChange w:id="190" w:author="shorny" w:date="2014-05-31T14:43:00Z">
              <w:tcPr>
                <w:tcW w:w="225" w:type="dxa"/>
              </w:tcPr>
            </w:tcPrChange>
          </w:tcPr>
          <w:p w14:paraId="378DD9E0" w14:textId="77777777" w:rsidR="008F21C6" w:rsidRDefault="008F21C6" w:rsidP="00883FEF">
            <w:pPr>
              <w:pStyle w:val="ListParagraph"/>
              <w:ind w:left="0"/>
              <w:rPr>
                <w:ins w:id="191" w:author="shorny" w:date="2014-05-31T14:38:00Z"/>
                <w:lang w:eastAsia="en-AU"/>
              </w:rPr>
            </w:pPr>
          </w:p>
        </w:tc>
        <w:tc>
          <w:tcPr>
            <w:tcW w:w="225" w:type="dxa"/>
            <w:tcPrChange w:id="192" w:author="shorny" w:date="2014-05-31T14:43:00Z">
              <w:tcPr>
                <w:tcW w:w="225" w:type="dxa"/>
              </w:tcPr>
            </w:tcPrChange>
          </w:tcPr>
          <w:p w14:paraId="57EC25D7" w14:textId="598D4A71" w:rsidR="008F21C6" w:rsidRDefault="008F21C6" w:rsidP="00883FEF">
            <w:pPr>
              <w:pStyle w:val="ListParagraph"/>
              <w:ind w:left="0"/>
              <w:rPr>
                <w:ins w:id="193" w:author="shorny" w:date="2014-05-31T14:38:00Z"/>
                <w:lang w:eastAsia="en-AU"/>
              </w:rPr>
            </w:pPr>
            <w:ins w:id="194" w:author="shorny" w:date="2014-05-31T14:44:00Z">
              <w:r>
                <w:rPr>
                  <w:lang w:eastAsia="en-AU"/>
                </w:rPr>
                <w:t>I</w:t>
              </w:r>
            </w:ins>
          </w:p>
        </w:tc>
        <w:tc>
          <w:tcPr>
            <w:tcW w:w="225" w:type="dxa"/>
            <w:tcPrChange w:id="195" w:author="shorny" w:date="2014-05-31T14:43:00Z">
              <w:tcPr>
                <w:tcW w:w="225" w:type="dxa"/>
              </w:tcPr>
            </w:tcPrChange>
          </w:tcPr>
          <w:p w14:paraId="19747D2D" w14:textId="1C6DC27F" w:rsidR="008F21C6" w:rsidRDefault="008F21C6" w:rsidP="00883FEF">
            <w:pPr>
              <w:pStyle w:val="ListParagraph"/>
              <w:ind w:left="0"/>
              <w:rPr>
                <w:ins w:id="196" w:author="shorny" w:date="2014-05-31T14:38:00Z"/>
                <w:lang w:eastAsia="en-AU"/>
              </w:rPr>
            </w:pPr>
            <w:ins w:id="197" w:author="shorny" w:date="2014-05-31T14:44:00Z">
              <w:r>
                <w:rPr>
                  <w:lang w:eastAsia="en-AU"/>
                </w:rPr>
                <w:t>R</w:t>
              </w:r>
            </w:ins>
          </w:p>
        </w:tc>
        <w:tc>
          <w:tcPr>
            <w:tcW w:w="225" w:type="dxa"/>
            <w:tcPrChange w:id="198" w:author="shorny" w:date="2014-05-31T14:43:00Z">
              <w:tcPr>
                <w:tcW w:w="225" w:type="dxa"/>
              </w:tcPr>
            </w:tcPrChange>
          </w:tcPr>
          <w:p w14:paraId="24F2F98C" w14:textId="39CB35C3" w:rsidR="008F21C6" w:rsidRDefault="008F21C6" w:rsidP="00883FEF">
            <w:pPr>
              <w:pStyle w:val="ListParagraph"/>
              <w:ind w:left="0"/>
              <w:rPr>
                <w:ins w:id="199" w:author="shorny" w:date="2014-05-31T14:38:00Z"/>
                <w:lang w:eastAsia="en-AU"/>
              </w:rPr>
            </w:pPr>
            <w:ins w:id="200" w:author="shorny" w:date="2014-05-31T14:44:00Z">
              <w:r>
                <w:rPr>
                  <w:lang w:eastAsia="en-AU"/>
                </w:rPr>
                <w:t>U</w:t>
              </w:r>
            </w:ins>
          </w:p>
        </w:tc>
        <w:tc>
          <w:tcPr>
            <w:tcW w:w="225" w:type="dxa"/>
            <w:tcPrChange w:id="201" w:author="shorny" w:date="2014-05-31T14:43:00Z">
              <w:tcPr>
                <w:tcW w:w="225" w:type="dxa"/>
              </w:tcPr>
            </w:tcPrChange>
          </w:tcPr>
          <w:p w14:paraId="185C2D4E" w14:textId="43DA5973" w:rsidR="008F21C6" w:rsidRDefault="008F21C6" w:rsidP="00883FEF">
            <w:pPr>
              <w:pStyle w:val="ListParagraph"/>
              <w:ind w:left="0"/>
              <w:rPr>
                <w:ins w:id="202" w:author="shorny" w:date="2014-05-31T14:38:00Z"/>
                <w:lang w:eastAsia="en-AU"/>
              </w:rPr>
            </w:pPr>
            <w:ins w:id="203" w:author="shorny" w:date="2014-05-31T14:44:00Z">
              <w:r>
                <w:rPr>
                  <w:lang w:eastAsia="en-AU"/>
                </w:rPr>
                <w:t>D</w:t>
              </w:r>
            </w:ins>
          </w:p>
        </w:tc>
        <w:tc>
          <w:tcPr>
            <w:tcW w:w="225" w:type="dxa"/>
            <w:tcPrChange w:id="204" w:author="shorny" w:date="2014-05-31T14:43:00Z">
              <w:tcPr>
                <w:tcW w:w="225" w:type="dxa"/>
              </w:tcPr>
            </w:tcPrChange>
          </w:tcPr>
          <w:p w14:paraId="2342BAB7" w14:textId="77777777" w:rsidR="008F21C6" w:rsidRDefault="008F21C6" w:rsidP="00883FEF">
            <w:pPr>
              <w:pStyle w:val="ListParagraph"/>
              <w:ind w:left="0"/>
              <w:rPr>
                <w:ins w:id="205" w:author="shorny" w:date="2014-05-31T14:38:00Z"/>
                <w:lang w:eastAsia="en-AU"/>
              </w:rPr>
            </w:pPr>
          </w:p>
        </w:tc>
        <w:tc>
          <w:tcPr>
            <w:tcW w:w="225" w:type="dxa"/>
            <w:tcPrChange w:id="206" w:author="shorny" w:date="2014-05-31T14:43:00Z">
              <w:tcPr>
                <w:tcW w:w="225" w:type="dxa"/>
              </w:tcPr>
            </w:tcPrChange>
          </w:tcPr>
          <w:p w14:paraId="5201CCDB" w14:textId="77777777" w:rsidR="008F21C6" w:rsidRDefault="008F21C6" w:rsidP="00883FEF">
            <w:pPr>
              <w:pStyle w:val="ListParagraph"/>
              <w:ind w:left="0"/>
              <w:rPr>
                <w:ins w:id="207" w:author="shorny" w:date="2014-05-31T14:38:00Z"/>
                <w:lang w:eastAsia="en-AU"/>
              </w:rPr>
            </w:pPr>
          </w:p>
        </w:tc>
        <w:tc>
          <w:tcPr>
            <w:tcW w:w="225" w:type="dxa"/>
            <w:tcPrChange w:id="208" w:author="shorny" w:date="2014-05-31T14:43:00Z">
              <w:tcPr>
                <w:tcW w:w="225" w:type="dxa"/>
              </w:tcPr>
            </w:tcPrChange>
          </w:tcPr>
          <w:p w14:paraId="2A1CC740" w14:textId="77777777" w:rsidR="008F21C6" w:rsidRDefault="008F21C6" w:rsidP="00883FEF">
            <w:pPr>
              <w:pStyle w:val="ListParagraph"/>
              <w:ind w:left="0"/>
              <w:rPr>
                <w:ins w:id="209" w:author="shorny" w:date="2014-05-31T14:38:00Z"/>
                <w:lang w:eastAsia="en-AU"/>
              </w:rPr>
            </w:pPr>
          </w:p>
        </w:tc>
        <w:tc>
          <w:tcPr>
            <w:tcW w:w="225" w:type="dxa"/>
            <w:tcPrChange w:id="210" w:author="shorny" w:date="2014-05-31T14:43:00Z">
              <w:tcPr>
                <w:tcW w:w="225" w:type="dxa"/>
              </w:tcPr>
            </w:tcPrChange>
          </w:tcPr>
          <w:p w14:paraId="2D14A5FD" w14:textId="77777777" w:rsidR="008F21C6" w:rsidRDefault="008F21C6" w:rsidP="00883FEF">
            <w:pPr>
              <w:pStyle w:val="ListParagraph"/>
              <w:ind w:left="0"/>
              <w:rPr>
                <w:ins w:id="211" w:author="shorny" w:date="2014-05-31T14:38:00Z"/>
                <w:lang w:eastAsia="en-AU"/>
              </w:rPr>
            </w:pPr>
          </w:p>
        </w:tc>
        <w:tc>
          <w:tcPr>
            <w:tcW w:w="225" w:type="dxa"/>
            <w:tcPrChange w:id="212" w:author="shorny" w:date="2014-05-31T14:43:00Z">
              <w:tcPr>
                <w:tcW w:w="225" w:type="dxa"/>
              </w:tcPr>
            </w:tcPrChange>
          </w:tcPr>
          <w:p w14:paraId="0C30962F" w14:textId="77777777" w:rsidR="008F21C6" w:rsidRDefault="008F21C6" w:rsidP="00883FEF">
            <w:pPr>
              <w:pStyle w:val="ListParagraph"/>
              <w:ind w:left="0"/>
              <w:rPr>
                <w:ins w:id="213" w:author="shorny" w:date="2014-05-31T14:38:00Z"/>
                <w:lang w:eastAsia="en-AU"/>
              </w:rPr>
            </w:pPr>
          </w:p>
        </w:tc>
        <w:tc>
          <w:tcPr>
            <w:tcW w:w="225" w:type="dxa"/>
            <w:tcPrChange w:id="214" w:author="shorny" w:date="2014-05-31T14:43:00Z">
              <w:tcPr>
                <w:tcW w:w="225" w:type="dxa"/>
              </w:tcPr>
            </w:tcPrChange>
          </w:tcPr>
          <w:p w14:paraId="3EFE3030" w14:textId="77777777" w:rsidR="008F21C6" w:rsidRDefault="008F21C6" w:rsidP="00883FEF">
            <w:pPr>
              <w:pStyle w:val="ListParagraph"/>
              <w:ind w:left="0"/>
              <w:rPr>
                <w:ins w:id="215" w:author="shorny" w:date="2014-05-31T14:38:00Z"/>
                <w:lang w:eastAsia="en-AU"/>
              </w:rPr>
            </w:pPr>
          </w:p>
        </w:tc>
        <w:tc>
          <w:tcPr>
            <w:tcW w:w="225" w:type="dxa"/>
            <w:tcPrChange w:id="216" w:author="shorny" w:date="2014-05-31T14:43:00Z">
              <w:tcPr>
                <w:tcW w:w="225" w:type="dxa"/>
              </w:tcPr>
            </w:tcPrChange>
          </w:tcPr>
          <w:p w14:paraId="388B743C" w14:textId="77777777" w:rsidR="008F21C6" w:rsidRDefault="008F21C6" w:rsidP="00883FEF">
            <w:pPr>
              <w:pStyle w:val="ListParagraph"/>
              <w:ind w:left="0"/>
              <w:rPr>
                <w:ins w:id="217" w:author="shorny" w:date="2014-05-31T14:38:00Z"/>
                <w:lang w:eastAsia="en-AU"/>
              </w:rPr>
            </w:pPr>
          </w:p>
        </w:tc>
        <w:tc>
          <w:tcPr>
            <w:tcW w:w="225" w:type="dxa"/>
            <w:tcPrChange w:id="218" w:author="shorny" w:date="2014-05-31T14:43:00Z">
              <w:tcPr>
                <w:tcW w:w="225" w:type="dxa"/>
              </w:tcPr>
            </w:tcPrChange>
          </w:tcPr>
          <w:p w14:paraId="58F6F09F" w14:textId="77777777" w:rsidR="008F21C6" w:rsidRDefault="008F21C6" w:rsidP="00883FEF">
            <w:pPr>
              <w:pStyle w:val="ListParagraph"/>
              <w:ind w:left="0"/>
              <w:rPr>
                <w:ins w:id="219" w:author="shorny" w:date="2014-05-31T14:38:00Z"/>
                <w:lang w:eastAsia="en-AU"/>
              </w:rPr>
            </w:pPr>
          </w:p>
        </w:tc>
        <w:tc>
          <w:tcPr>
            <w:tcW w:w="225" w:type="dxa"/>
            <w:tcPrChange w:id="220" w:author="shorny" w:date="2014-05-31T14:43:00Z">
              <w:tcPr>
                <w:tcW w:w="225" w:type="dxa"/>
              </w:tcPr>
            </w:tcPrChange>
          </w:tcPr>
          <w:p w14:paraId="1479E0E7" w14:textId="77777777" w:rsidR="008F21C6" w:rsidRDefault="008F21C6" w:rsidP="00883FEF">
            <w:pPr>
              <w:pStyle w:val="ListParagraph"/>
              <w:ind w:left="0"/>
              <w:rPr>
                <w:ins w:id="221" w:author="shorny" w:date="2014-05-31T14:38:00Z"/>
                <w:lang w:eastAsia="en-AU"/>
              </w:rPr>
            </w:pPr>
          </w:p>
        </w:tc>
        <w:tc>
          <w:tcPr>
            <w:tcW w:w="225" w:type="dxa"/>
            <w:tcPrChange w:id="222" w:author="shorny" w:date="2014-05-31T14:43:00Z">
              <w:tcPr>
                <w:tcW w:w="225" w:type="dxa"/>
              </w:tcPr>
            </w:tcPrChange>
          </w:tcPr>
          <w:p w14:paraId="22B5A8EE" w14:textId="77777777" w:rsidR="008F21C6" w:rsidRDefault="008F21C6" w:rsidP="00883FEF">
            <w:pPr>
              <w:pStyle w:val="ListParagraph"/>
              <w:ind w:left="0"/>
              <w:rPr>
                <w:ins w:id="223" w:author="shorny" w:date="2014-05-31T14:38:00Z"/>
                <w:lang w:eastAsia="en-AU"/>
              </w:rPr>
            </w:pPr>
          </w:p>
        </w:tc>
        <w:tc>
          <w:tcPr>
            <w:tcW w:w="225" w:type="dxa"/>
            <w:tcPrChange w:id="224" w:author="shorny" w:date="2014-05-31T14:43:00Z">
              <w:tcPr>
                <w:tcW w:w="225" w:type="dxa"/>
              </w:tcPr>
            </w:tcPrChange>
          </w:tcPr>
          <w:p w14:paraId="2E1E6FFA" w14:textId="77777777" w:rsidR="008F21C6" w:rsidRDefault="008F21C6" w:rsidP="00883FEF">
            <w:pPr>
              <w:pStyle w:val="ListParagraph"/>
              <w:ind w:left="0"/>
              <w:rPr>
                <w:ins w:id="225" w:author="shorny" w:date="2014-05-31T14:38:00Z"/>
                <w:lang w:eastAsia="en-AU"/>
              </w:rPr>
            </w:pPr>
          </w:p>
        </w:tc>
        <w:tc>
          <w:tcPr>
            <w:tcW w:w="225" w:type="dxa"/>
            <w:tcPrChange w:id="226" w:author="shorny" w:date="2014-05-31T14:43:00Z">
              <w:tcPr>
                <w:tcW w:w="225" w:type="dxa"/>
              </w:tcPr>
            </w:tcPrChange>
          </w:tcPr>
          <w:p w14:paraId="60BAA887" w14:textId="77777777" w:rsidR="008F21C6" w:rsidRDefault="008F21C6" w:rsidP="00883FEF">
            <w:pPr>
              <w:pStyle w:val="ListParagraph"/>
              <w:ind w:left="0"/>
              <w:rPr>
                <w:ins w:id="227" w:author="shorny" w:date="2014-05-31T14:38:00Z"/>
                <w:lang w:eastAsia="en-AU"/>
              </w:rPr>
            </w:pPr>
          </w:p>
        </w:tc>
        <w:tc>
          <w:tcPr>
            <w:tcW w:w="226" w:type="dxa"/>
            <w:tcPrChange w:id="228" w:author="shorny" w:date="2014-05-31T14:43:00Z">
              <w:tcPr>
                <w:tcW w:w="226" w:type="dxa"/>
              </w:tcPr>
            </w:tcPrChange>
          </w:tcPr>
          <w:p w14:paraId="73E033A8" w14:textId="77777777" w:rsidR="008F21C6" w:rsidRDefault="008F21C6" w:rsidP="00883FEF">
            <w:pPr>
              <w:pStyle w:val="ListParagraph"/>
              <w:ind w:left="0"/>
              <w:rPr>
                <w:ins w:id="229" w:author="shorny" w:date="2014-05-31T14:38:00Z"/>
                <w:lang w:eastAsia="en-AU"/>
              </w:rPr>
            </w:pPr>
          </w:p>
        </w:tc>
        <w:tc>
          <w:tcPr>
            <w:tcW w:w="226" w:type="dxa"/>
            <w:tcPrChange w:id="230" w:author="shorny" w:date="2014-05-31T14:43:00Z">
              <w:tcPr>
                <w:tcW w:w="226" w:type="dxa"/>
              </w:tcPr>
            </w:tcPrChange>
          </w:tcPr>
          <w:p w14:paraId="7B2AB474" w14:textId="77777777" w:rsidR="008F21C6" w:rsidRDefault="008F21C6" w:rsidP="00883FEF">
            <w:pPr>
              <w:pStyle w:val="ListParagraph"/>
              <w:ind w:left="0"/>
              <w:rPr>
                <w:ins w:id="231" w:author="shorny" w:date="2014-05-31T14:38:00Z"/>
                <w:lang w:eastAsia="en-AU"/>
              </w:rPr>
            </w:pPr>
          </w:p>
        </w:tc>
        <w:tc>
          <w:tcPr>
            <w:tcW w:w="226" w:type="dxa"/>
            <w:tcPrChange w:id="232" w:author="shorny" w:date="2014-05-31T14:43:00Z">
              <w:tcPr>
                <w:tcW w:w="226" w:type="dxa"/>
              </w:tcPr>
            </w:tcPrChange>
          </w:tcPr>
          <w:p w14:paraId="3059D315" w14:textId="77777777" w:rsidR="008F21C6" w:rsidRDefault="008F21C6" w:rsidP="00883FEF">
            <w:pPr>
              <w:pStyle w:val="ListParagraph"/>
              <w:ind w:left="0"/>
              <w:rPr>
                <w:ins w:id="233" w:author="shorny" w:date="2014-05-31T14:38:00Z"/>
                <w:lang w:eastAsia="en-AU"/>
              </w:rPr>
            </w:pPr>
          </w:p>
        </w:tc>
        <w:tc>
          <w:tcPr>
            <w:tcW w:w="226" w:type="dxa"/>
            <w:tcPrChange w:id="234" w:author="shorny" w:date="2014-05-31T14:43:00Z">
              <w:tcPr>
                <w:tcW w:w="226" w:type="dxa"/>
              </w:tcPr>
            </w:tcPrChange>
          </w:tcPr>
          <w:p w14:paraId="010399BC" w14:textId="77777777" w:rsidR="008F21C6" w:rsidRDefault="008F21C6" w:rsidP="00883FEF">
            <w:pPr>
              <w:pStyle w:val="ListParagraph"/>
              <w:ind w:left="0"/>
              <w:rPr>
                <w:ins w:id="235" w:author="shorny" w:date="2014-05-31T14:38:00Z"/>
                <w:lang w:eastAsia="en-AU"/>
              </w:rPr>
            </w:pPr>
          </w:p>
        </w:tc>
        <w:tc>
          <w:tcPr>
            <w:tcW w:w="226" w:type="dxa"/>
            <w:tcPrChange w:id="236" w:author="shorny" w:date="2014-05-31T14:43:00Z">
              <w:tcPr>
                <w:tcW w:w="226" w:type="dxa"/>
              </w:tcPr>
            </w:tcPrChange>
          </w:tcPr>
          <w:p w14:paraId="022D7141" w14:textId="77777777" w:rsidR="008F21C6" w:rsidRDefault="008F21C6" w:rsidP="00883FEF">
            <w:pPr>
              <w:pStyle w:val="ListParagraph"/>
              <w:ind w:left="0"/>
              <w:rPr>
                <w:ins w:id="237" w:author="shorny" w:date="2014-05-31T14:38:00Z"/>
                <w:lang w:eastAsia="en-AU"/>
              </w:rPr>
            </w:pPr>
          </w:p>
        </w:tc>
        <w:tc>
          <w:tcPr>
            <w:tcW w:w="226" w:type="dxa"/>
            <w:tcPrChange w:id="238" w:author="shorny" w:date="2014-05-31T14:43:00Z">
              <w:tcPr>
                <w:tcW w:w="226" w:type="dxa"/>
              </w:tcPr>
            </w:tcPrChange>
          </w:tcPr>
          <w:p w14:paraId="245E87AF" w14:textId="77777777" w:rsidR="008F21C6" w:rsidRDefault="008F21C6" w:rsidP="00883FEF">
            <w:pPr>
              <w:pStyle w:val="ListParagraph"/>
              <w:ind w:left="0"/>
              <w:rPr>
                <w:ins w:id="239" w:author="shorny" w:date="2014-05-31T14:38:00Z"/>
                <w:lang w:eastAsia="en-AU"/>
              </w:rPr>
            </w:pPr>
          </w:p>
        </w:tc>
        <w:tc>
          <w:tcPr>
            <w:tcW w:w="226" w:type="dxa"/>
            <w:tcPrChange w:id="240" w:author="shorny" w:date="2014-05-31T14:43:00Z">
              <w:tcPr>
                <w:tcW w:w="226" w:type="dxa"/>
              </w:tcPr>
            </w:tcPrChange>
          </w:tcPr>
          <w:p w14:paraId="598804F9" w14:textId="77777777" w:rsidR="008F21C6" w:rsidRDefault="008F21C6" w:rsidP="00883FEF">
            <w:pPr>
              <w:pStyle w:val="ListParagraph"/>
              <w:ind w:left="0"/>
              <w:rPr>
                <w:ins w:id="241" w:author="shorny" w:date="2014-05-31T14:38:00Z"/>
                <w:lang w:eastAsia="en-AU"/>
              </w:rPr>
            </w:pPr>
          </w:p>
        </w:tc>
        <w:tc>
          <w:tcPr>
            <w:tcW w:w="226" w:type="dxa"/>
            <w:tcPrChange w:id="242" w:author="shorny" w:date="2014-05-31T14:43:00Z">
              <w:tcPr>
                <w:tcW w:w="226" w:type="dxa"/>
              </w:tcPr>
            </w:tcPrChange>
          </w:tcPr>
          <w:p w14:paraId="52339F15" w14:textId="77777777" w:rsidR="008F21C6" w:rsidRDefault="008F21C6" w:rsidP="00883FEF">
            <w:pPr>
              <w:pStyle w:val="ListParagraph"/>
              <w:ind w:left="0"/>
              <w:rPr>
                <w:ins w:id="243" w:author="shorny" w:date="2014-05-31T14:38:00Z"/>
                <w:lang w:eastAsia="en-AU"/>
              </w:rPr>
            </w:pPr>
          </w:p>
        </w:tc>
        <w:tc>
          <w:tcPr>
            <w:tcW w:w="226" w:type="dxa"/>
            <w:tcPrChange w:id="244" w:author="shorny" w:date="2014-05-31T14:43:00Z">
              <w:tcPr>
                <w:tcW w:w="226" w:type="dxa"/>
              </w:tcPr>
            </w:tcPrChange>
          </w:tcPr>
          <w:p w14:paraId="216AC9F7" w14:textId="77777777" w:rsidR="008F21C6" w:rsidRDefault="008F21C6" w:rsidP="00883FEF">
            <w:pPr>
              <w:pStyle w:val="ListParagraph"/>
              <w:ind w:left="0"/>
              <w:rPr>
                <w:ins w:id="245" w:author="shorny" w:date="2014-05-31T14:38:00Z"/>
                <w:lang w:eastAsia="en-AU"/>
              </w:rPr>
            </w:pPr>
          </w:p>
        </w:tc>
        <w:tc>
          <w:tcPr>
            <w:tcW w:w="226" w:type="dxa"/>
            <w:tcPrChange w:id="246" w:author="shorny" w:date="2014-05-31T14:43:00Z">
              <w:tcPr>
                <w:tcW w:w="226" w:type="dxa"/>
              </w:tcPr>
            </w:tcPrChange>
          </w:tcPr>
          <w:p w14:paraId="18D2BA56" w14:textId="77777777" w:rsidR="008F21C6" w:rsidRDefault="008F21C6" w:rsidP="00883FEF">
            <w:pPr>
              <w:pStyle w:val="ListParagraph"/>
              <w:ind w:left="0"/>
              <w:rPr>
                <w:ins w:id="247" w:author="shorny" w:date="2014-05-31T14:38:00Z"/>
                <w:lang w:eastAsia="en-AU"/>
              </w:rPr>
            </w:pPr>
          </w:p>
        </w:tc>
        <w:tc>
          <w:tcPr>
            <w:tcW w:w="226" w:type="dxa"/>
            <w:tcPrChange w:id="248" w:author="shorny" w:date="2014-05-31T14:43:00Z">
              <w:tcPr>
                <w:tcW w:w="226" w:type="dxa"/>
              </w:tcPr>
            </w:tcPrChange>
          </w:tcPr>
          <w:p w14:paraId="67433228" w14:textId="77777777" w:rsidR="008F21C6" w:rsidRDefault="008F21C6" w:rsidP="00883FEF">
            <w:pPr>
              <w:pStyle w:val="ListParagraph"/>
              <w:ind w:left="0"/>
              <w:rPr>
                <w:ins w:id="249" w:author="shorny" w:date="2014-05-31T14:38:00Z"/>
                <w:lang w:eastAsia="en-AU"/>
              </w:rPr>
            </w:pPr>
          </w:p>
        </w:tc>
        <w:tc>
          <w:tcPr>
            <w:tcW w:w="226" w:type="dxa"/>
            <w:tcPrChange w:id="250" w:author="shorny" w:date="2014-05-31T14:43:00Z">
              <w:tcPr>
                <w:tcW w:w="226" w:type="dxa"/>
              </w:tcPr>
            </w:tcPrChange>
          </w:tcPr>
          <w:p w14:paraId="17E81C39" w14:textId="77777777" w:rsidR="008F21C6" w:rsidRDefault="008F21C6" w:rsidP="00883FEF">
            <w:pPr>
              <w:pStyle w:val="ListParagraph"/>
              <w:ind w:left="0"/>
              <w:rPr>
                <w:ins w:id="251" w:author="shorny" w:date="2014-05-31T14:38:00Z"/>
                <w:lang w:eastAsia="en-AU"/>
              </w:rPr>
            </w:pPr>
          </w:p>
        </w:tc>
        <w:tc>
          <w:tcPr>
            <w:tcW w:w="226" w:type="dxa"/>
            <w:tcPrChange w:id="252" w:author="shorny" w:date="2014-05-31T14:43:00Z">
              <w:tcPr>
                <w:tcW w:w="226" w:type="dxa"/>
              </w:tcPr>
            </w:tcPrChange>
          </w:tcPr>
          <w:p w14:paraId="3E8F7B91" w14:textId="77777777" w:rsidR="008F21C6" w:rsidRDefault="008F21C6" w:rsidP="00883FEF">
            <w:pPr>
              <w:pStyle w:val="ListParagraph"/>
              <w:ind w:left="0"/>
              <w:rPr>
                <w:ins w:id="253" w:author="shorny" w:date="2014-05-31T14:38:00Z"/>
                <w:lang w:eastAsia="en-AU"/>
              </w:rPr>
            </w:pPr>
          </w:p>
        </w:tc>
        <w:tc>
          <w:tcPr>
            <w:tcW w:w="226" w:type="dxa"/>
            <w:tcPrChange w:id="254" w:author="shorny" w:date="2014-05-31T14:43:00Z">
              <w:tcPr>
                <w:tcW w:w="226" w:type="dxa"/>
              </w:tcPr>
            </w:tcPrChange>
          </w:tcPr>
          <w:p w14:paraId="218440BF" w14:textId="77777777" w:rsidR="008F21C6" w:rsidRDefault="008F21C6" w:rsidP="00883FEF">
            <w:pPr>
              <w:pStyle w:val="ListParagraph"/>
              <w:ind w:left="0"/>
              <w:rPr>
                <w:ins w:id="255" w:author="shorny" w:date="2014-05-31T14:38:00Z"/>
                <w:lang w:eastAsia="en-AU"/>
              </w:rPr>
            </w:pPr>
          </w:p>
        </w:tc>
        <w:tc>
          <w:tcPr>
            <w:tcW w:w="226" w:type="dxa"/>
            <w:tcPrChange w:id="256" w:author="shorny" w:date="2014-05-31T14:43:00Z">
              <w:tcPr>
                <w:tcW w:w="226" w:type="dxa"/>
              </w:tcPr>
            </w:tcPrChange>
          </w:tcPr>
          <w:p w14:paraId="69B49568" w14:textId="77777777" w:rsidR="008F21C6" w:rsidRDefault="008F21C6" w:rsidP="00883FEF">
            <w:pPr>
              <w:pStyle w:val="ListParagraph"/>
              <w:ind w:left="0"/>
              <w:rPr>
                <w:ins w:id="257" w:author="shorny" w:date="2014-05-31T14:38:00Z"/>
                <w:lang w:eastAsia="en-AU"/>
              </w:rPr>
            </w:pPr>
          </w:p>
        </w:tc>
        <w:tc>
          <w:tcPr>
            <w:tcW w:w="226" w:type="dxa"/>
            <w:tcPrChange w:id="258" w:author="shorny" w:date="2014-05-31T14:43:00Z">
              <w:tcPr>
                <w:tcW w:w="226" w:type="dxa"/>
              </w:tcPr>
            </w:tcPrChange>
          </w:tcPr>
          <w:p w14:paraId="4FD4B58F" w14:textId="77777777" w:rsidR="008F21C6" w:rsidRDefault="008F21C6" w:rsidP="00883FEF">
            <w:pPr>
              <w:pStyle w:val="ListParagraph"/>
              <w:ind w:left="0"/>
              <w:rPr>
                <w:ins w:id="259" w:author="shorny" w:date="2014-05-31T14:38:00Z"/>
                <w:lang w:eastAsia="en-AU"/>
              </w:rPr>
            </w:pPr>
          </w:p>
        </w:tc>
        <w:tc>
          <w:tcPr>
            <w:tcW w:w="226" w:type="dxa"/>
            <w:tcPrChange w:id="260" w:author="shorny" w:date="2014-05-31T14:43:00Z">
              <w:tcPr>
                <w:tcW w:w="226" w:type="dxa"/>
              </w:tcPr>
            </w:tcPrChange>
          </w:tcPr>
          <w:p w14:paraId="2E4615AD" w14:textId="77777777" w:rsidR="008F21C6" w:rsidRDefault="008F21C6" w:rsidP="00883FEF">
            <w:pPr>
              <w:pStyle w:val="ListParagraph"/>
              <w:ind w:left="0"/>
              <w:rPr>
                <w:ins w:id="261" w:author="shorny" w:date="2014-05-31T14:38:00Z"/>
                <w:lang w:eastAsia="en-AU"/>
              </w:rPr>
            </w:pPr>
          </w:p>
        </w:tc>
        <w:tc>
          <w:tcPr>
            <w:tcW w:w="226" w:type="dxa"/>
            <w:tcPrChange w:id="262" w:author="shorny" w:date="2014-05-31T14:43:00Z">
              <w:tcPr>
                <w:tcW w:w="226" w:type="dxa"/>
              </w:tcPr>
            </w:tcPrChange>
          </w:tcPr>
          <w:p w14:paraId="51BA68CF" w14:textId="77777777" w:rsidR="008F21C6" w:rsidRDefault="008F21C6" w:rsidP="00883FEF">
            <w:pPr>
              <w:pStyle w:val="ListParagraph"/>
              <w:ind w:left="0"/>
              <w:rPr>
                <w:ins w:id="263" w:author="shorny" w:date="2014-05-31T14:38:00Z"/>
                <w:lang w:eastAsia="en-AU"/>
              </w:rPr>
            </w:pPr>
          </w:p>
        </w:tc>
        <w:tc>
          <w:tcPr>
            <w:tcW w:w="226" w:type="dxa"/>
            <w:tcPrChange w:id="264" w:author="shorny" w:date="2014-05-31T14:43:00Z">
              <w:tcPr>
                <w:tcW w:w="226" w:type="dxa"/>
              </w:tcPr>
            </w:tcPrChange>
          </w:tcPr>
          <w:p w14:paraId="7753BAAB" w14:textId="77777777" w:rsidR="008F21C6" w:rsidRDefault="008F21C6" w:rsidP="00883FEF">
            <w:pPr>
              <w:pStyle w:val="ListParagraph"/>
              <w:ind w:left="0"/>
              <w:rPr>
                <w:ins w:id="265" w:author="shorny" w:date="2014-05-31T14:38:00Z"/>
                <w:lang w:eastAsia="en-AU"/>
              </w:rPr>
            </w:pPr>
          </w:p>
        </w:tc>
        <w:tc>
          <w:tcPr>
            <w:tcW w:w="226" w:type="dxa"/>
            <w:tcPrChange w:id="266" w:author="shorny" w:date="2014-05-31T14:43:00Z">
              <w:tcPr>
                <w:tcW w:w="226" w:type="dxa"/>
              </w:tcPr>
            </w:tcPrChange>
          </w:tcPr>
          <w:p w14:paraId="622D1A6B" w14:textId="77777777" w:rsidR="008F21C6" w:rsidRDefault="008F21C6" w:rsidP="00883FEF">
            <w:pPr>
              <w:pStyle w:val="ListParagraph"/>
              <w:ind w:left="0"/>
              <w:rPr>
                <w:ins w:id="267" w:author="shorny" w:date="2014-05-31T14:38:00Z"/>
                <w:lang w:eastAsia="en-AU"/>
              </w:rPr>
            </w:pPr>
          </w:p>
        </w:tc>
        <w:tc>
          <w:tcPr>
            <w:tcW w:w="226" w:type="dxa"/>
            <w:tcPrChange w:id="268" w:author="shorny" w:date="2014-05-31T14:43:00Z">
              <w:tcPr>
                <w:tcW w:w="226" w:type="dxa"/>
              </w:tcPr>
            </w:tcPrChange>
          </w:tcPr>
          <w:p w14:paraId="775B7513" w14:textId="77777777" w:rsidR="008F21C6" w:rsidRDefault="008F21C6" w:rsidP="00883FEF">
            <w:pPr>
              <w:pStyle w:val="ListParagraph"/>
              <w:ind w:left="0"/>
              <w:rPr>
                <w:ins w:id="269" w:author="shorny" w:date="2014-05-31T14:38:00Z"/>
                <w:lang w:eastAsia="en-AU"/>
              </w:rPr>
            </w:pPr>
          </w:p>
        </w:tc>
        <w:tc>
          <w:tcPr>
            <w:tcW w:w="226" w:type="dxa"/>
            <w:tcPrChange w:id="270" w:author="shorny" w:date="2014-05-31T14:43:00Z">
              <w:tcPr>
                <w:tcW w:w="226" w:type="dxa"/>
              </w:tcPr>
            </w:tcPrChange>
          </w:tcPr>
          <w:p w14:paraId="0AA763ED" w14:textId="77777777" w:rsidR="008F21C6" w:rsidRDefault="008F21C6" w:rsidP="00883FEF">
            <w:pPr>
              <w:pStyle w:val="ListParagraph"/>
              <w:ind w:left="0"/>
              <w:rPr>
                <w:ins w:id="271" w:author="shorny" w:date="2014-05-31T14:38:00Z"/>
                <w:lang w:eastAsia="en-AU"/>
              </w:rPr>
            </w:pPr>
          </w:p>
        </w:tc>
        <w:tc>
          <w:tcPr>
            <w:tcW w:w="226" w:type="dxa"/>
            <w:tcPrChange w:id="272" w:author="shorny" w:date="2014-05-31T14:43:00Z">
              <w:tcPr>
                <w:tcW w:w="226" w:type="dxa"/>
              </w:tcPr>
            </w:tcPrChange>
          </w:tcPr>
          <w:p w14:paraId="52B11E8A" w14:textId="77777777" w:rsidR="008F21C6" w:rsidRDefault="008F21C6" w:rsidP="00883FEF">
            <w:pPr>
              <w:pStyle w:val="ListParagraph"/>
              <w:ind w:left="0"/>
              <w:rPr>
                <w:ins w:id="273" w:author="shorny" w:date="2014-05-31T14:38:00Z"/>
                <w:lang w:eastAsia="en-AU"/>
              </w:rPr>
            </w:pPr>
          </w:p>
        </w:tc>
        <w:tc>
          <w:tcPr>
            <w:tcW w:w="226" w:type="dxa"/>
            <w:tcPrChange w:id="274" w:author="shorny" w:date="2014-05-31T14:43:00Z">
              <w:tcPr>
                <w:tcW w:w="226" w:type="dxa"/>
              </w:tcPr>
            </w:tcPrChange>
          </w:tcPr>
          <w:p w14:paraId="6FED6ABF" w14:textId="77777777" w:rsidR="008F21C6" w:rsidRDefault="008F21C6" w:rsidP="00883FEF">
            <w:pPr>
              <w:pStyle w:val="ListParagraph"/>
              <w:ind w:left="0"/>
              <w:rPr>
                <w:ins w:id="275" w:author="shorny" w:date="2014-05-31T14:38:00Z"/>
                <w:lang w:eastAsia="en-AU"/>
              </w:rPr>
            </w:pPr>
          </w:p>
        </w:tc>
        <w:tc>
          <w:tcPr>
            <w:tcW w:w="226" w:type="dxa"/>
            <w:tcPrChange w:id="276" w:author="shorny" w:date="2014-05-31T14:43:00Z">
              <w:tcPr>
                <w:tcW w:w="226" w:type="dxa"/>
              </w:tcPr>
            </w:tcPrChange>
          </w:tcPr>
          <w:p w14:paraId="022520B2" w14:textId="77777777" w:rsidR="008F21C6" w:rsidRDefault="008F21C6" w:rsidP="00883FEF">
            <w:pPr>
              <w:pStyle w:val="ListParagraph"/>
              <w:ind w:left="0"/>
              <w:rPr>
                <w:ins w:id="277" w:author="shorny" w:date="2014-05-31T14:38:00Z"/>
                <w:lang w:eastAsia="en-AU"/>
              </w:rPr>
            </w:pPr>
          </w:p>
        </w:tc>
        <w:tc>
          <w:tcPr>
            <w:tcW w:w="226" w:type="dxa"/>
            <w:tcPrChange w:id="278" w:author="shorny" w:date="2014-05-31T14:43:00Z">
              <w:tcPr>
                <w:tcW w:w="226" w:type="dxa"/>
              </w:tcPr>
            </w:tcPrChange>
          </w:tcPr>
          <w:p w14:paraId="6563F127" w14:textId="77777777" w:rsidR="008F21C6" w:rsidRDefault="008F21C6" w:rsidP="00883FEF">
            <w:pPr>
              <w:pStyle w:val="ListParagraph"/>
              <w:ind w:left="0"/>
              <w:rPr>
                <w:ins w:id="279" w:author="shorny" w:date="2014-05-31T14:38:00Z"/>
                <w:lang w:eastAsia="en-AU"/>
              </w:rPr>
            </w:pPr>
          </w:p>
        </w:tc>
        <w:tc>
          <w:tcPr>
            <w:tcW w:w="226" w:type="dxa"/>
            <w:tcPrChange w:id="280" w:author="shorny" w:date="2014-05-31T14:43:00Z">
              <w:tcPr>
                <w:tcW w:w="226" w:type="dxa"/>
              </w:tcPr>
            </w:tcPrChange>
          </w:tcPr>
          <w:p w14:paraId="4627509E" w14:textId="77777777" w:rsidR="008F21C6" w:rsidRDefault="008F21C6" w:rsidP="00883FEF">
            <w:pPr>
              <w:pStyle w:val="ListParagraph"/>
              <w:ind w:left="0"/>
              <w:rPr>
                <w:ins w:id="281" w:author="shorny" w:date="2014-05-31T14:38:00Z"/>
                <w:lang w:eastAsia="en-AU"/>
              </w:rPr>
            </w:pPr>
          </w:p>
        </w:tc>
        <w:tc>
          <w:tcPr>
            <w:tcW w:w="226" w:type="dxa"/>
            <w:tcPrChange w:id="282" w:author="shorny" w:date="2014-05-31T14:43:00Z">
              <w:tcPr>
                <w:tcW w:w="226" w:type="dxa"/>
              </w:tcPr>
            </w:tcPrChange>
          </w:tcPr>
          <w:p w14:paraId="6D4C9A02" w14:textId="77777777" w:rsidR="008F21C6" w:rsidRDefault="008F21C6" w:rsidP="00883FEF">
            <w:pPr>
              <w:pStyle w:val="ListParagraph"/>
              <w:ind w:left="0"/>
              <w:rPr>
                <w:ins w:id="283" w:author="shorny" w:date="2014-05-31T14:38:00Z"/>
                <w:lang w:eastAsia="en-AU"/>
              </w:rPr>
            </w:pPr>
          </w:p>
        </w:tc>
      </w:tr>
      <w:tr w:rsidR="008F21C6" w14:paraId="6A585E29" w14:textId="77777777" w:rsidTr="008F21C6">
        <w:trPr>
          <w:ins w:id="284" w:author="shorny" w:date="2014-05-31T14:38:00Z"/>
        </w:trPr>
        <w:tc>
          <w:tcPr>
            <w:tcW w:w="2835" w:type="dxa"/>
            <w:tcPrChange w:id="285" w:author="shorny" w:date="2014-05-31T14:43:00Z">
              <w:tcPr>
                <w:tcW w:w="225" w:type="dxa"/>
              </w:tcPr>
            </w:tcPrChange>
          </w:tcPr>
          <w:p w14:paraId="439BF2EF" w14:textId="77777777" w:rsidR="008F21C6" w:rsidRDefault="008F21C6" w:rsidP="00883FEF">
            <w:pPr>
              <w:pStyle w:val="ListParagraph"/>
              <w:ind w:left="0"/>
              <w:rPr>
                <w:ins w:id="286" w:author="shorny" w:date="2014-05-31T14:38:00Z"/>
                <w:lang w:eastAsia="en-AU"/>
              </w:rPr>
            </w:pPr>
          </w:p>
        </w:tc>
        <w:tc>
          <w:tcPr>
            <w:tcW w:w="225" w:type="dxa"/>
            <w:tcPrChange w:id="287" w:author="shorny" w:date="2014-05-31T14:43:00Z">
              <w:tcPr>
                <w:tcW w:w="225" w:type="dxa"/>
              </w:tcPr>
            </w:tcPrChange>
          </w:tcPr>
          <w:p w14:paraId="50C397F6" w14:textId="77777777" w:rsidR="008F21C6" w:rsidRDefault="008F21C6" w:rsidP="00883FEF">
            <w:pPr>
              <w:pStyle w:val="ListParagraph"/>
              <w:ind w:left="0"/>
              <w:rPr>
                <w:ins w:id="288" w:author="shorny" w:date="2014-05-31T14:38:00Z"/>
                <w:lang w:eastAsia="en-AU"/>
              </w:rPr>
            </w:pPr>
          </w:p>
        </w:tc>
        <w:tc>
          <w:tcPr>
            <w:tcW w:w="225" w:type="dxa"/>
            <w:tcPrChange w:id="289" w:author="shorny" w:date="2014-05-31T14:43:00Z">
              <w:tcPr>
                <w:tcW w:w="225" w:type="dxa"/>
              </w:tcPr>
            </w:tcPrChange>
          </w:tcPr>
          <w:p w14:paraId="7AA989BC" w14:textId="77777777" w:rsidR="008F21C6" w:rsidRDefault="008F21C6" w:rsidP="00883FEF">
            <w:pPr>
              <w:pStyle w:val="ListParagraph"/>
              <w:ind w:left="0"/>
              <w:rPr>
                <w:ins w:id="290" w:author="shorny" w:date="2014-05-31T14:38:00Z"/>
                <w:lang w:eastAsia="en-AU"/>
              </w:rPr>
            </w:pPr>
          </w:p>
        </w:tc>
        <w:tc>
          <w:tcPr>
            <w:tcW w:w="225" w:type="dxa"/>
            <w:tcPrChange w:id="291" w:author="shorny" w:date="2014-05-31T14:43:00Z">
              <w:tcPr>
                <w:tcW w:w="225" w:type="dxa"/>
              </w:tcPr>
            </w:tcPrChange>
          </w:tcPr>
          <w:p w14:paraId="5515FB8A" w14:textId="77777777" w:rsidR="008F21C6" w:rsidRDefault="008F21C6" w:rsidP="00883FEF">
            <w:pPr>
              <w:pStyle w:val="ListParagraph"/>
              <w:ind w:left="0"/>
              <w:rPr>
                <w:ins w:id="292" w:author="shorny" w:date="2014-05-31T14:38:00Z"/>
                <w:lang w:eastAsia="en-AU"/>
              </w:rPr>
            </w:pPr>
          </w:p>
        </w:tc>
        <w:tc>
          <w:tcPr>
            <w:tcW w:w="225" w:type="dxa"/>
            <w:tcPrChange w:id="293" w:author="shorny" w:date="2014-05-31T14:43:00Z">
              <w:tcPr>
                <w:tcW w:w="225" w:type="dxa"/>
              </w:tcPr>
            </w:tcPrChange>
          </w:tcPr>
          <w:p w14:paraId="475FBBEB" w14:textId="77777777" w:rsidR="008F21C6" w:rsidRDefault="008F21C6" w:rsidP="00883FEF">
            <w:pPr>
              <w:pStyle w:val="ListParagraph"/>
              <w:ind w:left="0"/>
              <w:rPr>
                <w:ins w:id="294" w:author="shorny" w:date="2014-05-31T14:38:00Z"/>
                <w:lang w:eastAsia="en-AU"/>
              </w:rPr>
            </w:pPr>
          </w:p>
        </w:tc>
        <w:tc>
          <w:tcPr>
            <w:tcW w:w="225" w:type="dxa"/>
            <w:tcPrChange w:id="295" w:author="shorny" w:date="2014-05-31T14:43:00Z">
              <w:tcPr>
                <w:tcW w:w="225" w:type="dxa"/>
              </w:tcPr>
            </w:tcPrChange>
          </w:tcPr>
          <w:p w14:paraId="3EB8F798" w14:textId="77777777" w:rsidR="008F21C6" w:rsidRDefault="008F21C6" w:rsidP="00883FEF">
            <w:pPr>
              <w:pStyle w:val="ListParagraph"/>
              <w:ind w:left="0"/>
              <w:rPr>
                <w:ins w:id="296" w:author="shorny" w:date="2014-05-31T14:38:00Z"/>
                <w:lang w:eastAsia="en-AU"/>
              </w:rPr>
            </w:pPr>
          </w:p>
        </w:tc>
        <w:tc>
          <w:tcPr>
            <w:tcW w:w="225" w:type="dxa"/>
            <w:tcPrChange w:id="297" w:author="shorny" w:date="2014-05-31T14:43:00Z">
              <w:tcPr>
                <w:tcW w:w="225" w:type="dxa"/>
              </w:tcPr>
            </w:tcPrChange>
          </w:tcPr>
          <w:p w14:paraId="58FF5829" w14:textId="77777777" w:rsidR="008F21C6" w:rsidRDefault="008F21C6" w:rsidP="00883FEF">
            <w:pPr>
              <w:pStyle w:val="ListParagraph"/>
              <w:ind w:left="0"/>
              <w:rPr>
                <w:ins w:id="298" w:author="shorny" w:date="2014-05-31T14:38:00Z"/>
                <w:lang w:eastAsia="en-AU"/>
              </w:rPr>
            </w:pPr>
          </w:p>
        </w:tc>
        <w:tc>
          <w:tcPr>
            <w:tcW w:w="225" w:type="dxa"/>
            <w:tcPrChange w:id="299" w:author="shorny" w:date="2014-05-31T14:43:00Z">
              <w:tcPr>
                <w:tcW w:w="225" w:type="dxa"/>
              </w:tcPr>
            </w:tcPrChange>
          </w:tcPr>
          <w:p w14:paraId="56E603D8" w14:textId="77777777" w:rsidR="008F21C6" w:rsidRDefault="008F21C6" w:rsidP="00883FEF">
            <w:pPr>
              <w:pStyle w:val="ListParagraph"/>
              <w:ind w:left="0"/>
              <w:rPr>
                <w:ins w:id="300" w:author="shorny" w:date="2014-05-31T14:38:00Z"/>
                <w:lang w:eastAsia="en-AU"/>
              </w:rPr>
            </w:pPr>
          </w:p>
        </w:tc>
        <w:tc>
          <w:tcPr>
            <w:tcW w:w="225" w:type="dxa"/>
            <w:tcPrChange w:id="301" w:author="shorny" w:date="2014-05-31T14:43:00Z">
              <w:tcPr>
                <w:tcW w:w="225" w:type="dxa"/>
              </w:tcPr>
            </w:tcPrChange>
          </w:tcPr>
          <w:p w14:paraId="512E6556" w14:textId="77777777" w:rsidR="008F21C6" w:rsidRDefault="008F21C6" w:rsidP="00883FEF">
            <w:pPr>
              <w:pStyle w:val="ListParagraph"/>
              <w:ind w:left="0"/>
              <w:rPr>
                <w:ins w:id="302" w:author="shorny" w:date="2014-05-31T14:38:00Z"/>
                <w:lang w:eastAsia="en-AU"/>
              </w:rPr>
            </w:pPr>
          </w:p>
        </w:tc>
        <w:tc>
          <w:tcPr>
            <w:tcW w:w="225" w:type="dxa"/>
            <w:tcPrChange w:id="303" w:author="shorny" w:date="2014-05-31T14:43:00Z">
              <w:tcPr>
                <w:tcW w:w="225" w:type="dxa"/>
              </w:tcPr>
            </w:tcPrChange>
          </w:tcPr>
          <w:p w14:paraId="7BF27559" w14:textId="77777777" w:rsidR="008F21C6" w:rsidRDefault="008F21C6" w:rsidP="00883FEF">
            <w:pPr>
              <w:pStyle w:val="ListParagraph"/>
              <w:ind w:left="0"/>
              <w:rPr>
                <w:ins w:id="304" w:author="shorny" w:date="2014-05-31T14:38:00Z"/>
                <w:lang w:eastAsia="en-AU"/>
              </w:rPr>
            </w:pPr>
          </w:p>
        </w:tc>
        <w:tc>
          <w:tcPr>
            <w:tcW w:w="225" w:type="dxa"/>
            <w:tcPrChange w:id="305" w:author="shorny" w:date="2014-05-31T14:43:00Z">
              <w:tcPr>
                <w:tcW w:w="225" w:type="dxa"/>
              </w:tcPr>
            </w:tcPrChange>
          </w:tcPr>
          <w:p w14:paraId="1F8CC0C2" w14:textId="77777777" w:rsidR="008F21C6" w:rsidRDefault="008F21C6" w:rsidP="00883FEF">
            <w:pPr>
              <w:pStyle w:val="ListParagraph"/>
              <w:ind w:left="0"/>
              <w:rPr>
                <w:ins w:id="306" w:author="shorny" w:date="2014-05-31T14:38:00Z"/>
                <w:lang w:eastAsia="en-AU"/>
              </w:rPr>
            </w:pPr>
          </w:p>
        </w:tc>
        <w:tc>
          <w:tcPr>
            <w:tcW w:w="225" w:type="dxa"/>
            <w:tcPrChange w:id="307" w:author="shorny" w:date="2014-05-31T14:43:00Z">
              <w:tcPr>
                <w:tcW w:w="225" w:type="dxa"/>
              </w:tcPr>
            </w:tcPrChange>
          </w:tcPr>
          <w:p w14:paraId="75CB9BD4" w14:textId="77777777" w:rsidR="008F21C6" w:rsidRDefault="008F21C6" w:rsidP="00883FEF">
            <w:pPr>
              <w:pStyle w:val="ListParagraph"/>
              <w:ind w:left="0"/>
              <w:rPr>
                <w:ins w:id="308" w:author="shorny" w:date="2014-05-31T14:38:00Z"/>
                <w:lang w:eastAsia="en-AU"/>
              </w:rPr>
            </w:pPr>
          </w:p>
        </w:tc>
        <w:tc>
          <w:tcPr>
            <w:tcW w:w="225" w:type="dxa"/>
            <w:tcPrChange w:id="309" w:author="shorny" w:date="2014-05-31T14:43:00Z">
              <w:tcPr>
                <w:tcW w:w="225" w:type="dxa"/>
              </w:tcPr>
            </w:tcPrChange>
          </w:tcPr>
          <w:p w14:paraId="1F260D8D" w14:textId="77777777" w:rsidR="008F21C6" w:rsidRDefault="008F21C6" w:rsidP="00883FEF">
            <w:pPr>
              <w:pStyle w:val="ListParagraph"/>
              <w:ind w:left="0"/>
              <w:rPr>
                <w:ins w:id="310" w:author="shorny" w:date="2014-05-31T14:38:00Z"/>
                <w:lang w:eastAsia="en-AU"/>
              </w:rPr>
            </w:pPr>
          </w:p>
        </w:tc>
        <w:tc>
          <w:tcPr>
            <w:tcW w:w="225" w:type="dxa"/>
            <w:tcPrChange w:id="311" w:author="shorny" w:date="2014-05-31T14:43:00Z">
              <w:tcPr>
                <w:tcW w:w="225" w:type="dxa"/>
              </w:tcPr>
            </w:tcPrChange>
          </w:tcPr>
          <w:p w14:paraId="11E2A587" w14:textId="77777777" w:rsidR="008F21C6" w:rsidRDefault="008F21C6" w:rsidP="00883FEF">
            <w:pPr>
              <w:pStyle w:val="ListParagraph"/>
              <w:ind w:left="0"/>
              <w:rPr>
                <w:ins w:id="312" w:author="shorny" w:date="2014-05-31T14:38:00Z"/>
                <w:lang w:eastAsia="en-AU"/>
              </w:rPr>
            </w:pPr>
          </w:p>
        </w:tc>
        <w:tc>
          <w:tcPr>
            <w:tcW w:w="225" w:type="dxa"/>
            <w:tcPrChange w:id="313" w:author="shorny" w:date="2014-05-31T14:43:00Z">
              <w:tcPr>
                <w:tcW w:w="225" w:type="dxa"/>
              </w:tcPr>
            </w:tcPrChange>
          </w:tcPr>
          <w:p w14:paraId="3EF4F493" w14:textId="77777777" w:rsidR="008F21C6" w:rsidRDefault="008F21C6" w:rsidP="00883FEF">
            <w:pPr>
              <w:pStyle w:val="ListParagraph"/>
              <w:ind w:left="0"/>
              <w:rPr>
                <w:ins w:id="314" w:author="shorny" w:date="2014-05-31T14:38:00Z"/>
                <w:lang w:eastAsia="en-AU"/>
              </w:rPr>
            </w:pPr>
          </w:p>
        </w:tc>
        <w:tc>
          <w:tcPr>
            <w:tcW w:w="225" w:type="dxa"/>
            <w:tcPrChange w:id="315" w:author="shorny" w:date="2014-05-31T14:43:00Z">
              <w:tcPr>
                <w:tcW w:w="225" w:type="dxa"/>
              </w:tcPr>
            </w:tcPrChange>
          </w:tcPr>
          <w:p w14:paraId="56577EA6" w14:textId="77777777" w:rsidR="008F21C6" w:rsidRDefault="008F21C6" w:rsidP="00883FEF">
            <w:pPr>
              <w:pStyle w:val="ListParagraph"/>
              <w:ind w:left="0"/>
              <w:rPr>
                <w:ins w:id="316" w:author="shorny" w:date="2014-05-31T14:38:00Z"/>
                <w:lang w:eastAsia="en-AU"/>
              </w:rPr>
            </w:pPr>
          </w:p>
        </w:tc>
        <w:tc>
          <w:tcPr>
            <w:tcW w:w="225" w:type="dxa"/>
            <w:tcPrChange w:id="317" w:author="shorny" w:date="2014-05-31T14:43:00Z">
              <w:tcPr>
                <w:tcW w:w="225" w:type="dxa"/>
              </w:tcPr>
            </w:tcPrChange>
          </w:tcPr>
          <w:p w14:paraId="75A27893" w14:textId="77777777" w:rsidR="008F21C6" w:rsidRDefault="008F21C6" w:rsidP="00883FEF">
            <w:pPr>
              <w:pStyle w:val="ListParagraph"/>
              <w:ind w:left="0"/>
              <w:rPr>
                <w:ins w:id="318" w:author="shorny" w:date="2014-05-31T14:38:00Z"/>
                <w:lang w:eastAsia="en-AU"/>
              </w:rPr>
            </w:pPr>
          </w:p>
        </w:tc>
        <w:tc>
          <w:tcPr>
            <w:tcW w:w="226" w:type="dxa"/>
            <w:tcPrChange w:id="319" w:author="shorny" w:date="2014-05-31T14:43:00Z">
              <w:tcPr>
                <w:tcW w:w="226" w:type="dxa"/>
              </w:tcPr>
            </w:tcPrChange>
          </w:tcPr>
          <w:p w14:paraId="74F88A2C" w14:textId="77777777" w:rsidR="008F21C6" w:rsidRDefault="008F21C6" w:rsidP="00883FEF">
            <w:pPr>
              <w:pStyle w:val="ListParagraph"/>
              <w:ind w:left="0"/>
              <w:rPr>
                <w:ins w:id="320" w:author="shorny" w:date="2014-05-31T14:38:00Z"/>
                <w:lang w:eastAsia="en-AU"/>
              </w:rPr>
            </w:pPr>
          </w:p>
        </w:tc>
        <w:tc>
          <w:tcPr>
            <w:tcW w:w="226" w:type="dxa"/>
            <w:tcPrChange w:id="321" w:author="shorny" w:date="2014-05-31T14:43:00Z">
              <w:tcPr>
                <w:tcW w:w="226" w:type="dxa"/>
              </w:tcPr>
            </w:tcPrChange>
          </w:tcPr>
          <w:p w14:paraId="7DD9B40A" w14:textId="77777777" w:rsidR="008F21C6" w:rsidRDefault="008F21C6" w:rsidP="00883FEF">
            <w:pPr>
              <w:pStyle w:val="ListParagraph"/>
              <w:ind w:left="0"/>
              <w:rPr>
                <w:ins w:id="322" w:author="shorny" w:date="2014-05-31T14:38:00Z"/>
                <w:lang w:eastAsia="en-AU"/>
              </w:rPr>
            </w:pPr>
          </w:p>
        </w:tc>
        <w:tc>
          <w:tcPr>
            <w:tcW w:w="226" w:type="dxa"/>
            <w:tcPrChange w:id="323" w:author="shorny" w:date="2014-05-31T14:43:00Z">
              <w:tcPr>
                <w:tcW w:w="226" w:type="dxa"/>
              </w:tcPr>
            </w:tcPrChange>
          </w:tcPr>
          <w:p w14:paraId="23DCDFCB" w14:textId="77777777" w:rsidR="008F21C6" w:rsidRDefault="008F21C6" w:rsidP="00883FEF">
            <w:pPr>
              <w:pStyle w:val="ListParagraph"/>
              <w:ind w:left="0"/>
              <w:rPr>
                <w:ins w:id="324" w:author="shorny" w:date="2014-05-31T14:38:00Z"/>
                <w:lang w:eastAsia="en-AU"/>
              </w:rPr>
            </w:pPr>
          </w:p>
        </w:tc>
        <w:tc>
          <w:tcPr>
            <w:tcW w:w="226" w:type="dxa"/>
            <w:tcPrChange w:id="325" w:author="shorny" w:date="2014-05-31T14:43:00Z">
              <w:tcPr>
                <w:tcW w:w="226" w:type="dxa"/>
              </w:tcPr>
            </w:tcPrChange>
          </w:tcPr>
          <w:p w14:paraId="6B822178" w14:textId="77777777" w:rsidR="008F21C6" w:rsidRDefault="008F21C6" w:rsidP="00883FEF">
            <w:pPr>
              <w:pStyle w:val="ListParagraph"/>
              <w:ind w:left="0"/>
              <w:rPr>
                <w:ins w:id="326" w:author="shorny" w:date="2014-05-31T14:38:00Z"/>
                <w:lang w:eastAsia="en-AU"/>
              </w:rPr>
            </w:pPr>
          </w:p>
        </w:tc>
        <w:tc>
          <w:tcPr>
            <w:tcW w:w="226" w:type="dxa"/>
            <w:tcPrChange w:id="327" w:author="shorny" w:date="2014-05-31T14:43:00Z">
              <w:tcPr>
                <w:tcW w:w="226" w:type="dxa"/>
              </w:tcPr>
            </w:tcPrChange>
          </w:tcPr>
          <w:p w14:paraId="7A4AF7AB" w14:textId="77777777" w:rsidR="008F21C6" w:rsidRDefault="008F21C6" w:rsidP="00883FEF">
            <w:pPr>
              <w:pStyle w:val="ListParagraph"/>
              <w:ind w:left="0"/>
              <w:rPr>
                <w:ins w:id="328" w:author="shorny" w:date="2014-05-31T14:38:00Z"/>
                <w:lang w:eastAsia="en-AU"/>
              </w:rPr>
            </w:pPr>
          </w:p>
        </w:tc>
        <w:tc>
          <w:tcPr>
            <w:tcW w:w="226" w:type="dxa"/>
            <w:tcPrChange w:id="329" w:author="shorny" w:date="2014-05-31T14:43:00Z">
              <w:tcPr>
                <w:tcW w:w="226" w:type="dxa"/>
              </w:tcPr>
            </w:tcPrChange>
          </w:tcPr>
          <w:p w14:paraId="290C5DB9" w14:textId="77777777" w:rsidR="008F21C6" w:rsidRDefault="008F21C6" w:rsidP="00883FEF">
            <w:pPr>
              <w:pStyle w:val="ListParagraph"/>
              <w:ind w:left="0"/>
              <w:rPr>
                <w:ins w:id="330" w:author="shorny" w:date="2014-05-31T14:38:00Z"/>
                <w:lang w:eastAsia="en-AU"/>
              </w:rPr>
            </w:pPr>
          </w:p>
        </w:tc>
        <w:tc>
          <w:tcPr>
            <w:tcW w:w="226" w:type="dxa"/>
            <w:tcPrChange w:id="331" w:author="shorny" w:date="2014-05-31T14:43:00Z">
              <w:tcPr>
                <w:tcW w:w="226" w:type="dxa"/>
              </w:tcPr>
            </w:tcPrChange>
          </w:tcPr>
          <w:p w14:paraId="5A744CC2" w14:textId="77777777" w:rsidR="008F21C6" w:rsidRDefault="008F21C6" w:rsidP="00883FEF">
            <w:pPr>
              <w:pStyle w:val="ListParagraph"/>
              <w:ind w:left="0"/>
              <w:rPr>
                <w:ins w:id="332" w:author="shorny" w:date="2014-05-31T14:38:00Z"/>
                <w:lang w:eastAsia="en-AU"/>
              </w:rPr>
            </w:pPr>
          </w:p>
        </w:tc>
        <w:tc>
          <w:tcPr>
            <w:tcW w:w="226" w:type="dxa"/>
            <w:tcPrChange w:id="333" w:author="shorny" w:date="2014-05-31T14:43:00Z">
              <w:tcPr>
                <w:tcW w:w="226" w:type="dxa"/>
              </w:tcPr>
            </w:tcPrChange>
          </w:tcPr>
          <w:p w14:paraId="3AB1A46A" w14:textId="77777777" w:rsidR="008F21C6" w:rsidRDefault="008F21C6" w:rsidP="00883FEF">
            <w:pPr>
              <w:pStyle w:val="ListParagraph"/>
              <w:ind w:left="0"/>
              <w:rPr>
                <w:ins w:id="334" w:author="shorny" w:date="2014-05-31T14:38:00Z"/>
                <w:lang w:eastAsia="en-AU"/>
              </w:rPr>
            </w:pPr>
          </w:p>
        </w:tc>
        <w:tc>
          <w:tcPr>
            <w:tcW w:w="226" w:type="dxa"/>
            <w:tcPrChange w:id="335" w:author="shorny" w:date="2014-05-31T14:43:00Z">
              <w:tcPr>
                <w:tcW w:w="226" w:type="dxa"/>
              </w:tcPr>
            </w:tcPrChange>
          </w:tcPr>
          <w:p w14:paraId="4BFD4C9A" w14:textId="77777777" w:rsidR="008F21C6" w:rsidRDefault="008F21C6" w:rsidP="00883FEF">
            <w:pPr>
              <w:pStyle w:val="ListParagraph"/>
              <w:ind w:left="0"/>
              <w:rPr>
                <w:ins w:id="336" w:author="shorny" w:date="2014-05-31T14:38:00Z"/>
                <w:lang w:eastAsia="en-AU"/>
              </w:rPr>
            </w:pPr>
          </w:p>
        </w:tc>
        <w:tc>
          <w:tcPr>
            <w:tcW w:w="226" w:type="dxa"/>
            <w:tcPrChange w:id="337" w:author="shorny" w:date="2014-05-31T14:43:00Z">
              <w:tcPr>
                <w:tcW w:w="226" w:type="dxa"/>
              </w:tcPr>
            </w:tcPrChange>
          </w:tcPr>
          <w:p w14:paraId="4F707E78" w14:textId="77777777" w:rsidR="008F21C6" w:rsidRDefault="008F21C6" w:rsidP="00883FEF">
            <w:pPr>
              <w:pStyle w:val="ListParagraph"/>
              <w:ind w:left="0"/>
              <w:rPr>
                <w:ins w:id="338" w:author="shorny" w:date="2014-05-31T14:38:00Z"/>
                <w:lang w:eastAsia="en-AU"/>
              </w:rPr>
            </w:pPr>
          </w:p>
        </w:tc>
        <w:tc>
          <w:tcPr>
            <w:tcW w:w="226" w:type="dxa"/>
            <w:tcPrChange w:id="339" w:author="shorny" w:date="2014-05-31T14:43:00Z">
              <w:tcPr>
                <w:tcW w:w="226" w:type="dxa"/>
              </w:tcPr>
            </w:tcPrChange>
          </w:tcPr>
          <w:p w14:paraId="29B0A939" w14:textId="77777777" w:rsidR="008F21C6" w:rsidRDefault="008F21C6" w:rsidP="00883FEF">
            <w:pPr>
              <w:pStyle w:val="ListParagraph"/>
              <w:ind w:left="0"/>
              <w:rPr>
                <w:ins w:id="340" w:author="shorny" w:date="2014-05-31T14:38:00Z"/>
                <w:lang w:eastAsia="en-AU"/>
              </w:rPr>
            </w:pPr>
          </w:p>
        </w:tc>
        <w:tc>
          <w:tcPr>
            <w:tcW w:w="226" w:type="dxa"/>
            <w:tcPrChange w:id="341" w:author="shorny" w:date="2014-05-31T14:43:00Z">
              <w:tcPr>
                <w:tcW w:w="226" w:type="dxa"/>
              </w:tcPr>
            </w:tcPrChange>
          </w:tcPr>
          <w:p w14:paraId="7958AB32" w14:textId="77777777" w:rsidR="008F21C6" w:rsidRDefault="008F21C6" w:rsidP="00883FEF">
            <w:pPr>
              <w:pStyle w:val="ListParagraph"/>
              <w:ind w:left="0"/>
              <w:rPr>
                <w:ins w:id="342" w:author="shorny" w:date="2014-05-31T14:38:00Z"/>
                <w:lang w:eastAsia="en-AU"/>
              </w:rPr>
            </w:pPr>
          </w:p>
        </w:tc>
        <w:tc>
          <w:tcPr>
            <w:tcW w:w="226" w:type="dxa"/>
            <w:tcPrChange w:id="343" w:author="shorny" w:date="2014-05-31T14:43:00Z">
              <w:tcPr>
                <w:tcW w:w="226" w:type="dxa"/>
              </w:tcPr>
            </w:tcPrChange>
          </w:tcPr>
          <w:p w14:paraId="59ACA5E8" w14:textId="77777777" w:rsidR="008F21C6" w:rsidRDefault="008F21C6" w:rsidP="00883FEF">
            <w:pPr>
              <w:pStyle w:val="ListParagraph"/>
              <w:ind w:left="0"/>
              <w:rPr>
                <w:ins w:id="344" w:author="shorny" w:date="2014-05-31T14:38:00Z"/>
                <w:lang w:eastAsia="en-AU"/>
              </w:rPr>
            </w:pPr>
          </w:p>
        </w:tc>
        <w:tc>
          <w:tcPr>
            <w:tcW w:w="226" w:type="dxa"/>
            <w:tcPrChange w:id="345" w:author="shorny" w:date="2014-05-31T14:43:00Z">
              <w:tcPr>
                <w:tcW w:w="226" w:type="dxa"/>
              </w:tcPr>
            </w:tcPrChange>
          </w:tcPr>
          <w:p w14:paraId="4F65A227" w14:textId="77777777" w:rsidR="008F21C6" w:rsidRDefault="008F21C6" w:rsidP="00883FEF">
            <w:pPr>
              <w:pStyle w:val="ListParagraph"/>
              <w:ind w:left="0"/>
              <w:rPr>
                <w:ins w:id="346" w:author="shorny" w:date="2014-05-31T14:38:00Z"/>
                <w:lang w:eastAsia="en-AU"/>
              </w:rPr>
            </w:pPr>
          </w:p>
        </w:tc>
        <w:tc>
          <w:tcPr>
            <w:tcW w:w="226" w:type="dxa"/>
            <w:tcPrChange w:id="347" w:author="shorny" w:date="2014-05-31T14:43:00Z">
              <w:tcPr>
                <w:tcW w:w="226" w:type="dxa"/>
              </w:tcPr>
            </w:tcPrChange>
          </w:tcPr>
          <w:p w14:paraId="090A8917" w14:textId="77777777" w:rsidR="008F21C6" w:rsidRDefault="008F21C6" w:rsidP="00883FEF">
            <w:pPr>
              <w:pStyle w:val="ListParagraph"/>
              <w:ind w:left="0"/>
              <w:rPr>
                <w:ins w:id="348" w:author="shorny" w:date="2014-05-31T14:38:00Z"/>
                <w:lang w:eastAsia="en-AU"/>
              </w:rPr>
            </w:pPr>
          </w:p>
        </w:tc>
        <w:tc>
          <w:tcPr>
            <w:tcW w:w="226" w:type="dxa"/>
            <w:tcPrChange w:id="349" w:author="shorny" w:date="2014-05-31T14:43:00Z">
              <w:tcPr>
                <w:tcW w:w="226" w:type="dxa"/>
              </w:tcPr>
            </w:tcPrChange>
          </w:tcPr>
          <w:p w14:paraId="7439DF70" w14:textId="77777777" w:rsidR="008F21C6" w:rsidRDefault="008F21C6" w:rsidP="00883FEF">
            <w:pPr>
              <w:pStyle w:val="ListParagraph"/>
              <w:ind w:left="0"/>
              <w:rPr>
                <w:ins w:id="350" w:author="shorny" w:date="2014-05-31T14:38:00Z"/>
                <w:lang w:eastAsia="en-AU"/>
              </w:rPr>
            </w:pPr>
          </w:p>
        </w:tc>
        <w:tc>
          <w:tcPr>
            <w:tcW w:w="226" w:type="dxa"/>
            <w:tcPrChange w:id="351" w:author="shorny" w:date="2014-05-31T14:43:00Z">
              <w:tcPr>
                <w:tcW w:w="226" w:type="dxa"/>
              </w:tcPr>
            </w:tcPrChange>
          </w:tcPr>
          <w:p w14:paraId="6B3DD2B5" w14:textId="77777777" w:rsidR="008F21C6" w:rsidRDefault="008F21C6" w:rsidP="00883FEF">
            <w:pPr>
              <w:pStyle w:val="ListParagraph"/>
              <w:ind w:left="0"/>
              <w:rPr>
                <w:ins w:id="352" w:author="shorny" w:date="2014-05-31T14:38:00Z"/>
                <w:lang w:eastAsia="en-AU"/>
              </w:rPr>
            </w:pPr>
          </w:p>
        </w:tc>
        <w:tc>
          <w:tcPr>
            <w:tcW w:w="226" w:type="dxa"/>
            <w:tcPrChange w:id="353" w:author="shorny" w:date="2014-05-31T14:43:00Z">
              <w:tcPr>
                <w:tcW w:w="226" w:type="dxa"/>
              </w:tcPr>
            </w:tcPrChange>
          </w:tcPr>
          <w:p w14:paraId="3DC94FBB" w14:textId="77777777" w:rsidR="008F21C6" w:rsidRDefault="008F21C6" w:rsidP="00883FEF">
            <w:pPr>
              <w:pStyle w:val="ListParagraph"/>
              <w:ind w:left="0"/>
              <w:rPr>
                <w:ins w:id="354" w:author="shorny" w:date="2014-05-31T14:38:00Z"/>
                <w:lang w:eastAsia="en-AU"/>
              </w:rPr>
            </w:pPr>
          </w:p>
        </w:tc>
        <w:tc>
          <w:tcPr>
            <w:tcW w:w="226" w:type="dxa"/>
            <w:tcPrChange w:id="355" w:author="shorny" w:date="2014-05-31T14:43:00Z">
              <w:tcPr>
                <w:tcW w:w="226" w:type="dxa"/>
              </w:tcPr>
            </w:tcPrChange>
          </w:tcPr>
          <w:p w14:paraId="6F049B03" w14:textId="77777777" w:rsidR="008F21C6" w:rsidRDefault="008F21C6" w:rsidP="00883FEF">
            <w:pPr>
              <w:pStyle w:val="ListParagraph"/>
              <w:ind w:left="0"/>
              <w:rPr>
                <w:ins w:id="356" w:author="shorny" w:date="2014-05-31T14:38:00Z"/>
                <w:lang w:eastAsia="en-AU"/>
              </w:rPr>
            </w:pPr>
          </w:p>
        </w:tc>
        <w:tc>
          <w:tcPr>
            <w:tcW w:w="226" w:type="dxa"/>
            <w:tcPrChange w:id="357" w:author="shorny" w:date="2014-05-31T14:43:00Z">
              <w:tcPr>
                <w:tcW w:w="226" w:type="dxa"/>
              </w:tcPr>
            </w:tcPrChange>
          </w:tcPr>
          <w:p w14:paraId="1EBBB961" w14:textId="77777777" w:rsidR="008F21C6" w:rsidRDefault="008F21C6" w:rsidP="00883FEF">
            <w:pPr>
              <w:pStyle w:val="ListParagraph"/>
              <w:ind w:left="0"/>
              <w:rPr>
                <w:ins w:id="358" w:author="shorny" w:date="2014-05-31T14:38:00Z"/>
                <w:lang w:eastAsia="en-AU"/>
              </w:rPr>
            </w:pPr>
          </w:p>
        </w:tc>
        <w:tc>
          <w:tcPr>
            <w:tcW w:w="226" w:type="dxa"/>
            <w:tcPrChange w:id="359" w:author="shorny" w:date="2014-05-31T14:43:00Z">
              <w:tcPr>
                <w:tcW w:w="226" w:type="dxa"/>
              </w:tcPr>
            </w:tcPrChange>
          </w:tcPr>
          <w:p w14:paraId="22C3784F" w14:textId="77777777" w:rsidR="008F21C6" w:rsidRDefault="008F21C6" w:rsidP="00883FEF">
            <w:pPr>
              <w:pStyle w:val="ListParagraph"/>
              <w:ind w:left="0"/>
              <w:rPr>
                <w:ins w:id="360" w:author="shorny" w:date="2014-05-31T14:38:00Z"/>
                <w:lang w:eastAsia="en-AU"/>
              </w:rPr>
            </w:pPr>
          </w:p>
        </w:tc>
        <w:tc>
          <w:tcPr>
            <w:tcW w:w="226" w:type="dxa"/>
            <w:tcPrChange w:id="361" w:author="shorny" w:date="2014-05-31T14:43:00Z">
              <w:tcPr>
                <w:tcW w:w="226" w:type="dxa"/>
              </w:tcPr>
            </w:tcPrChange>
          </w:tcPr>
          <w:p w14:paraId="3FEB3FC6" w14:textId="77777777" w:rsidR="008F21C6" w:rsidRDefault="008F21C6" w:rsidP="00883FEF">
            <w:pPr>
              <w:pStyle w:val="ListParagraph"/>
              <w:ind w:left="0"/>
              <w:rPr>
                <w:ins w:id="362" w:author="shorny" w:date="2014-05-31T14:38:00Z"/>
                <w:lang w:eastAsia="en-AU"/>
              </w:rPr>
            </w:pPr>
          </w:p>
        </w:tc>
        <w:tc>
          <w:tcPr>
            <w:tcW w:w="226" w:type="dxa"/>
            <w:tcPrChange w:id="363" w:author="shorny" w:date="2014-05-31T14:43:00Z">
              <w:tcPr>
                <w:tcW w:w="226" w:type="dxa"/>
              </w:tcPr>
            </w:tcPrChange>
          </w:tcPr>
          <w:p w14:paraId="3EFA56F0" w14:textId="77777777" w:rsidR="008F21C6" w:rsidRDefault="008F21C6" w:rsidP="00883FEF">
            <w:pPr>
              <w:pStyle w:val="ListParagraph"/>
              <w:ind w:left="0"/>
              <w:rPr>
                <w:ins w:id="364" w:author="shorny" w:date="2014-05-31T14:38:00Z"/>
                <w:lang w:eastAsia="en-AU"/>
              </w:rPr>
            </w:pPr>
          </w:p>
        </w:tc>
        <w:tc>
          <w:tcPr>
            <w:tcW w:w="226" w:type="dxa"/>
            <w:tcPrChange w:id="365" w:author="shorny" w:date="2014-05-31T14:43:00Z">
              <w:tcPr>
                <w:tcW w:w="226" w:type="dxa"/>
              </w:tcPr>
            </w:tcPrChange>
          </w:tcPr>
          <w:p w14:paraId="24E5FE05" w14:textId="77777777" w:rsidR="008F21C6" w:rsidRDefault="008F21C6" w:rsidP="00883FEF">
            <w:pPr>
              <w:pStyle w:val="ListParagraph"/>
              <w:ind w:left="0"/>
              <w:rPr>
                <w:ins w:id="366" w:author="shorny" w:date="2014-05-31T14:38:00Z"/>
                <w:lang w:eastAsia="en-AU"/>
              </w:rPr>
            </w:pPr>
          </w:p>
        </w:tc>
        <w:tc>
          <w:tcPr>
            <w:tcW w:w="226" w:type="dxa"/>
            <w:tcPrChange w:id="367" w:author="shorny" w:date="2014-05-31T14:43:00Z">
              <w:tcPr>
                <w:tcW w:w="226" w:type="dxa"/>
              </w:tcPr>
            </w:tcPrChange>
          </w:tcPr>
          <w:p w14:paraId="264ECE93" w14:textId="77777777" w:rsidR="008F21C6" w:rsidRDefault="008F21C6" w:rsidP="00883FEF">
            <w:pPr>
              <w:pStyle w:val="ListParagraph"/>
              <w:ind w:left="0"/>
              <w:rPr>
                <w:ins w:id="368" w:author="shorny" w:date="2014-05-31T14:38:00Z"/>
                <w:lang w:eastAsia="en-AU"/>
              </w:rPr>
            </w:pPr>
          </w:p>
        </w:tc>
        <w:tc>
          <w:tcPr>
            <w:tcW w:w="226" w:type="dxa"/>
            <w:tcPrChange w:id="369" w:author="shorny" w:date="2014-05-31T14:43:00Z">
              <w:tcPr>
                <w:tcW w:w="226" w:type="dxa"/>
              </w:tcPr>
            </w:tcPrChange>
          </w:tcPr>
          <w:p w14:paraId="38579F31" w14:textId="77777777" w:rsidR="008F21C6" w:rsidRDefault="008F21C6" w:rsidP="00883FEF">
            <w:pPr>
              <w:pStyle w:val="ListParagraph"/>
              <w:ind w:left="0"/>
              <w:rPr>
                <w:ins w:id="370" w:author="shorny" w:date="2014-05-31T14:38:00Z"/>
                <w:lang w:eastAsia="en-AU"/>
              </w:rPr>
            </w:pPr>
          </w:p>
        </w:tc>
        <w:tc>
          <w:tcPr>
            <w:tcW w:w="226" w:type="dxa"/>
            <w:tcPrChange w:id="371" w:author="shorny" w:date="2014-05-31T14:43:00Z">
              <w:tcPr>
                <w:tcW w:w="226" w:type="dxa"/>
              </w:tcPr>
            </w:tcPrChange>
          </w:tcPr>
          <w:p w14:paraId="1482E0B6" w14:textId="77777777" w:rsidR="008F21C6" w:rsidRDefault="008F21C6" w:rsidP="00883FEF">
            <w:pPr>
              <w:pStyle w:val="ListParagraph"/>
              <w:ind w:left="0"/>
              <w:rPr>
                <w:ins w:id="372" w:author="shorny" w:date="2014-05-31T14:38:00Z"/>
                <w:lang w:eastAsia="en-AU"/>
              </w:rPr>
            </w:pPr>
          </w:p>
        </w:tc>
        <w:tc>
          <w:tcPr>
            <w:tcW w:w="226" w:type="dxa"/>
            <w:tcPrChange w:id="373" w:author="shorny" w:date="2014-05-31T14:43:00Z">
              <w:tcPr>
                <w:tcW w:w="226" w:type="dxa"/>
              </w:tcPr>
            </w:tcPrChange>
          </w:tcPr>
          <w:p w14:paraId="7BF36BA6" w14:textId="77777777" w:rsidR="008F21C6" w:rsidRDefault="008F21C6" w:rsidP="00883FEF">
            <w:pPr>
              <w:pStyle w:val="ListParagraph"/>
              <w:ind w:left="0"/>
              <w:rPr>
                <w:ins w:id="374" w:author="shorny" w:date="2014-05-31T14:38:00Z"/>
                <w:lang w:eastAsia="en-AU"/>
              </w:rPr>
            </w:pPr>
          </w:p>
        </w:tc>
      </w:tr>
      <w:tr w:rsidR="008F21C6" w14:paraId="42C70B65" w14:textId="77777777" w:rsidTr="008F21C6">
        <w:trPr>
          <w:ins w:id="375" w:author="shorny" w:date="2014-05-31T14:38:00Z"/>
        </w:trPr>
        <w:tc>
          <w:tcPr>
            <w:tcW w:w="2835" w:type="dxa"/>
            <w:tcPrChange w:id="376" w:author="shorny" w:date="2014-05-31T14:43:00Z">
              <w:tcPr>
                <w:tcW w:w="225" w:type="dxa"/>
              </w:tcPr>
            </w:tcPrChange>
          </w:tcPr>
          <w:p w14:paraId="5B213045" w14:textId="77777777" w:rsidR="008F21C6" w:rsidRDefault="008F21C6" w:rsidP="00883FEF">
            <w:pPr>
              <w:pStyle w:val="ListParagraph"/>
              <w:ind w:left="0"/>
              <w:rPr>
                <w:ins w:id="377" w:author="shorny" w:date="2014-05-31T14:38:00Z"/>
                <w:lang w:eastAsia="en-AU"/>
              </w:rPr>
            </w:pPr>
          </w:p>
        </w:tc>
        <w:tc>
          <w:tcPr>
            <w:tcW w:w="225" w:type="dxa"/>
            <w:tcPrChange w:id="378" w:author="shorny" w:date="2014-05-31T14:43:00Z">
              <w:tcPr>
                <w:tcW w:w="225" w:type="dxa"/>
              </w:tcPr>
            </w:tcPrChange>
          </w:tcPr>
          <w:p w14:paraId="2345BE0E" w14:textId="77777777" w:rsidR="008F21C6" w:rsidRDefault="008F21C6" w:rsidP="00883FEF">
            <w:pPr>
              <w:pStyle w:val="ListParagraph"/>
              <w:ind w:left="0"/>
              <w:rPr>
                <w:ins w:id="379" w:author="shorny" w:date="2014-05-31T14:38:00Z"/>
                <w:lang w:eastAsia="en-AU"/>
              </w:rPr>
            </w:pPr>
          </w:p>
        </w:tc>
        <w:tc>
          <w:tcPr>
            <w:tcW w:w="225" w:type="dxa"/>
            <w:tcPrChange w:id="380" w:author="shorny" w:date="2014-05-31T14:43:00Z">
              <w:tcPr>
                <w:tcW w:w="225" w:type="dxa"/>
              </w:tcPr>
            </w:tcPrChange>
          </w:tcPr>
          <w:p w14:paraId="4598E3A5" w14:textId="77777777" w:rsidR="008F21C6" w:rsidRDefault="008F21C6" w:rsidP="00883FEF">
            <w:pPr>
              <w:pStyle w:val="ListParagraph"/>
              <w:ind w:left="0"/>
              <w:rPr>
                <w:ins w:id="381" w:author="shorny" w:date="2014-05-31T14:38:00Z"/>
                <w:lang w:eastAsia="en-AU"/>
              </w:rPr>
            </w:pPr>
          </w:p>
        </w:tc>
        <w:tc>
          <w:tcPr>
            <w:tcW w:w="225" w:type="dxa"/>
            <w:tcPrChange w:id="382" w:author="shorny" w:date="2014-05-31T14:43:00Z">
              <w:tcPr>
                <w:tcW w:w="225" w:type="dxa"/>
              </w:tcPr>
            </w:tcPrChange>
          </w:tcPr>
          <w:p w14:paraId="15621280" w14:textId="77777777" w:rsidR="008F21C6" w:rsidRDefault="008F21C6" w:rsidP="00883FEF">
            <w:pPr>
              <w:pStyle w:val="ListParagraph"/>
              <w:ind w:left="0"/>
              <w:rPr>
                <w:ins w:id="383" w:author="shorny" w:date="2014-05-31T14:38:00Z"/>
                <w:lang w:eastAsia="en-AU"/>
              </w:rPr>
            </w:pPr>
          </w:p>
        </w:tc>
        <w:tc>
          <w:tcPr>
            <w:tcW w:w="225" w:type="dxa"/>
            <w:tcPrChange w:id="384" w:author="shorny" w:date="2014-05-31T14:43:00Z">
              <w:tcPr>
                <w:tcW w:w="225" w:type="dxa"/>
              </w:tcPr>
            </w:tcPrChange>
          </w:tcPr>
          <w:p w14:paraId="6E6C7F01" w14:textId="77777777" w:rsidR="008F21C6" w:rsidRDefault="008F21C6" w:rsidP="00883FEF">
            <w:pPr>
              <w:pStyle w:val="ListParagraph"/>
              <w:ind w:left="0"/>
              <w:rPr>
                <w:ins w:id="385" w:author="shorny" w:date="2014-05-31T14:38:00Z"/>
                <w:lang w:eastAsia="en-AU"/>
              </w:rPr>
            </w:pPr>
          </w:p>
        </w:tc>
        <w:tc>
          <w:tcPr>
            <w:tcW w:w="225" w:type="dxa"/>
            <w:tcPrChange w:id="386" w:author="shorny" w:date="2014-05-31T14:43:00Z">
              <w:tcPr>
                <w:tcW w:w="225" w:type="dxa"/>
              </w:tcPr>
            </w:tcPrChange>
          </w:tcPr>
          <w:p w14:paraId="535146A4" w14:textId="77777777" w:rsidR="008F21C6" w:rsidRDefault="008F21C6" w:rsidP="00883FEF">
            <w:pPr>
              <w:pStyle w:val="ListParagraph"/>
              <w:ind w:left="0"/>
              <w:rPr>
                <w:ins w:id="387" w:author="shorny" w:date="2014-05-31T14:38:00Z"/>
                <w:lang w:eastAsia="en-AU"/>
              </w:rPr>
            </w:pPr>
          </w:p>
        </w:tc>
        <w:tc>
          <w:tcPr>
            <w:tcW w:w="225" w:type="dxa"/>
            <w:tcPrChange w:id="388" w:author="shorny" w:date="2014-05-31T14:43:00Z">
              <w:tcPr>
                <w:tcW w:w="225" w:type="dxa"/>
              </w:tcPr>
            </w:tcPrChange>
          </w:tcPr>
          <w:p w14:paraId="700FF664" w14:textId="77777777" w:rsidR="008F21C6" w:rsidRDefault="008F21C6" w:rsidP="00883FEF">
            <w:pPr>
              <w:pStyle w:val="ListParagraph"/>
              <w:ind w:left="0"/>
              <w:rPr>
                <w:ins w:id="389" w:author="shorny" w:date="2014-05-31T14:38:00Z"/>
                <w:lang w:eastAsia="en-AU"/>
              </w:rPr>
            </w:pPr>
          </w:p>
        </w:tc>
        <w:tc>
          <w:tcPr>
            <w:tcW w:w="225" w:type="dxa"/>
            <w:tcPrChange w:id="390" w:author="shorny" w:date="2014-05-31T14:43:00Z">
              <w:tcPr>
                <w:tcW w:w="225" w:type="dxa"/>
              </w:tcPr>
            </w:tcPrChange>
          </w:tcPr>
          <w:p w14:paraId="2F6C3AFD" w14:textId="77777777" w:rsidR="008F21C6" w:rsidRDefault="008F21C6" w:rsidP="00883FEF">
            <w:pPr>
              <w:pStyle w:val="ListParagraph"/>
              <w:ind w:left="0"/>
              <w:rPr>
                <w:ins w:id="391" w:author="shorny" w:date="2014-05-31T14:38:00Z"/>
                <w:lang w:eastAsia="en-AU"/>
              </w:rPr>
            </w:pPr>
          </w:p>
        </w:tc>
        <w:tc>
          <w:tcPr>
            <w:tcW w:w="225" w:type="dxa"/>
            <w:tcPrChange w:id="392" w:author="shorny" w:date="2014-05-31T14:43:00Z">
              <w:tcPr>
                <w:tcW w:w="225" w:type="dxa"/>
              </w:tcPr>
            </w:tcPrChange>
          </w:tcPr>
          <w:p w14:paraId="661FBB86" w14:textId="77777777" w:rsidR="008F21C6" w:rsidRDefault="008F21C6" w:rsidP="00883FEF">
            <w:pPr>
              <w:pStyle w:val="ListParagraph"/>
              <w:ind w:left="0"/>
              <w:rPr>
                <w:ins w:id="393" w:author="shorny" w:date="2014-05-31T14:38:00Z"/>
                <w:lang w:eastAsia="en-AU"/>
              </w:rPr>
            </w:pPr>
          </w:p>
        </w:tc>
        <w:tc>
          <w:tcPr>
            <w:tcW w:w="225" w:type="dxa"/>
            <w:tcPrChange w:id="394" w:author="shorny" w:date="2014-05-31T14:43:00Z">
              <w:tcPr>
                <w:tcW w:w="225" w:type="dxa"/>
              </w:tcPr>
            </w:tcPrChange>
          </w:tcPr>
          <w:p w14:paraId="6A69E5AF" w14:textId="77777777" w:rsidR="008F21C6" w:rsidRDefault="008F21C6" w:rsidP="00883FEF">
            <w:pPr>
              <w:pStyle w:val="ListParagraph"/>
              <w:ind w:left="0"/>
              <w:rPr>
                <w:ins w:id="395" w:author="shorny" w:date="2014-05-31T14:38:00Z"/>
                <w:lang w:eastAsia="en-AU"/>
              </w:rPr>
            </w:pPr>
          </w:p>
        </w:tc>
        <w:tc>
          <w:tcPr>
            <w:tcW w:w="225" w:type="dxa"/>
            <w:tcPrChange w:id="396" w:author="shorny" w:date="2014-05-31T14:43:00Z">
              <w:tcPr>
                <w:tcW w:w="225" w:type="dxa"/>
              </w:tcPr>
            </w:tcPrChange>
          </w:tcPr>
          <w:p w14:paraId="7B9D5AE3" w14:textId="77777777" w:rsidR="008F21C6" w:rsidRDefault="008F21C6" w:rsidP="00883FEF">
            <w:pPr>
              <w:pStyle w:val="ListParagraph"/>
              <w:ind w:left="0"/>
              <w:rPr>
                <w:ins w:id="397" w:author="shorny" w:date="2014-05-31T14:38:00Z"/>
                <w:lang w:eastAsia="en-AU"/>
              </w:rPr>
            </w:pPr>
          </w:p>
        </w:tc>
        <w:tc>
          <w:tcPr>
            <w:tcW w:w="225" w:type="dxa"/>
            <w:tcPrChange w:id="398" w:author="shorny" w:date="2014-05-31T14:43:00Z">
              <w:tcPr>
                <w:tcW w:w="225" w:type="dxa"/>
              </w:tcPr>
            </w:tcPrChange>
          </w:tcPr>
          <w:p w14:paraId="5EB4C161" w14:textId="77777777" w:rsidR="008F21C6" w:rsidRDefault="008F21C6" w:rsidP="00883FEF">
            <w:pPr>
              <w:pStyle w:val="ListParagraph"/>
              <w:ind w:left="0"/>
              <w:rPr>
                <w:ins w:id="399" w:author="shorny" w:date="2014-05-31T14:38:00Z"/>
                <w:lang w:eastAsia="en-AU"/>
              </w:rPr>
            </w:pPr>
          </w:p>
        </w:tc>
        <w:tc>
          <w:tcPr>
            <w:tcW w:w="225" w:type="dxa"/>
            <w:tcPrChange w:id="400" w:author="shorny" w:date="2014-05-31T14:43:00Z">
              <w:tcPr>
                <w:tcW w:w="225" w:type="dxa"/>
              </w:tcPr>
            </w:tcPrChange>
          </w:tcPr>
          <w:p w14:paraId="576B9D4C" w14:textId="77777777" w:rsidR="008F21C6" w:rsidRDefault="008F21C6" w:rsidP="00883FEF">
            <w:pPr>
              <w:pStyle w:val="ListParagraph"/>
              <w:ind w:left="0"/>
              <w:rPr>
                <w:ins w:id="401" w:author="shorny" w:date="2014-05-31T14:38:00Z"/>
                <w:lang w:eastAsia="en-AU"/>
              </w:rPr>
            </w:pPr>
          </w:p>
        </w:tc>
        <w:tc>
          <w:tcPr>
            <w:tcW w:w="225" w:type="dxa"/>
            <w:tcPrChange w:id="402" w:author="shorny" w:date="2014-05-31T14:43:00Z">
              <w:tcPr>
                <w:tcW w:w="225" w:type="dxa"/>
              </w:tcPr>
            </w:tcPrChange>
          </w:tcPr>
          <w:p w14:paraId="567E5E80" w14:textId="77777777" w:rsidR="008F21C6" w:rsidRDefault="008F21C6" w:rsidP="00883FEF">
            <w:pPr>
              <w:pStyle w:val="ListParagraph"/>
              <w:ind w:left="0"/>
              <w:rPr>
                <w:ins w:id="403" w:author="shorny" w:date="2014-05-31T14:38:00Z"/>
                <w:lang w:eastAsia="en-AU"/>
              </w:rPr>
            </w:pPr>
          </w:p>
        </w:tc>
        <w:tc>
          <w:tcPr>
            <w:tcW w:w="225" w:type="dxa"/>
            <w:tcPrChange w:id="404" w:author="shorny" w:date="2014-05-31T14:43:00Z">
              <w:tcPr>
                <w:tcW w:w="225" w:type="dxa"/>
              </w:tcPr>
            </w:tcPrChange>
          </w:tcPr>
          <w:p w14:paraId="48FC31EF" w14:textId="77777777" w:rsidR="008F21C6" w:rsidRDefault="008F21C6" w:rsidP="00883FEF">
            <w:pPr>
              <w:pStyle w:val="ListParagraph"/>
              <w:ind w:left="0"/>
              <w:rPr>
                <w:ins w:id="405" w:author="shorny" w:date="2014-05-31T14:38:00Z"/>
                <w:lang w:eastAsia="en-AU"/>
              </w:rPr>
            </w:pPr>
          </w:p>
        </w:tc>
        <w:tc>
          <w:tcPr>
            <w:tcW w:w="225" w:type="dxa"/>
            <w:tcPrChange w:id="406" w:author="shorny" w:date="2014-05-31T14:43:00Z">
              <w:tcPr>
                <w:tcW w:w="225" w:type="dxa"/>
              </w:tcPr>
            </w:tcPrChange>
          </w:tcPr>
          <w:p w14:paraId="0E148B13" w14:textId="77777777" w:rsidR="008F21C6" w:rsidRDefault="008F21C6" w:rsidP="00883FEF">
            <w:pPr>
              <w:pStyle w:val="ListParagraph"/>
              <w:ind w:left="0"/>
              <w:rPr>
                <w:ins w:id="407" w:author="shorny" w:date="2014-05-31T14:38:00Z"/>
                <w:lang w:eastAsia="en-AU"/>
              </w:rPr>
            </w:pPr>
          </w:p>
        </w:tc>
        <w:tc>
          <w:tcPr>
            <w:tcW w:w="225" w:type="dxa"/>
            <w:tcPrChange w:id="408" w:author="shorny" w:date="2014-05-31T14:43:00Z">
              <w:tcPr>
                <w:tcW w:w="225" w:type="dxa"/>
              </w:tcPr>
            </w:tcPrChange>
          </w:tcPr>
          <w:p w14:paraId="452804EF" w14:textId="77777777" w:rsidR="008F21C6" w:rsidRDefault="008F21C6" w:rsidP="00883FEF">
            <w:pPr>
              <w:pStyle w:val="ListParagraph"/>
              <w:ind w:left="0"/>
              <w:rPr>
                <w:ins w:id="409" w:author="shorny" w:date="2014-05-31T14:38:00Z"/>
                <w:lang w:eastAsia="en-AU"/>
              </w:rPr>
            </w:pPr>
          </w:p>
        </w:tc>
        <w:tc>
          <w:tcPr>
            <w:tcW w:w="226" w:type="dxa"/>
            <w:tcPrChange w:id="410" w:author="shorny" w:date="2014-05-31T14:43:00Z">
              <w:tcPr>
                <w:tcW w:w="226" w:type="dxa"/>
              </w:tcPr>
            </w:tcPrChange>
          </w:tcPr>
          <w:p w14:paraId="2B522509" w14:textId="77777777" w:rsidR="008F21C6" w:rsidRDefault="008F21C6" w:rsidP="00883FEF">
            <w:pPr>
              <w:pStyle w:val="ListParagraph"/>
              <w:ind w:left="0"/>
              <w:rPr>
                <w:ins w:id="411" w:author="shorny" w:date="2014-05-31T14:38:00Z"/>
                <w:lang w:eastAsia="en-AU"/>
              </w:rPr>
            </w:pPr>
          </w:p>
        </w:tc>
        <w:tc>
          <w:tcPr>
            <w:tcW w:w="226" w:type="dxa"/>
            <w:tcPrChange w:id="412" w:author="shorny" w:date="2014-05-31T14:43:00Z">
              <w:tcPr>
                <w:tcW w:w="226" w:type="dxa"/>
              </w:tcPr>
            </w:tcPrChange>
          </w:tcPr>
          <w:p w14:paraId="09638671" w14:textId="77777777" w:rsidR="008F21C6" w:rsidRDefault="008F21C6" w:rsidP="00883FEF">
            <w:pPr>
              <w:pStyle w:val="ListParagraph"/>
              <w:ind w:left="0"/>
              <w:rPr>
                <w:ins w:id="413" w:author="shorny" w:date="2014-05-31T14:38:00Z"/>
                <w:lang w:eastAsia="en-AU"/>
              </w:rPr>
            </w:pPr>
          </w:p>
        </w:tc>
        <w:tc>
          <w:tcPr>
            <w:tcW w:w="226" w:type="dxa"/>
            <w:tcPrChange w:id="414" w:author="shorny" w:date="2014-05-31T14:43:00Z">
              <w:tcPr>
                <w:tcW w:w="226" w:type="dxa"/>
              </w:tcPr>
            </w:tcPrChange>
          </w:tcPr>
          <w:p w14:paraId="4A294B0E" w14:textId="77777777" w:rsidR="008F21C6" w:rsidRDefault="008F21C6" w:rsidP="00883FEF">
            <w:pPr>
              <w:pStyle w:val="ListParagraph"/>
              <w:ind w:left="0"/>
              <w:rPr>
                <w:ins w:id="415" w:author="shorny" w:date="2014-05-31T14:38:00Z"/>
                <w:lang w:eastAsia="en-AU"/>
              </w:rPr>
            </w:pPr>
          </w:p>
        </w:tc>
        <w:tc>
          <w:tcPr>
            <w:tcW w:w="226" w:type="dxa"/>
            <w:tcPrChange w:id="416" w:author="shorny" w:date="2014-05-31T14:43:00Z">
              <w:tcPr>
                <w:tcW w:w="226" w:type="dxa"/>
              </w:tcPr>
            </w:tcPrChange>
          </w:tcPr>
          <w:p w14:paraId="2D314628" w14:textId="77777777" w:rsidR="008F21C6" w:rsidRDefault="008F21C6" w:rsidP="00883FEF">
            <w:pPr>
              <w:pStyle w:val="ListParagraph"/>
              <w:ind w:left="0"/>
              <w:rPr>
                <w:ins w:id="417" w:author="shorny" w:date="2014-05-31T14:38:00Z"/>
                <w:lang w:eastAsia="en-AU"/>
              </w:rPr>
            </w:pPr>
          </w:p>
        </w:tc>
        <w:tc>
          <w:tcPr>
            <w:tcW w:w="226" w:type="dxa"/>
            <w:tcPrChange w:id="418" w:author="shorny" w:date="2014-05-31T14:43:00Z">
              <w:tcPr>
                <w:tcW w:w="226" w:type="dxa"/>
              </w:tcPr>
            </w:tcPrChange>
          </w:tcPr>
          <w:p w14:paraId="565D3FDA" w14:textId="77777777" w:rsidR="008F21C6" w:rsidRDefault="008F21C6" w:rsidP="00883FEF">
            <w:pPr>
              <w:pStyle w:val="ListParagraph"/>
              <w:ind w:left="0"/>
              <w:rPr>
                <w:ins w:id="419" w:author="shorny" w:date="2014-05-31T14:38:00Z"/>
                <w:lang w:eastAsia="en-AU"/>
              </w:rPr>
            </w:pPr>
          </w:p>
        </w:tc>
        <w:tc>
          <w:tcPr>
            <w:tcW w:w="226" w:type="dxa"/>
            <w:tcPrChange w:id="420" w:author="shorny" w:date="2014-05-31T14:43:00Z">
              <w:tcPr>
                <w:tcW w:w="226" w:type="dxa"/>
              </w:tcPr>
            </w:tcPrChange>
          </w:tcPr>
          <w:p w14:paraId="5267676F" w14:textId="77777777" w:rsidR="008F21C6" w:rsidRDefault="008F21C6" w:rsidP="00883FEF">
            <w:pPr>
              <w:pStyle w:val="ListParagraph"/>
              <w:ind w:left="0"/>
              <w:rPr>
                <w:ins w:id="421" w:author="shorny" w:date="2014-05-31T14:38:00Z"/>
                <w:lang w:eastAsia="en-AU"/>
              </w:rPr>
            </w:pPr>
          </w:p>
        </w:tc>
        <w:tc>
          <w:tcPr>
            <w:tcW w:w="226" w:type="dxa"/>
            <w:tcPrChange w:id="422" w:author="shorny" w:date="2014-05-31T14:43:00Z">
              <w:tcPr>
                <w:tcW w:w="226" w:type="dxa"/>
              </w:tcPr>
            </w:tcPrChange>
          </w:tcPr>
          <w:p w14:paraId="63F7F3F9" w14:textId="77777777" w:rsidR="008F21C6" w:rsidRDefault="008F21C6" w:rsidP="00883FEF">
            <w:pPr>
              <w:pStyle w:val="ListParagraph"/>
              <w:ind w:left="0"/>
              <w:rPr>
                <w:ins w:id="423" w:author="shorny" w:date="2014-05-31T14:38:00Z"/>
                <w:lang w:eastAsia="en-AU"/>
              </w:rPr>
            </w:pPr>
          </w:p>
        </w:tc>
        <w:tc>
          <w:tcPr>
            <w:tcW w:w="226" w:type="dxa"/>
            <w:tcPrChange w:id="424" w:author="shorny" w:date="2014-05-31T14:43:00Z">
              <w:tcPr>
                <w:tcW w:w="226" w:type="dxa"/>
              </w:tcPr>
            </w:tcPrChange>
          </w:tcPr>
          <w:p w14:paraId="3A5791D1" w14:textId="77777777" w:rsidR="008F21C6" w:rsidRDefault="008F21C6" w:rsidP="00883FEF">
            <w:pPr>
              <w:pStyle w:val="ListParagraph"/>
              <w:ind w:left="0"/>
              <w:rPr>
                <w:ins w:id="425" w:author="shorny" w:date="2014-05-31T14:38:00Z"/>
                <w:lang w:eastAsia="en-AU"/>
              </w:rPr>
            </w:pPr>
          </w:p>
        </w:tc>
        <w:tc>
          <w:tcPr>
            <w:tcW w:w="226" w:type="dxa"/>
            <w:tcPrChange w:id="426" w:author="shorny" w:date="2014-05-31T14:43:00Z">
              <w:tcPr>
                <w:tcW w:w="226" w:type="dxa"/>
              </w:tcPr>
            </w:tcPrChange>
          </w:tcPr>
          <w:p w14:paraId="4C81CA27" w14:textId="77777777" w:rsidR="008F21C6" w:rsidRDefault="008F21C6" w:rsidP="00883FEF">
            <w:pPr>
              <w:pStyle w:val="ListParagraph"/>
              <w:ind w:left="0"/>
              <w:rPr>
                <w:ins w:id="427" w:author="shorny" w:date="2014-05-31T14:38:00Z"/>
                <w:lang w:eastAsia="en-AU"/>
              </w:rPr>
            </w:pPr>
          </w:p>
        </w:tc>
        <w:tc>
          <w:tcPr>
            <w:tcW w:w="226" w:type="dxa"/>
            <w:tcPrChange w:id="428" w:author="shorny" w:date="2014-05-31T14:43:00Z">
              <w:tcPr>
                <w:tcW w:w="226" w:type="dxa"/>
              </w:tcPr>
            </w:tcPrChange>
          </w:tcPr>
          <w:p w14:paraId="2A352218" w14:textId="77777777" w:rsidR="008F21C6" w:rsidRDefault="008F21C6" w:rsidP="00883FEF">
            <w:pPr>
              <w:pStyle w:val="ListParagraph"/>
              <w:ind w:left="0"/>
              <w:rPr>
                <w:ins w:id="429" w:author="shorny" w:date="2014-05-31T14:38:00Z"/>
                <w:lang w:eastAsia="en-AU"/>
              </w:rPr>
            </w:pPr>
          </w:p>
        </w:tc>
        <w:tc>
          <w:tcPr>
            <w:tcW w:w="226" w:type="dxa"/>
            <w:tcPrChange w:id="430" w:author="shorny" w:date="2014-05-31T14:43:00Z">
              <w:tcPr>
                <w:tcW w:w="226" w:type="dxa"/>
              </w:tcPr>
            </w:tcPrChange>
          </w:tcPr>
          <w:p w14:paraId="5369CA16" w14:textId="77777777" w:rsidR="008F21C6" w:rsidRDefault="008F21C6" w:rsidP="00883FEF">
            <w:pPr>
              <w:pStyle w:val="ListParagraph"/>
              <w:ind w:left="0"/>
              <w:rPr>
                <w:ins w:id="431" w:author="shorny" w:date="2014-05-31T14:38:00Z"/>
                <w:lang w:eastAsia="en-AU"/>
              </w:rPr>
            </w:pPr>
          </w:p>
        </w:tc>
        <w:tc>
          <w:tcPr>
            <w:tcW w:w="226" w:type="dxa"/>
            <w:tcPrChange w:id="432" w:author="shorny" w:date="2014-05-31T14:43:00Z">
              <w:tcPr>
                <w:tcW w:w="226" w:type="dxa"/>
              </w:tcPr>
            </w:tcPrChange>
          </w:tcPr>
          <w:p w14:paraId="1C7A7FE4" w14:textId="77777777" w:rsidR="008F21C6" w:rsidRDefault="008F21C6" w:rsidP="00883FEF">
            <w:pPr>
              <w:pStyle w:val="ListParagraph"/>
              <w:ind w:left="0"/>
              <w:rPr>
                <w:ins w:id="433" w:author="shorny" w:date="2014-05-31T14:38:00Z"/>
                <w:lang w:eastAsia="en-AU"/>
              </w:rPr>
            </w:pPr>
          </w:p>
        </w:tc>
        <w:tc>
          <w:tcPr>
            <w:tcW w:w="226" w:type="dxa"/>
            <w:tcPrChange w:id="434" w:author="shorny" w:date="2014-05-31T14:43:00Z">
              <w:tcPr>
                <w:tcW w:w="226" w:type="dxa"/>
              </w:tcPr>
            </w:tcPrChange>
          </w:tcPr>
          <w:p w14:paraId="228915C3" w14:textId="77777777" w:rsidR="008F21C6" w:rsidRDefault="008F21C6" w:rsidP="00883FEF">
            <w:pPr>
              <w:pStyle w:val="ListParagraph"/>
              <w:ind w:left="0"/>
              <w:rPr>
                <w:ins w:id="435" w:author="shorny" w:date="2014-05-31T14:38:00Z"/>
                <w:lang w:eastAsia="en-AU"/>
              </w:rPr>
            </w:pPr>
          </w:p>
        </w:tc>
        <w:tc>
          <w:tcPr>
            <w:tcW w:w="226" w:type="dxa"/>
            <w:tcPrChange w:id="436" w:author="shorny" w:date="2014-05-31T14:43:00Z">
              <w:tcPr>
                <w:tcW w:w="226" w:type="dxa"/>
              </w:tcPr>
            </w:tcPrChange>
          </w:tcPr>
          <w:p w14:paraId="00149BB5" w14:textId="77777777" w:rsidR="008F21C6" w:rsidRDefault="008F21C6" w:rsidP="00883FEF">
            <w:pPr>
              <w:pStyle w:val="ListParagraph"/>
              <w:ind w:left="0"/>
              <w:rPr>
                <w:ins w:id="437" w:author="shorny" w:date="2014-05-31T14:38:00Z"/>
                <w:lang w:eastAsia="en-AU"/>
              </w:rPr>
            </w:pPr>
          </w:p>
        </w:tc>
        <w:tc>
          <w:tcPr>
            <w:tcW w:w="226" w:type="dxa"/>
            <w:tcPrChange w:id="438" w:author="shorny" w:date="2014-05-31T14:43:00Z">
              <w:tcPr>
                <w:tcW w:w="226" w:type="dxa"/>
              </w:tcPr>
            </w:tcPrChange>
          </w:tcPr>
          <w:p w14:paraId="31A61545" w14:textId="77777777" w:rsidR="008F21C6" w:rsidRDefault="008F21C6" w:rsidP="00883FEF">
            <w:pPr>
              <w:pStyle w:val="ListParagraph"/>
              <w:ind w:left="0"/>
              <w:rPr>
                <w:ins w:id="439" w:author="shorny" w:date="2014-05-31T14:38:00Z"/>
                <w:lang w:eastAsia="en-AU"/>
              </w:rPr>
            </w:pPr>
          </w:p>
        </w:tc>
        <w:tc>
          <w:tcPr>
            <w:tcW w:w="226" w:type="dxa"/>
            <w:tcPrChange w:id="440" w:author="shorny" w:date="2014-05-31T14:43:00Z">
              <w:tcPr>
                <w:tcW w:w="226" w:type="dxa"/>
              </w:tcPr>
            </w:tcPrChange>
          </w:tcPr>
          <w:p w14:paraId="4B8AB97B" w14:textId="77777777" w:rsidR="008F21C6" w:rsidRDefault="008F21C6" w:rsidP="00883FEF">
            <w:pPr>
              <w:pStyle w:val="ListParagraph"/>
              <w:ind w:left="0"/>
              <w:rPr>
                <w:ins w:id="441" w:author="shorny" w:date="2014-05-31T14:38:00Z"/>
                <w:lang w:eastAsia="en-AU"/>
              </w:rPr>
            </w:pPr>
          </w:p>
        </w:tc>
        <w:tc>
          <w:tcPr>
            <w:tcW w:w="226" w:type="dxa"/>
            <w:tcPrChange w:id="442" w:author="shorny" w:date="2014-05-31T14:43:00Z">
              <w:tcPr>
                <w:tcW w:w="226" w:type="dxa"/>
              </w:tcPr>
            </w:tcPrChange>
          </w:tcPr>
          <w:p w14:paraId="23FA7AC1" w14:textId="77777777" w:rsidR="008F21C6" w:rsidRDefault="008F21C6" w:rsidP="00883FEF">
            <w:pPr>
              <w:pStyle w:val="ListParagraph"/>
              <w:ind w:left="0"/>
              <w:rPr>
                <w:ins w:id="443" w:author="shorny" w:date="2014-05-31T14:38:00Z"/>
                <w:lang w:eastAsia="en-AU"/>
              </w:rPr>
            </w:pPr>
          </w:p>
        </w:tc>
        <w:tc>
          <w:tcPr>
            <w:tcW w:w="226" w:type="dxa"/>
            <w:tcPrChange w:id="444" w:author="shorny" w:date="2014-05-31T14:43:00Z">
              <w:tcPr>
                <w:tcW w:w="226" w:type="dxa"/>
              </w:tcPr>
            </w:tcPrChange>
          </w:tcPr>
          <w:p w14:paraId="5B43F423" w14:textId="77777777" w:rsidR="008F21C6" w:rsidRDefault="008F21C6" w:rsidP="00883FEF">
            <w:pPr>
              <w:pStyle w:val="ListParagraph"/>
              <w:ind w:left="0"/>
              <w:rPr>
                <w:ins w:id="445" w:author="shorny" w:date="2014-05-31T14:38:00Z"/>
                <w:lang w:eastAsia="en-AU"/>
              </w:rPr>
            </w:pPr>
          </w:p>
        </w:tc>
        <w:tc>
          <w:tcPr>
            <w:tcW w:w="226" w:type="dxa"/>
            <w:tcPrChange w:id="446" w:author="shorny" w:date="2014-05-31T14:43:00Z">
              <w:tcPr>
                <w:tcW w:w="226" w:type="dxa"/>
              </w:tcPr>
            </w:tcPrChange>
          </w:tcPr>
          <w:p w14:paraId="58F9BB21" w14:textId="77777777" w:rsidR="008F21C6" w:rsidRDefault="008F21C6" w:rsidP="00883FEF">
            <w:pPr>
              <w:pStyle w:val="ListParagraph"/>
              <w:ind w:left="0"/>
              <w:rPr>
                <w:ins w:id="447" w:author="shorny" w:date="2014-05-31T14:38:00Z"/>
                <w:lang w:eastAsia="en-AU"/>
              </w:rPr>
            </w:pPr>
          </w:p>
        </w:tc>
        <w:tc>
          <w:tcPr>
            <w:tcW w:w="226" w:type="dxa"/>
            <w:tcPrChange w:id="448" w:author="shorny" w:date="2014-05-31T14:43:00Z">
              <w:tcPr>
                <w:tcW w:w="226" w:type="dxa"/>
              </w:tcPr>
            </w:tcPrChange>
          </w:tcPr>
          <w:p w14:paraId="7F8CC7B6" w14:textId="77777777" w:rsidR="008F21C6" w:rsidRDefault="008F21C6" w:rsidP="00883FEF">
            <w:pPr>
              <w:pStyle w:val="ListParagraph"/>
              <w:ind w:left="0"/>
              <w:rPr>
                <w:ins w:id="449" w:author="shorny" w:date="2014-05-31T14:38:00Z"/>
                <w:lang w:eastAsia="en-AU"/>
              </w:rPr>
            </w:pPr>
          </w:p>
        </w:tc>
        <w:tc>
          <w:tcPr>
            <w:tcW w:w="226" w:type="dxa"/>
            <w:tcPrChange w:id="450" w:author="shorny" w:date="2014-05-31T14:43:00Z">
              <w:tcPr>
                <w:tcW w:w="226" w:type="dxa"/>
              </w:tcPr>
            </w:tcPrChange>
          </w:tcPr>
          <w:p w14:paraId="56D69271" w14:textId="77777777" w:rsidR="008F21C6" w:rsidRDefault="008F21C6" w:rsidP="00883FEF">
            <w:pPr>
              <w:pStyle w:val="ListParagraph"/>
              <w:ind w:left="0"/>
              <w:rPr>
                <w:ins w:id="451" w:author="shorny" w:date="2014-05-31T14:38:00Z"/>
                <w:lang w:eastAsia="en-AU"/>
              </w:rPr>
            </w:pPr>
          </w:p>
        </w:tc>
        <w:tc>
          <w:tcPr>
            <w:tcW w:w="226" w:type="dxa"/>
            <w:tcPrChange w:id="452" w:author="shorny" w:date="2014-05-31T14:43:00Z">
              <w:tcPr>
                <w:tcW w:w="226" w:type="dxa"/>
              </w:tcPr>
            </w:tcPrChange>
          </w:tcPr>
          <w:p w14:paraId="00BCE686" w14:textId="77777777" w:rsidR="008F21C6" w:rsidRDefault="008F21C6" w:rsidP="00883FEF">
            <w:pPr>
              <w:pStyle w:val="ListParagraph"/>
              <w:ind w:left="0"/>
              <w:rPr>
                <w:ins w:id="453" w:author="shorny" w:date="2014-05-31T14:38:00Z"/>
                <w:lang w:eastAsia="en-AU"/>
              </w:rPr>
            </w:pPr>
          </w:p>
        </w:tc>
        <w:tc>
          <w:tcPr>
            <w:tcW w:w="226" w:type="dxa"/>
            <w:tcPrChange w:id="454" w:author="shorny" w:date="2014-05-31T14:43:00Z">
              <w:tcPr>
                <w:tcW w:w="226" w:type="dxa"/>
              </w:tcPr>
            </w:tcPrChange>
          </w:tcPr>
          <w:p w14:paraId="69E4649D" w14:textId="77777777" w:rsidR="008F21C6" w:rsidRDefault="008F21C6" w:rsidP="00883FEF">
            <w:pPr>
              <w:pStyle w:val="ListParagraph"/>
              <w:ind w:left="0"/>
              <w:rPr>
                <w:ins w:id="455" w:author="shorny" w:date="2014-05-31T14:38:00Z"/>
                <w:lang w:eastAsia="en-AU"/>
              </w:rPr>
            </w:pPr>
          </w:p>
        </w:tc>
        <w:tc>
          <w:tcPr>
            <w:tcW w:w="226" w:type="dxa"/>
            <w:tcPrChange w:id="456" w:author="shorny" w:date="2014-05-31T14:43:00Z">
              <w:tcPr>
                <w:tcW w:w="226" w:type="dxa"/>
              </w:tcPr>
            </w:tcPrChange>
          </w:tcPr>
          <w:p w14:paraId="79F4D53E" w14:textId="77777777" w:rsidR="008F21C6" w:rsidRDefault="008F21C6" w:rsidP="00883FEF">
            <w:pPr>
              <w:pStyle w:val="ListParagraph"/>
              <w:ind w:left="0"/>
              <w:rPr>
                <w:ins w:id="457" w:author="shorny" w:date="2014-05-31T14:38:00Z"/>
                <w:lang w:eastAsia="en-AU"/>
              </w:rPr>
            </w:pPr>
          </w:p>
        </w:tc>
        <w:tc>
          <w:tcPr>
            <w:tcW w:w="226" w:type="dxa"/>
            <w:tcPrChange w:id="458" w:author="shorny" w:date="2014-05-31T14:43:00Z">
              <w:tcPr>
                <w:tcW w:w="226" w:type="dxa"/>
              </w:tcPr>
            </w:tcPrChange>
          </w:tcPr>
          <w:p w14:paraId="40A59AA4" w14:textId="77777777" w:rsidR="008F21C6" w:rsidRDefault="008F21C6" w:rsidP="00883FEF">
            <w:pPr>
              <w:pStyle w:val="ListParagraph"/>
              <w:ind w:left="0"/>
              <w:rPr>
                <w:ins w:id="459" w:author="shorny" w:date="2014-05-31T14:38:00Z"/>
                <w:lang w:eastAsia="en-AU"/>
              </w:rPr>
            </w:pPr>
          </w:p>
        </w:tc>
        <w:tc>
          <w:tcPr>
            <w:tcW w:w="226" w:type="dxa"/>
            <w:tcPrChange w:id="460" w:author="shorny" w:date="2014-05-31T14:43:00Z">
              <w:tcPr>
                <w:tcW w:w="226" w:type="dxa"/>
              </w:tcPr>
            </w:tcPrChange>
          </w:tcPr>
          <w:p w14:paraId="2C2A6DCE" w14:textId="77777777" w:rsidR="008F21C6" w:rsidRDefault="008F21C6" w:rsidP="00883FEF">
            <w:pPr>
              <w:pStyle w:val="ListParagraph"/>
              <w:ind w:left="0"/>
              <w:rPr>
                <w:ins w:id="461" w:author="shorny" w:date="2014-05-31T14:38:00Z"/>
                <w:lang w:eastAsia="en-AU"/>
              </w:rPr>
            </w:pPr>
          </w:p>
        </w:tc>
        <w:tc>
          <w:tcPr>
            <w:tcW w:w="226" w:type="dxa"/>
            <w:tcPrChange w:id="462" w:author="shorny" w:date="2014-05-31T14:43:00Z">
              <w:tcPr>
                <w:tcW w:w="226" w:type="dxa"/>
              </w:tcPr>
            </w:tcPrChange>
          </w:tcPr>
          <w:p w14:paraId="72C344B6" w14:textId="77777777" w:rsidR="008F21C6" w:rsidRDefault="008F21C6" w:rsidP="00883FEF">
            <w:pPr>
              <w:pStyle w:val="ListParagraph"/>
              <w:ind w:left="0"/>
              <w:rPr>
                <w:ins w:id="463" w:author="shorny" w:date="2014-05-31T14:38:00Z"/>
                <w:lang w:eastAsia="en-AU"/>
              </w:rPr>
            </w:pPr>
          </w:p>
        </w:tc>
        <w:tc>
          <w:tcPr>
            <w:tcW w:w="226" w:type="dxa"/>
            <w:tcPrChange w:id="464" w:author="shorny" w:date="2014-05-31T14:43:00Z">
              <w:tcPr>
                <w:tcW w:w="226" w:type="dxa"/>
              </w:tcPr>
            </w:tcPrChange>
          </w:tcPr>
          <w:p w14:paraId="482FE1E5" w14:textId="77777777" w:rsidR="008F21C6" w:rsidRDefault="008F21C6" w:rsidP="00883FEF">
            <w:pPr>
              <w:pStyle w:val="ListParagraph"/>
              <w:ind w:left="0"/>
              <w:rPr>
                <w:ins w:id="465" w:author="shorny" w:date="2014-05-31T14:38:00Z"/>
                <w:lang w:eastAsia="en-AU"/>
              </w:rPr>
            </w:pPr>
          </w:p>
        </w:tc>
      </w:tr>
      <w:tr w:rsidR="008F21C6" w14:paraId="40CF9692" w14:textId="77777777" w:rsidTr="008F21C6">
        <w:trPr>
          <w:ins w:id="466" w:author="shorny" w:date="2014-05-31T14:38:00Z"/>
        </w:trPr>
        <w:tc>
          <w:tcPr>
            <w:tcW w:w="2835" w:type="dxa"/>
            <w:tcPrChange w:id="467" w:author="shorny" w:date="2014-05-31T14:43:00Z">
              <w:tcPr>
                <w:tcW w:w="225" w:type="dxa"/>
              </w:tcPr>
            </w:tcPrChange>
          </w:tcPr>
          <w:p w14:paraId="690D0113" w14:textId="77777777" w:rsidR="008F21C6" w:rsidRDefault="008F21C6" w:rsidP="00883FEF">
            <w:pPr>
              <w:pStyle w:val="ListParagraph"/>
              <w:ind w:left="0"/>
              <w:rPr>
                <w:ins w:id="468" w:author="shorny" w:date="2014-05-31T14:38:00Z"/>
                <w:lang w:eastAsia="en-AU"/>
              </w:rPr>
            </w:pPr>
          </w:p>
        </w:tc>
        <w:tc>
          <w:tcPr>
            <w:tcW w:w="225" w:type="dxa"/>
            <w:tcPrChange w:id="469" w:author="shorny" w:date="2014-05-31T14:43:00Z">
              <w:tcPr>
                <w:tcW w:w="225" w:type="dxa"/>
              </w:tcPr>
            </w:tcPrChange>
          </w:tcPr>
          <w:p w14:paraId="32EF1882" w14:textId="77777777" w:rsidR="008F21C6" w:rsidRDefault="008F21C6" w:rsidP="00883FEF">
            <w:pPr>
              <w:pStyle w:val="ListParagraph"/>
              <w:ind w:left="0"/>
              <w:rPr>
                <w:ins w:id="470" w:author="shorny" w:date="2014-05-31T14:38:00Z"/>
                <w:lang w:eastAsia="en-AU"/>
              </w:rPr>
            </w:pPr>
          </w:p>
        </w:tc>
        <w:tc>
          <w:tcPr>
            <w:tcW w:w="225" w:type="dxa"/>
            <w:tcPrChange w:id="471" w:author="shorny" w:date="2014-05-31T14:43:00Z">
              <w:tcPr>
                <w:tcW w:w="225" w:type="dxa"/>
              </w:tcPr>
            </w:tcPrChange>
          </w:tcPr>
          <w:p w14:paraId="198C0E91" w14:textId="77777777" w:rsidR="008F21C6" w:rsidRDefault="008F21C6" w:rsidP="00883FEF">
            <w:pPr>
              <w:pStyle w:val="ListParagraph"/>
              <w:ind w:left="0"/>
              <w:rPr>
                <w:ins w:id="472" w:author="shorny" w:date="2014-05-31T14:38:00Z"/>
                <w:lang w:eastAsia="en-AU"/>
              </w:rPr>
            </w:pPr>
          </w:p>
        </w:tc>
        <w:tc>
          <w:tcPr>
            <w:tcW w:w="225" w:type="dxa"/>
            <w:tcPrChange w:id="473" w:author="shorny" w:date="2014-05-31T14:43:00Z">
              <w:tcPr>
                <w:tcW w:w="225" w:type="dxa"/>
              </w:tcPr>
            </w:tcPrChange>
          </w:tcPr>
          <w:p w14:paraId="2D179443" w14:textId="77777777" w:rsidR="008F21C6" w:rsidRDefault="008F21C6" w:rsidP="00883FEF">
            <w:pPr>
              <w:pStyle w:val="ListParagraph"/>
              <w:ind w:left="0"/>
              <w:rPr>
                <w:ins w:id="474" w:author="shorny" w:date="2014-05-31T14:38:00Z"/>
                <w:lang w:eastAsia="en-AU"/>
              </w:rPr>
            </w:pPr>
          </w:p>
        </w:tc>
        <w:tc>
          <w:tcPr>
            <w:tcW w:w="225" w:type="dxa"/>
            <w:tcPrChange w:id="475" w:author="shorny" w:date="2014-05-31T14:43:00Z">
              <w:tcPr>
                <w:tcW w:w="225" w:type="dxa"/>
              </w:tcPr>
            </w:tcPrChange>
          </w:tcPr>
          <w:p w14:paraId="7C9FA208" w14:textId="77777777" w:rsidR="008F21C6" w:rsidRDefault="008F21C6" w:rsidP="00883FEF">
            <w:pPr>
              <w:pStyle w:val="ListParagraph"/>
              <w:ind w:left="0"/>
              <w:rPr>
                <w:ins w:id="476" w:author="shorny" w:date="2014-05-31T14:38:00Z"/>
                <w:lang w:eastAsia="en-AU"/>
              </w:rPr>
            </w:pPr>
          </w:p>
        </w:tc>
        <w:tc>
          <w:tcPr>
            <w:tcW w:w="225" w:type="dxa"/>
            <w:tcPrChange w:id="477" w:author="shorny" w:date="2014-05-31T14:43:00Z">
              <w:tcPr>
                <w:tcW w:w="225" w:type="dxa"/>
              </w:tcPr>
            </w:tcPrChange>
          </w:tcPr>
          <w:p w14:paraId="131808FE" w14:textId="77777777" w:rsidR="008F21C6" w:rsidRDefault="008F21C6" w:rsidP="00883FEF">
            <w:pPr>
              <w:pStyle w:val="ListParagraph"/>
              <w:ind w:left="0"/>
              <w:rPr>
                <w:ins w:id="478" w:author="shorny" w:date="2014-05-31T14:38:00Z"/>
                <w:lang w:eastAsia="en-AU"/>
              </w:rPr>
            </w:pPr>
          </w:p>
        </w:tc>
        <w:tc>
          <w:tcPr>
            <w:tcW w:w="225" w:type="dxa"/>
            <w:tcPrChange w:id="479" w:author="shorny" w:date="2014-05-31T14:43:00Z">
              <w:tcPr>
                <w:tcW w:w="225" w:type="dxa"/>
              </w:tcPr>
            </w:tcPrChange>
          </w:tcPr>
          <w:p w14:paraId="1C1DA3F6" w14:textId="77777777" w:rsidR="008F21C6" w:rsidRDefault="008F21C6" w:rsidP="00883FEF">
            <w:pPr>
              <w:pStyle w:val="ListParagraph"/>
              <w:ind w:left="0"/>
              <w:rPr>
                <w:ins w:id="480" w:author="shorny" w:date="2014-05-31T14:38:00Z"/>
                <w:lang w:eastAsia="en-AU"/>
              </w:rPr>
            </w:pPr>
          </w:p>
        </w:tc>
        <w:tc>
          <w:tcPr>
            <w:tcW w:w="225" w:type="dxa"/>
            <w:tcPrChange w:id="481" w:author="shorny" w:date="2014-05-31T14:43:00Z">
              <w:tcPr>
                <w:tcW w:w="225" w:type="dxa"/>
              </w:tcPr>
            </w:tcPrChange>
          </w:tcPr>
          <w:p w14:paraId="3827C3DF" w14:textId="77777777" w:rsidR="008F21C6" w:rsidRDefault="008F21C6" w:rsidP="00883FEF">
            <w:pPr>
              <w:pStyle w:val="ListParagraph"/>
              <w:ind w:left="0"/>
              <w:rPr>
                <w:ins w:id="482" w:author="shorny" w:date="2014-05-31T14:38:00Z"/>
                <w:lang w:eastAsia="en-AU"/>
              </w:rPr>
            </w:pPr>
          </w:p>
        </w:tc>
        <w:tc>
          <w:tcPr>
            <w:tcW w:w="225" w:type="dxa"/>
            <w:tcPrChange w:id="483" w:author="shorny" w:date="2014-05-31T14:43:00Z">
              <w:tcPr>
                <w:tcW w:w="225" w:type="dxa"/>
              </w:tcPr>
            </w:tcPrChange>
          </w:tcPr>
          <w:p w14:paraId="689221FE" w14:textId="77777777" w:rsidR="008F21C6" w:rsidRDefault="008F21C6" w:rsidP="00883FEF">
            <w:pPr>
              <w:pStyle w:val="ListParagraph"/>
              <w:ind w:left="0"/>
              <w:rPr>
                <w:ins w:id="484" w:author="shorny" w:date="2014-05-31T14:38:00Z"/>
                <w:lang w:eastAsia="en-AU"/>
              </w:rPr>
            </w:pPr>
          </w:p>
        </w:tc>
        <w:tc>
          <w:tcPr>
            <w:tcW w:w="225" w:type="dxa"/>
            <w:tcPrChange w:id="485" w:author="shorny" w:date="2014-05-31T14:43:00Z">
              <w:tcPr>
                <w:tcW w:w="225" w:type="dxa"/>
              </w:tcPr>
            </w:tcPrChange>
          </w:tcPr>
          <w:p w14:paraId="492F0143" w14:textId="77777777" w:rsidR="008F21C6" w:rsidRDefault="008F21C6" w:rsidP="00883FEF">
            <w:pPr>
              <w:pStyle w:val="ListParagraph"/>
              <w:ind w:left="0"/>
              <w:rPr>
                <w:ins w:id="486" w:author="shorny" w:date="2014-05-31T14:38:00Z"/>
                <w:lang w:eastAsia="en-AU"/>
              </w:rPr>
            </w:pPr>
          </w:p>
        </w:tc>
        <w:tc>
          <w:tcPr>
            <w:tcW w:w="225" w:type="dxa"/>
            <w:tcPrChange w:id="487" w:author="shorny" w:date="2014-05-31T14:43:00Z">
              <w:tcPr>
                <w:tcW w:w="225" w:type="dxa"/>
              </w:tcPr>
            </w:tcPrChange>
          </w:tcPr>
          <w:p w14:paraId="2B504813" w14:textId="77777777" w:rsidR="008F21C6" w:rsidRDefault="008F21C6" w:rsidP="00883FEF">
            <w:pPr>
              <w:pStyle w:val="ListParagraph"/>
              <w:ind w:left="0"/>
              <w:rPr>
                <w:ins w:id="488" w:author="shorny" w:date="2014-05-31T14:38:00Z"/>
                <w:lang w:eastAsia="en-AU"/>
              </w:rPr>
            </w:pPr>
          </w:p>
        </w:tc>
        <w:tc>
          <w:tcPr>
            <w:tcW w:w="225" w:type="dxa"/>
            <w:tcPrChange w:id="489" w:author="shorny" w:date="2014-05-31T14:43:00Z">
              <w:tcPr>
                <w:tcW w:w="225" w:type="dxa"/>
              </w:tcPr>
            </w:tcPrChange>
          </w:tcPr>
          <w:p w14:paraId="41E9C77C" w14:textId="77777777" w:rsidR="008F21C6" w:rsidRDefault="008F21C6" w:rsidP="00883FEF">
            <w:pPr>
              <w:pStyle w:val="ListParagraph"/>
              <w:ind w:left="0"/>
              <w:rPr>
                <w:ins w:id="490" w:author="shorny" w:date="2014-05-31T14:38:00Z"/>
                <w:lang w:eastAsia="en-AU"/>
              </w:rPr>
            </w:pPr>
          </w:p>
        </w:tc>
        <w:tc>
          <w:tcPr>
            <w:tcW w:w="225" w:type="dxa"/>
            <w:tcPrChange w:id="491" w:author="shorny" w:date="2014-05-31T14:43:00Z">
              <w:tcPr>
                <w:tcW w:w="225" w:type="dxa"/>
              </w:tcPr>
            </w:tcPrChange>
          </w:tcPr>
          <w:p w14:paraId="4096BDEF" w14:textId="77777777" w:rsidR="008F21C6" w:rsidRDefault="008F21C6" w:rsidP="00883FEF">
            <w:pPr>
              <w:pStyle w:val="ListParagraph"/>
              <w:ind w:left="0"/>
              <w:rPr>
                <w:ins w:id="492" w:author="shorny" w:date="2014-05-31T14:38:00Z"/>
                <w:lang w:eastAsia="en-AU"/>
              </w:rPr>
            </w:pPr>
          </w:p>
        </w:tc>
        <w:tc>
          <w:tcPr>
            <w:tcW w:w="225" w:type="dxa"/>
            <w:tcPrChange w:id="493" w:author="shorny" w:date="2014-05-31T14:43:00Z">
              <w:tcPr>
                <w:tcW w:w="225" w:type="dxa"/>
              </w:tcPr>
            </w:tcPrChange>
          </w:tcPr>
          <w:p w14:paraId="72014426" w14:textId="77777777" w:rsidR="008F21C6" w:rsidRDefault="008F21C6" w:rsidP="00883FEF">
            <w:pPr>
              <w:pStyle w:val="ListParagraph"/>
              <w:ind w:left="0"/>
              <w:rPr>
                <w:ins w:id="494" w:author="shorny" w:date="2014-05-31T14:38:00Z"/>
                <w:lang w:eastAsia="en-AU"/>
              </w:rPr>
            </w:pPr>
          </w:p>
        </w:tc>
        <w:tc>
          <w:tcPr>
            <w:tcW w:w="225" w:type="dxa"/>
            <w:tcPrChange w:id="495" w:author="shorny" w:date="2014-05-31T14:43:00Z">
              <w:tcPr>
                <w:tcW w:w="225" w:type="dxa"/>
              </w:tcPr>
            </w:tcPrChange>
          </w:tcPr>
          <w:p w14:paraId="35A06D33" w14:textId="77777777" w:rsidR="008F21C6" w:rsidRDefault="008F21C6" w:rsidP="00883FEF">
            <w:pPr>
              <w:pStyle w:val="ListParagraph"/>
              <w:ind w:left="0"/>
              <w:rPr>
                <w:ins w:id="496" w:author="shorny" w:date="2014-05-31T14:38:00Z"/>
                <w:lang w:eastAsia="en-AU"/>
              </w:rPr>
            </w:pPr>
          </w:p>
        </w:tc>
        <w:tc>
          <w:tcPr>
            <w:tcW w:w="225" w:type="dxa"/>
            <w:tcPrChange w:id="497" w:author="shorny" w:date="2014-05-31T14:43:00Z">
              <w:tcPr>
                <w:tcW w:w="225" w:type="dxa"/>
              </w:tcPr>
            </w:tcPrChange>
          </w:tcPr>
          <w:p w14:paraId="668A200E" w14:textId="77777777" w:rsidR="008F21C6" w:rsidRDefault="008F21C6" w:rsidP="00883FEF">
            <w:pPr>
              <w:pStyle w:val="ListParagraph"/>
              <w:ind w:left="0"/>
              <w:rPr>
                <w:ins w:id="498" w:author="shorny" w:date="2014-05-31T14:38:00Z"/>
                <w:lang w:eastAsia="en-AU"/>
              </w:rPr>
            </w:pPr>
          </w:p>
        </w:tc>
        <w:tc>
          <w:tcPr>
            <w:tcW w:w="225" w:type="dxa"/>
            <w:tcPrChange w:id="499" w:author="shorny" w:date="2014-05-31T14:43:00Z">
              <w:tcPr>
                <w:tcW w:w="225" w:type="dxa"/>
              </w:tcPr>
            </w:tcPrChange>
          </w:tcPr>
          <w:p w14:paraId="5BFCB3D1" w14:textId="77777777" w:rsidR="008F21C6" w:rsidRDefault="008F21C6" w:rsidP="00883FEF">
            <w:pPr>
              <w:pStyle w:val="ListParagraph"/>
              <w:ind w:left="0"/>
              <w:rPr>
                <w:ins w:id="500" w:author="shorny" w:date="2014-05-31T14:38:00Z"/>
                <w:lang w:eastAsia="en-AU"/>
              </w:rPr>
            </w:pPr>
          </w:p>
        </w:tc>
        <w:tc>
          <w:tcPr>
            <w:tcW w:w="226" w:type="dxa"/>
            <w:tcPrChange w:id="501" w:author="shorny" w:date="2014-05-31T14:43:00Z">
              <w:tcPr>
                <w:tcW w:w="226" w:type="dxa"/>
              </w:tcPr>
            </w:tcPrChange>
          </w:tcPr>
          <w:p w14:paraId="088B4700" w14:textId="77777777" w:rsidR="008F21C6" w:rsidRDefault="008F21C6" w:rsidP="00883FEF">
            <w:pPr>
              <w:pStyle w:val="ListParagraph"/>
              <w:ind w:left="0"/>
              <w:rPr>
                <w:ins w:id="502" w:author="shorny" w:date="2014-05-31T14:38:00Z"/>
                <w:lang w:eastAsia="en-AU"/>
              </w:rPr>
            </w:pPr>
          </w:p>
        </w:tc>
        <w:tc>
          <w:tcPr>
            <w:tcW w:w="226" w:type="dxa"/>
            <w:tcPrChange w:id="503" w:author="shorny" w:date="2014-05-31T14:43:00Z">
              <w:tcPr>
                <w:tcW w:w="226" w:type="dxa"/>
              </w:tcPr>
            </w:tcPrChange>
          </w:tcPr>
          <w:p w14:paraId="622F77F5" w14:textId="77777777" w:rsidR="008F21C6" w:rsidRDefault="008F21C6" w:rsidP="00883FEF">
            <w:pPr>
              <w:pStyle w:val="ListParagraph"/>
              <w:ind w:left="0"/>
              <w:rPr>
                <w:ins w:id="504" w:author="shorny" w:date="2014-05-31T14:38:00Z"/>
                <w:lang w:eastAsia="en-AU"/>
              </w:rPr>
            </w:pPr>
          </w:p>
        </w:tc>
        <w:tc>
          <w:tcPr>
            <w:tcW w:w="226" w:type="dxa"/>
            <w:tcPrChange w:id="505" w:author="shorny" w:date="2014-05-31T14:43:00Z">
              <w:tcPr>
                <w:tcW w:w="226" w:type="dxa"/>
              </w:tcPr>
            </w:tcPrChange>
          </w:tcPr>
          <w:p w14:paraId="5219CB3E" w14:textId="77777777" w:rsidR="008F21C6" w:rsidRDefault="008F21C6" w:rsidP="00883FEF">
            <w:pPr>
              <w:pStyle w:val="ListParagraph"/>
              <w:ind w:left="0"/>
              <w:rPr>
                <w:ins w:id="506" w:author="shorny" w:date="2014-05-31T14:38:00Z"/>
                <w:lang w:eastAsia="en-AU"/>
              </w:rPr>
            </w:pPr>
          </w:p>
        </w:tc>
        <w:tc>
          <w:tcPr>
            <w:tcW w:w="226" w:type="dxa"/>
            <w:tcPrChange w:id="507" w:author="shorny" w:date="2014-05-31T14:43:00Z">
              <w:tcPr>
                <w:tcW w:w="226" w:type="dxa"/>
              </w:tcPr>
            </w:tcPrChange>
          </w:tcPr>
          <w:p w14:paraId="4296F02D" w14:textId="77777777" w:rsidR="008F21C6" w:rsidRDefault="008F21C6" w:rsidP="00883FEF">
            <w:pPr>
              <w:pStyle w:val="ListParagraph"/>
              <w:ind w:left="0"/>
              <w:rPr>
                <w:ins w:id="508" w:author="shorny" w:date="2014-05-31T14:38:00Z"/>
                <w:lang w:eastAsia="en-AU"/>
              </w:rPr>
            </w:pPr>
          </w:p>
        </w:tc>
        <w:tc>
          <w:tcPr>
            <w:tcW w:w="226" w:type="dxa"/>
            <w:tcPrChange w:id="509" w:author="shorny" w:date="2014-05-31T14:43:00Z">
              <w:tcPr>
                <w:tcW w:w="226" w:type="dxa"/>
              </w:tcPr>
            </w:tcPrChange>
          </w:tcPr>
          <w:p w14:paraId="3388C258" w14:textId="77777777" w:rsidR="008F21C6" w:rsidRDefault="008F21C6" w:rsidP="00883FEF">
            <w:pPr>
              <w:pStyle w:val="ListParagraph"/>
              <w:ind w:left="0"/>
              <w:rPr>
                <w:ins w:id="510" w:author="shorny" w:date="2014-05-31T14:38:00Z"/>
                <w:lang w:eastAsia="en-AU"/>
              </w:rPr>
            </w:pPr>
          </w:p>
        </w:tc>
        <w:tc>
          <w:tcPr>
            <w:tcW w:w="226" w:type="dxa"/>
            <w:tcPrChange w:id="511" w:author="shorny" w:date="2014-05-31T14:43:00Z">
              <w:tcPr>
                <w:tcW w:w="226" w:type="dxa"/>
              </w:tcPr>
            </w:tcPrChange>
          </w:tcPr>
          <w:p w14:paraId="20947533" w14:textId="77777777" w:rsidR="008F21C6" w:rsidRDefault="008F21C6" w:rsidP="00883FEF">
            <w:pPr>
              <w:pStyle w:val="ListParagraph"/>
              <w:ind w:left="0"/>
              <w:rPr>
                <w:ins w:id="512" w:author="shorny" w:date="2014-05-31T14:38:00Z"/>
                <w:lang w:eastAsia="en-AU"/>
              </w:rPr>
            </w:pPr>
          </w:p>
        </w:tc>
        <w:tc>
          <w:tcPr>
            <w:tcW w:w="226" w:type="dxa"/>
            <w:tcPrChange w:id="513" w:author="shorny" w:date="2014-05-31T14:43:00Z">
              <w:tcPr>
                <w:tcW w:w="226" w:type="dxa"/>
              </w:tcPr>
            </w:tcPrChange>
          </w:tcPr>
          <w:p w14:paraId="7A60E716" w14:textId="77777777" w:rsidR="008F21C6" w:rsidRDefault="008F21C6" w:rsidP="00883FEF">
            <w:pPr>
              <w:pStyle w:val="ListParagraph"/>
              <w:ind w:left="0"/>
              <w:rPr>
                <w:ins w:id="514" w:author="shorny" w:date="2014-05-31T14:38:00Z"/>
                <w:lang w:eastAsia="en-AU"/>
              </w:rPr>
            </w:pPr>
          </w:p>
        </w:tc>
        <w:tc>
          <w:tcPr>
            <w:tcW w:w="226" w:type="dxa"/>
            <w:tcPrChange w:id="515" w:author="shorny" w:date="2014-05-31T14:43:00Z">
              <w:tcPr>
                <w:tcW w:w="226" w:type="dxa"/>
              </w:tcPr>
            </w:tcPrChange>
          </w:tcPr>
          <w:p w14:paraId="728E34B8" w14:textId="77777777" w:rsidR="008F21C6" w:rsidRDefault="008F21C6" w:rsidP="00883FEF">
            <w:pPr>
              <w:pStyle w:val="ListParagraph"/>
              <w:ind w:left="0"/>
              <w:rPr>
                <w:ins w:id="516" w:author="shorny" w:date="2014-05-31T14:38:00Z"/>
                <w:lang w:eastAsia="en-AU"/>
              </w:rPr>
            </w:pPr>
          </w:p>
        </w:tc>
        <w:tc>
          <w:tcPr>
            <w:tcW w:w="226" w:type="dxa"/>
            <w:tcPrChange w:id="517" w:author="shorny" w:date="2014-05-31T14:43:00Z">
              <w:tcPr>
                <w:tcW w:w="226" w:type="dxa"/>
              </w:tcPr>
            </w:tcPrChange>
          </w:tcPr>
          <w:p w14:paraId="54896F1A" w14:textId="77777777" w:rsidR="008F21C6" w:rsidRDefault="008F21C6" w:rsidP="00883FEF">
            <w:pPr>
              <w:pStyle w:val="ListParagraph"/>
              <w:ind w:left="0"/>
              <w:rPr>
                <w:ins w:id="518" w:author="shorny" w:date="2014-05-31T14:38:00Z"/>
                <w:lang w:eastAsia="en-AU"/>
              </w:rPr>
            </w:pPr>
          </w:p>
        </w:tc>
        <w:tc>
          <w:tcPr>
            <w:tcW w:w="226" w:type="dxa"/>
            <w:tcPrChange w:id="519" w:author="shorny" w:date="2014-05-31T14:43:00Z">
              <w:tcPr>
                <w:tcW w:w="226" w:type="dxa"/>
              </w:tcPr>
            </w:tcPrChange>
          </w:tcPr>
          <w:p w14:paraId="377826D1" w14:textId="77777777" w:rsidR="008F21C6" w:rsidRDefault="008F21C6" w:rsidP="00883FEF">
            <w:pPr>
              <w:pStyle w:val="ListParagraph"/>
              <w:ind w:left="0"/>
              <w:rPr>
                <w:ins w:id="520" w:author="shorny" w:date="2014-05-31T14:38:00Z"/>
                <w:lang w:eastAsia="en-AU"/>
              </w:rPr>
            </w:pPr>
          </w:p>
        </w:tc>
        <w:tc>
          <w:tcPr>
            <w:tcW w:w="226" w:type="dxa"/>
            <w:tcPrChange w:id="521" w:author="shorny" w:date="2014-05-31T14:43:00Z">
              <w:tcPr>
                <w:tcW w:w="226" w:type="dxa"/>
              </w:tcPr>
            </w:tcPrChange>
          </w:tcPr>
          <w:p w14:paraId="1775E8C2" w14:textId="77777777" w:rsidR="008F21C6" w:rsidRDefault="008F21C6" w:rsidP="00883FEF">
            <w:pPr>
              <w:pStyle w:val="ListParagraph"/>
              <w:ind w:left="0"/>
              <w:rPr>
                <w:ins w:id="522" w:author="shorny" w:date="2014-05-31T14:38:00Z"/>
                <w:lang w:eastAsia="en-AU"/>
              </w:rPr>
            </w:pPr>
          </w:p>
        </w:tc>
        <w:tc>
          <w:tcPr>
            <w:tcW w:w="226" w:type="dxa"/>
            <w:tcPrChange w:id="523" w:author="shorny" w:date="2014-05-31T14:43:00Z">
              <w:tcPr>
                <w:tcW w:w="226" w:type="dxa"/>
              </w:tcPr>
            </w:tcPrChange>
          </w:tcPr>
          <w:p w14:paraId="216F233C" w14:textId="77777777" w:rsidR="008F21C6" w:rsidRDefault="008F21C6" w:rsidP="00883FEF">
            <w:pPr>
              <w:pStyle w:val="ListParagraph"/>
              <w:ind w:left="0"/>
              <w:rPr>
                <w:ins w:id="524" w:author="shorny" w:date="2014-05-31T14:38:00Z"/>
                <w:lang w:eastAsia="en-AU"/>
              </w:rPr>
            </w:pPr>
          </w:p>
        </w:tc>
        <w:tc>
          <w:tcPr>
            <w:tcW w:w="226" w:type="dxa"/>
            <w:tcPrChange w:id="525" w:author="shorny" w:date="2014-05-31T14:43:00Z">
              <w:tcPr>
                <w:tcW w:w="226" w:type="dxa"/>
              </w:tcPr>
            </w:tcPrChange>
          </w:tcPr>
          <w:p w14:paraId="3FA77696" w14:textId="77777777" w:rsidR="008F21C6" w:rsidRDefault="008F21C6" w:rsidP="00883FEF">
            <w:pPr>
              <w:pStyle w:val="ListParagraph"/>
              <w:ind w:left="0"/>
              <w:rPr>
                <w:ins w:id="526" w:author="shorny" w:date="2014-05-31T14:38:00Z"/>
                <w:lang w:eastAsia="en-AU"/>
              </w:rPr>
            </w:pPr>
          </w:p>
        </w:tc>
        <w:tc>
          <w:tcPr>
            <w:tcW w:w="226" w:type="dxa"/>
            <w:tcPrChange w:id="527" w:author="shorny" w:date="2014-05-31T14:43:00Z">
              <w:tcPr>
                <w:tcW w:w="226" w:type="dxa"/>
              </w:tcPr>
            </w:tcPrChange>
          </w:tcPr>
          <w:p w14:paraId="167D1E67" w14:textId="77777777" w:rsidR="008F21C6" w:rsidRDefault="008F21C6" w:rsidP="00883FEF">
            <w:pPr>
              <w:pStyle w:val="ListParagraph"/>
              <w:ind w:left="0"/>
              <w:rPr>
                <w:ins w:id="528" w:author="shorny" w:date="2014-05-31T14:38:00Z"/>
                <w:lang w:eastAsia="en-AU"/>
              </w:rPr>
            </w:pPr>
          </w:p>
        </w:tc>
        <w:tc>
          <w:tcPr>
            <w:tcW w:w="226" w:type="dxa"/>
            <w:tcPrChange w:id="529" w:author="shorny" w:date="2014-05-31T14:43:00Z">
              <w:tcPr>
                <w:tcW w:w="226" w:type="dxa"/>
              </w:tcPr>
            </w:tcPrChange>
          </w:tcPr>
          <w:p w14:paraId="59041AF3" w14:textId="77777777" w:rsidR="008F21C6" w:rsidRDefault="008F21C6" w:rsidP="00883FEF">
            <w:pPr>
              <w:pStyle w:val="ListParagraph"/>
              <w:ind w:left="0"/>
              <w:rPr>
                <w:ins w:id="530" w:author="shorny" w:date="2014-05-31T14:38:00Z"/>
                <w:lang w:eastAsia="en-AU"/>
              </w:rPr>
            </w:pPr>
          </w:p>
        </w:tc>
        <w:tc>
          <w:tcPr>
            <w:tcW w:w="226" w:type="dxa"/>
            <w:tcPrChange w:id="531" w:author="shorny" w:date="2014-05-31T14:43:00Z">
              <w:tcPr>
                <w:tcW w:w="226" w:type="dxa"/>
              </w:tcPr>
            </w:tcPrChange>
          </w:tcPr>
          <w:p w14:paraId="0D8ACBB3" w14:textId="77777777" w:rsidR="008F21C6" w:rsidRDefault="008F21C6" w:rsidP="00883FEF">
            <w:pPr>
              <w:pStyle w:val="ListParagraph"/>
              <w:ind w:left="0"/>
              <w:rPr>
                <w:ins w:id="532" w:author="shorny" w:date="2014-05-31T14:38:00Z"/>
                <w:lang w:eastAsia="en-AU"/>
              </w:rPr>
            </w:pPr>
          </w:p>
        </w:tc>
        <w:tc>
          <w:tcPr>
            <w:tcW w:w="226" w:type="dxa"/>
            <w:tcPrChange w:id="533" w:author="shorny" w:date="2014-05-31T14:43:00Z">
              <w:tcPr>
                <w:tcW w:w="226" w:type="dxa"/>
              </w:tcPr>
            </w:tcPrChange>
          </w:tcPr>
          <w:p w14:paraId="20B54954" w14:textId="77777777" w:rsidR="008F21C6" w:rsidRDefault="008F21C6" w:rsidP="00883FEF">
            <w:pPr>
              <w:pStyle w:val="ListParagraph"/>
              <w:ind w:left="0"/>
              <w:rPr>
                <w:ins w:id="534" w:author="shorny" w:date="2014-05-31T14:38:00Z"/>
                <w:lang w:eastAsia="en-AU"/>
              </w:rPr>
            </w:pPr>
          </w:p>
        </w:tc>
        <w:tc>
          <w:tcPr>
            <w:tcW w:w="226" w:type="dxa"/>
            <w:tcPrChange w:id="535" w:author="shorny" w:date="2014-05-31T14:43:00Z">
              <w:tcPr>
                <w:tcW w:w="226" w:type="dxa"/>
              </w:tcPr>
            </w:tcPrChange>
          </w:tcPr>
          <w:p w14:paraId="65CAD0F0" w14:textId="77777777" w:rsidR="008F21C6" w:rsidRDefault="008F21C6" w:rsidP="00883FEF">
            <w:pPr>
              <w:pStyle w:val="ListParagraph"/>
              <w:ind w:left="0"/>
              <w:rPr>
                <w:ins w:id="536" w:author="shorny" w:date="2014-05-31T14:38:00Z"/>
                <w:lang w:eastAsia="en-AU"/>
              </w:rPr>
            </w:pPr>
          </w:p>
        </w:tc>
        <w:tc>
          <w:tcPr>
            <w:tcW w:w="226" w:type="dxa"/>
            <w:tcPrChange w:id="537" w:author="shorny" w:date="2014-05-31T14:43:00Z">
              <w:tcPr>
                <w:tcW w:w="226" w:type="dxa"/>
              </w:tcPr>
            </w:tcPrChange>
          </w:tcPr>
          <w:p w14:paraId="30BE7496" w14:textId="77777777" w:rsidR="008F21C6" w:rsidRDefault="008F21C6" w:rsidP="00883FEF">
            <w:pPr>
              <w:pStyle w:val="ListParagraph"/>
              <w:ind w:left="0"/>
              <w:rPr>
                <w:ins w:id="538" w:author="shorny" w:date="2014-05-31T14:38:00Z"/>
                <w:lang w:eastAsia="en-AU"/>
              </w:rPr>
            </w:pPr>
          </w:p>
        </w:tc>
        <w:tc>
          <w:tcPr>
            <w:tcW w:w="226" w:type="dxa"/>
            <w:tcPrChange w:id="539" w:author="shorny" w:date="2014-05-31T14:43:00Z">
              <w:tcPr>
                <w:tcW w:w="226" w:type="dxa"/>
              </w:tcPr>
            </w:tcPrChange>
          </w:tcPr>
          <w:p w14:paraId="158B5977" w14:textId="77777777" w:rsidR="008F21C6" w:rsidRDefault="008F21C6" w:rsidP="00883FEF">
            <w:pPr>
              <w:pStyle w:val="ListParagraph"/>
              <w:ind w:left="0"/>
              <w:rPr>
                <w:ins w:id="540" w:author="shorny" w:date="2014-05-31T14:38:00Z"/>
                <w:lang w:eastAsia="en-AU"/>
              </w:rPr>
            </w:pPr>
          </w:p>
        </w:tc>
        <w:tc>
          <w:tcPr>
            <w:tcW w:w="226" w:type="dxa"/>
            <w:tcPrChange w:id="541" w:author="shorny" w:date="2014-05-31T14:43:00Z">
              <w:tcPr>
                <w:tcW w:w="226" w:type="dxa"/>
              </w:tcPr>
            </w:tcPrChange>
          </w:tcPr>
          <w:p w14:paraId="1DF3DBD6" w14:textId="77777777" w:rsidR="008F21C6" w:rsidRDefault="008F21C6" w:rsidP="00883FEF">
            <w:pPr>
              <w:pStyle w:val="ListParagraph"/>
              <w:ind w:left="0"/>
              <w:rPr>
                <w:ins w:id="542" w:author="shorny" w:date="2014-05-31T14:38:00Z"/>
                <w:lang w:eastAsia="en-AU"/>
              </w:rPr>
            </w:pPr>
          </w:p>
        </w:tc>
        <w:tc>
          <w:tcPr>
            <w:tcW w:w="226" w:type="dxa"/>
            <w:tcPrChange w:id="543" w:author="shorny" w:date="2014-05-31T14:43:00Z">
              <w:tcPr>
                <w:tcW w:w="226" w:type="dxa"/>
              </w:tcPr>
            </w:tcPrChange>
          </w:tcPr>
          <w:p w14:paraId="2F455DA9" w14:textId="77777777" w:rsidR="008F21C6" w:rsidRDefault="008F21C6" w:rsidP="00883FEF">
            <w:pPr>
              <w:pStyle w:val="ListParagraph"/>
              <w:ind w:left="0"/>
              <w:rPr>
                <w:ins w:id="544" w:author="shorny" w:date="2014-05-31T14:38:00Z"/>
                <w:lang w:eastAsia="en-AU"/>
              </w:rPr>
            </w:pPr>
          </w:p>
        </w:tc>
        <w:tc>
          <w:tcPr>
            <w:tcW w:w="226" w:type="dxa"/>
            <w:tcPrChange w:id="545" w:author="shorny" w:date="2014-05-31T14:43:00Z">
              <w:tcPr>
                <w:tcW w:w="226" w:type="dxa"/>
              </w:tcPr>
            </w:tcPrChange>
          </w:tcPr>
          <w:p w14:paraId="1326E9B9" w14:textId="77777777" w:rsidR="008F21C6" w:rsidRDefault="008F21C6" w:rsidP="00883FEF">
            <w:pPr>
              <w:pStyle w:val="ListParagraph"/>
              <w:ind w:left="0"/>
              <w:rPr>
                <w:ins w:id="546" w:author="shorny" w:date="2014-05-31T14:38:00Z"/>
                <w:lang w:eastAsia="en-AU"/>
              </w:rPr>
            </w:pPr>
          </w:p>
        </w:tc>
        <w:tc>
          <w:tcPr>
            <w:tcW w:w="226" w:type="dxa"/>
            <w:tcPrChange w:id="547" w:author="shorny" w:date="2014-05-31T14:43:00Z">
              <w:tcPr>
                <w:tcW w:w="226" w:type="dxa"/>
              </w:tcPr>
            </w:tcPrChange>
          </w:tcPr>
          <w:p w14:paraId="56E12311" w14:textId="77777777" w:rsidR="008F21C6" w:rsidRDefault="008F21C6" w:rsidP="00883FEF">
            <w:pPr>
              <w:pStyle w:val="ListParagraph"/>
              <w:ind w:left="0"/>
              <w:rPr>
                <w:ins w:id="548" w:author="shorny" w:date="2014-05-31T14:38:00Z"/>
                <w:lang w:eastAsia="en-AU"/>
              </w:rPr>
            </w:pPr>
          </w:p>
        </w:tc>
        <w:tc>
          <w:tcPr>
            <w:tcW w:w="226" w:type="dxa"/>
            <w:tcPrChange w:id="549" w:author="shorny" w:date="2014-05-31T14:43:00Z">
              <w:tcPr>
                <w:tcW w:w="226" w:type="dxa"/>
              </w:tcPr>
            </w:tcPrChange>
          </w:tcPr>
          <w:p w14:paraId="160B1A3F" w14:textId="77777777" w:rsidR="008F21C6" w:rsidRDefault="008F21C6" w:rsidP="00883FEF">
            <w:pPr>
              <w:pStyle w:val="ListParagraph"/>
              <w:ind w:left="0"/>
              <w:rPr>
                <w:ins w:id="550" w:author="shorny" w:date="2014-05-31T14:38:00Z"/>
                <w:lang w:eastAsia="en-AU"/>
              </w:rPr>
            </w:pPr>
          </w:p>
        </w:tc>
        <w:tc>
          <w:tcPr>
            <w:tcW w:w="226" w:type="dxa"/>
            <w:tcPrChange w:id="551" w:author="shorny" w:date="2014-05-31T14:43:00Z">
              <w:tcPr>
                <w:tcW w:w="226" w:type="dxa"/>
              </w:tcPr>
            </w:tcPrChange>
          </w:tcPr>
          <w:p w14:paraId="42FA98E9" w14:textId="77777777" w:rsidR="008F21C6" w:rsidRDefault="008F21C6" w:rsidP="00883FEF">
            <w:pPr>
              <w:pStyle w:val="ListParagraph"/>
              <w:ind w:left="0"/>
              <w:rPr>
                <w:ins w:id="552" w:author="shorny" w:date="2014-05-31T14:38:00Z"/>
                <w:lang w:eastAsia="en-AU"/>
              </w:rPr>
            </w:pPr>
          </w:p>
        </w:tc>
        <w:tc>
          <w:tcPr>
            <w:tcW w:w="226" w:type="dxa"/>
            <w:tcPrChange w:id="553" w:author="shorny" w:date="2014-05-31T14:43:00Z">
              <w:tcPr>
                <w:tcW w:w="226" w:type="dxa"/>
              </w:tcPr>
            </w:tcPrChange>
          </w:tcPr>
          <w:p w14:paraId="22C8FB10" w14:textId="77777777" w:rsidR="008F21C6" w:rsidRDefault="008F21C6" w:rsidP="00883FEF">
            <w:pPr>
              <w:pStyle w:val="ListParagraph"/>
              <w:ind w:left="0"/>
              <w:rPr>
                <w:ins w:id="554" w:author="shorny" w:date="2014-05-31T14:38:00Z"/>
                <w:lang w:eastAsia="en-AU"/>
              </w:rPr>
            </w:pPr>
          </w:p>
        </w:tc>
        <w:tc>
          <w:tcPr>
            <w:tcW w:w="226" w:type="dxa"/>
            <w:tcPrChange w:id="555" w:author="shorny" w:date="2014-05-31T14:43:00Z">
              <w:tcPr>
                <w:tcW w:w="226" w:type="dxa"/>
              </w:tcPr>
            </w:tcPrChange>
          </w:tcPr>
          <w:p w14:paraId="1354552E" w14:textId="77777777" w:rsidR="008F21C6" w:rsidRDefault="008F21C6" w:rsidP="00883FEF">
            <w:pPr>
              <w:pStyle w:val="ListParagraph"/>
              <w:ind w:left="0"/>
              <w:rPr>
                <w:ins w:id="556" w:author="shorny" w:date="2014-05-31T14:38:00Z"/>
                <w:lang w:eastAsia="en-AU"/>
              </w:rPr>
            </w:pPr>
          </w:p>
        </w:tc>
      </w:tr>
      <w:tr w:rsidR="008F21C6" w14:paraId="23BD57FD" w14:textId="77777777" w:rsidTr="008F21C6">
        <w:trPr>
          <w:ins w:id="557" w:author="shorny" w:date="2014-05-31T14:38:00Z"/>
        </w:trPr>
        <w:tc>
          <w:tcPr>
            <w:tcW w:w="2835" w:type="dxa"/>
            <w:tcPrChange w:id="558" w:author="shorny" w:date="2014-05-31T14:43:00Z">
              <w:tcPr>
                <w:tcW w:w="225" w:type="dxa"/>
              </w:tcPr>
            </w:tcPrChange>
          </w:tcPr>
          <w:p w14:paraId="76D0391A" w14:textId="77777777" w:rsidR="008F21C6" w:rsidRDefault="008F21C6" w:rsidP="00883FEF">
            <w:pPr>
              <w:pStyle w:val="ListParagraph"/>
              <w:ind w:left="0"/>
              <w:rPr>
                <w:ins w:id="559" w:author="shorny" w:date="2014-05-31T14:38:00Z"/>
                <w:lang w:eastAsia="en-AU"/>
              </w:rPr>
            </w:pPr>
          </w:p>
        </w:tc>
        <w:tc>
          <w:tcPr>
            <w:tcW w:w="225" w:type="dxa"/>
            <w:tcPrChange w:id="560" w:author="shorny" w:date="2014-05-31T14:43:00Z">
              <w:tcPr>
                <w:tcW w:w="225" w:type="dxa"/>
              </w:tcPr>
            </w:tcPrChange>
          </w:tcPr>
          <w:p w14:paraId="2D2B8106" w14:textId="77777777" w:rsidR="008F21C6" w:rsidRDefault="008F21C6" w:rsidP="00883FEF">
            <w:pPr>
              <w:pStyle w:val="ListParagraph"/>
              <w:ind w:left="0"/>
              <w:rPr>
                <w:ins w:id="561" w:author="shorny" w:date="2014-05-31T14:38:00Z"/>
                <w:lang w:eastAsia="en-AU"/>
              </w:rPr>
            </w:pPr>
          </w:p>
        </w:tc>
        <w:tc>
          <w:tcPr>
            <w:tcW w:w="225" w:type="dxa"/>
            <w:tcPrChange w:id="562" w:author="shorny" w:date="2014-05-31T14:43:00Z">
              <w:tcPr>
                <w:tcW w:w="225" w:type="dxa"/>
              </w:tcPr>
            </w:tcPrChange>
          </w:tcPr>
          <w:p w14:paraId="79019047" w14:textId="77777777" w:rsidR="008F21C6" w:rsidRDefault="008F21C6" w:rsidP="00883FEF">
            <w:pPr>
              <w:pStyle w:val="ListParagraph"/>
              <w:ind w:left="0"/>
              <w:rPr>
                <w:ins w:id="563" w:author="shorny" w:date="2014-05-31T14:38:00Z"/>
                <w:lang w:eastAsia="en-AU"/>
              </w:rPr>
            </w:pPr>
          </w:p>
        </w:tc>
        <w:tc>
          <w:tcPr>
            <w:tcW w:w="225" w:type="dxa"/>
            <w:tcPrChange w:id="564" w:author="shorny" w:date="2014-05-31T14:43:00Z">
              <w:tcPr>
                <w:tcW w:w="225" w:type="dxa"/>
              </w:tcPr>
            </w:tcPrChange>
          </w:tcPr>
          <w:p w14:paraId="4C08F079" w14:textId="77777777" w:rsidR="008F21C6" w:rsidRDefault="008F21C6" w:rsidP="00883FEF">
            <w:pPr>
              <w:pStyle w:val="ListParagraph"/>
              <w:ind w:left="0"/>
              <w:rPr>
                <w:ins w:id="565" w:author="shorny" w:date="2014-05-31T14:38:00Z"/>
                <w:lang w:eastAsia="en-AU"/>
              </w:rPr>
            </w:pPr>
          </w:p>
        </w:tc>
        <w:tc>
          <w:tcPr>
            <w:tcW w:w="225" w:type="dxa"/>
            <w:tcPrChange w:id="566" w:author="shorny" w:date="2014-05-31T14:43:00Z">
              <w:tcPr>
                <w:tcW w:w="225" w:type="dxa"/>
              </w:tcPr>
            </w:tcPrChange>
          </w:tcPr>
          <w:p w14:paraId="0DFE3564" w14:textId="77777777" w:rsidR="008F21C6" w:rsidRDefault="008F21C6" w:rsidP="00883FEF">
            <w:pPr>
              <w:pStyle w:val="ListParagraph"/>
              <w:ind w:left="0"/>
              <w:rPr>
                <w:ins w:id="567" w:author="shorny" w:date="2014-05-31T14:38:00Z"/>
                <w:lang w:eastAsia="en-AU"/>
              </w:rPr>
            </w:pPr>
          </w:p>
        </w:tc>
        <w:tc>
          <w:tcPr>
            <w:tcW w:w="225" w:type="dxa"/>
            <w:tcPrChange w:id="568" w:author="shorny" w:date="2014-05-31T14:43:00Z">
              <w:tcPr>
                <w:tcW w:w="225" w:type="dxa"/>
              </w:tcPr>
            </w:tcPrChange>
          </w:tcPr>
          <w:p w14:paraId="6C52F23A" w14:textId="77777777" w:rsidR="008F21C6" w:rsidRDefault="008F21C6" w:rsidP="00883FEF">
            <w:pPr>
              <w:pStyle w:val="ListParagraph"/>
              <w:ind w:left="0"/>
              <w:rPr>
                <w:ins w:id="569" w:author="shorny" w:date="2014-05-31T14:38:00Z"/>
                <w:lang w:eastAsia="en-AU"/>
              </w:rPr>
            </w:pPr>
          </w:p>
        </w:tc>
        <w:tc>
          <w:tcPr>
            <w:tcW w:w="225" w:type="dxa"/>
            <w:tcPrChange w:id="570" w:author="shorny" w:date="2014-05-31T14:43:00Z">
              <w:tcPr>
                <w:tcW w:w="225" w:type="dxa"/>
              </w:tcPr>
            </w:tcPrChange>
          </w:tcPr>
          <w:p w14:paraId="45237E0D" w14:textId="77777777" w:rsidR="008F21C6" w:rsidRDefault="008F21C6" w:rsidP="00883FEF">
            <w:pPr>
              <w:pStyle w:val="ListParagraph"/>
              <w:ind w:left="0"/>
              <w:rPr>
                <w:ins w:id="571" w:author="shorny" w:date="2014-05-31T14:38:00Z"/>
                <w:lang w:eastAsia="en-AU"/>
              </w:rPr>
            </w:pPr>
          </w:p>
        </w:tc>
        <w:tc>
          <w:tcPr>
            <w:tcW w:w="225" w:type="dxa"/>
            <w:tcPrChange w:id="572" w:author="shorny" w:date="2014-05-31T14:43:00Z">
              <w:tcPr>
                <w:tcW w:w="225" w:type="dxa"/>
              </w:tcPr>
            </w:tcPrChange>
          </w:tcPr>
          <w:p w14:paraId="7DA7909C" w14:textId="77777777" w:rsidR="008F21C6" w:rsidRDefault="008F21C6" w:rsidP="00883FEF">
            <w:pPr>
              <w:pStyle w:val="ListParagraph"/>
              <w:ind w:left="0"/>
              <w:rPr>
                <w:ins w:id="573" w:author="shorny" w:date="2014-05-31T14:38:00Z"/>
                <w:lang w:eastAsia="en-AU"/>
              </w:rPr>
            </w:pPr>
          </w:p>
        </w:tc>
        <w:tc>
          <w:tcPr>
            <w:tcW w:w="225" w:type="dxa"/>
            <w:tcPrChange w:id="574" w:author="shorny" w:date="2014-05-31T14:43:00Z">
              <w:tcPr>
                <w:tcW w:w="225" w:type="dxa"/>
              </w:tcPr>
            </w:tcPrChange>
          </w:tcPr>
          <w:p w14:paraId="2063B359" w14:textId="77777777" w:rsidR="008F21C6" w:rsidRDefault="008F21C6" w:rsidP="00883FEF">
            <w:pPr>
              <w:pStyle w:val="ListParagraph"/>
              <w:ind w:left="0"/>
              <w:rPr>
                <w:ins w:id="575" w:author="shorny" w:date="2014-05-31T14:38:00Z"/>
                <w:lang w:eastAsia="en-AU"/>
              </w:rPr>
            </w:pPr>
          </w:p>
        </w:tc>
        <w:tc>
          <w:tcPr>
            <w:tcW w:w="225" w:type="dxa"/>
            <w:tcPrChange w:id="576" w:author="shorny" w:date="2014-05-31T14:43:00Z">
              <w:tcPr>
                <w:tcW w:w="225" w:type="dxa"/>
              </w:tcPr>
            </w:tcPrChange>
          </w:tcPr>
          <w:p w14:paraId="2BE42EC8" w14:textId="77777777" w:rsidR="008F21C6" w:rsidRDefault="008F21C6" w:rsidP="00883FEF">
            <w:pPr>
              <w:pStyle w:val="ListParagraph"/>
              <w:ind w:left="0"/>
              <w:rPr>
                <w:ins w:id="577" w:author="shorny" w:date="2014-05-31T14:38:00Z"/>
                <w:lang w:eastAsia="en-AU"/>
              </w:rPr>
            </w:pPr>
          </w:p>
        </w:tc>
        <w:tc>
          <w:tcPr>
            <w:tcW w:w="225" w:type="dxa"/>
            <w:tcPrChange w:id="578" w:author="shorny" w:date="2014-05-31T14:43:00Z">
              <w:tcPr>
                <w:tcW w:w="225" w:type="dxa"/>
              </w:tcPr>
            </w:tcPrChange>
          </w:tcPr>
          <w:p w14:paraId="6BE37323" w14:textId="77777777" w:rsidR="008F21C6" w:rsidRDefault="008F21C6" w:rsidP="00883FEF">
            <w:pPr>
              <w:pStyle w:val="ListParagraph"/>
              <w:ind w:left="0"/>
              <w:rPr>
                <w:ins w:id="579" w:author="shorny" w:date="2014-05-31T14:38:00Z"/>
                <w:lang w:eastAsia="en-AU"/>
              </w:rPr>
            </w:pPr>
          </w:p>
        </w:tc>
        <w:tc>
          <w:tcPr>
            <w:tcW w:w="225" w:type="dxa"/>
            <w:tcPrChange w:id="580" w:author="shorny" w:date="2014-05-31T14:43:00Z">
              <w:tcPr>
                <w:tcW w:w="225" w:type="dxa"/>
              </w:tcPr>
            </w:tcPrChange>
          </w:tcPr>
          <w:p w14:paraId="0FC506AB" w14:textId="77777777" w:rsidR="008F21C6" w:rsidRDefault="008F21C6" w:rsidP="00883FEF">
            <w:pPr>
              <w:pStyle w:val="ListParagraph"/>
              <w:ind w:left="0"/>
              <w:rPr>
                <w:ins w:id="581" w:author="shorny" w:date="2014-05-31T14:38:00Z"/>
                <w:lang w:eastAsia="en-AU"/>
              </w:rPr>
            </w:pPr>
          </w:p>
        </w:tc>
        <w:tc>
          <w:tcPr>
            <w:tcW w:w="225" w:type="dxa"/>
            <w:tcPrChange w:id="582" w:author="shorny" w:date="2014-05-31T14:43:00Z">
              <w:tcPr>
                <w:tcW w:w="225" w:type="dxa"/>
              </w:tcPr>
            </w:tcPrChange>
          </w:tcPr>
          <w:p w14:paraId="149D98D4" w14:textId="77777777" w:rsidR="008F21C6" w:rsidRDefault="008F21C6" w:rsidP="00883FEF">
            <w:pPr>
              <w:pStyle w:val="ListParagraph"/>
              <w:ind w:left="0"/>
              <w:rPr>
                <w:ins w:id="583" w:author="shorny" w:date="2014-05-31T14:38:00Z"/>
                <w:lang w:eastAsia="en-AU"/>
              </w:rPr>
            </w:pPr>
          </w:p>
        </w:tc>
        <w:tc>
          <w:tcPr>
            <w:tcW w:w="225" w:type="dxa"/>
            <w:tcPrChange w:id="584" w:author="shorny" w:date="2014-05-31T14:43:00Z">
              <w:tcPr>
                <w:tcW w:w="225" w:type="dxa"/>
              </w:tcPr>
            </w:tcPrChange>
          </w:tcPr>
          <w:p w14:paraId="7CFCB429" w14:textId="77777777" w:rsidR="008F21C6" w:rsidRDefault="008F21C6" w:rsidP="00883FEF">
            <w:pPr>
              <w:pStyle w:val="ListParagraph"/>
              <w:ind w:left="0"/>
              <w:rPr>
                <w:ins w:id="585" w:author="shorny" w:date="2014-05-31T14:38:00Z"/>
                <w:lang w:eastAsia="en-AU"/>
              </w:rPr>
            </w:pPr>
          </w:p>
        </w:tc>
        <w:tc>
          <w:tcPr>
            <w:tcW w:w="225" w:type="dxa"/>
            <w:tcPrChange w:id="586" w:author="shorny" w:date="2014-05-31T14:43:00Z">
              <w:tcPr>
                <w:tcW w:w="225" w:type="dxa"/>
              </w:tcPr>
            </w:tcPrChange>
          </w:tcPr>
          <w:p w14:paraId="05987D1D" w14:textId="77777777" w:rsidR="008F21C6" w:rsidRDefault="008F21C6" w:rsidP="00883FEF">
            <w:pPr>
              <w:pStyle w:val="ListParagraph"/>
              <w:ind w:left="0"/>
              <w:rPr>
                <w:ins w:id="587" w:author="shorny" w:date="2014-05-31T14:38:00Z"/>
                <w:lang w:eastAsia="en-AU"/>
              </w:rPr>
            </w:pPr>
          </w:p>
        </w:tc>
        <w:tc>
          <w:tcPr>
            <w:tcW w:w="225" w:type="dxa"/>
            <w:tcPrChange w:id="588" w:author="shorny" w:date="2014-05-31T14:43:00Z">
              <w:tcPr>
                <w:tcW w:w="225" w:type="dxa"/>
              </w:tcPr>
            </w:tcPrChange>
          </w:tcPr>
          <w:p w14:paraId="46046A85" w14:textId="77777777" w:rsidR="008F21C6" w:rsidRDefault="008F21C6" w:rsidP="00883FEF">
            <w:pPr>
              <w:pStyle w:val="ListParagraph"/>
              <w:ind w:left="0"/>
              <w:rPr>
                <w:ins w:id="589" w:author="shorny" w:date="2014-05-31T14:38:00Z"/>
                <w:lang w:eastAsia="en-AU"/>
              </w:rPr>
            </w:pPr>
          </w:p>
        </w:tc>
        <w:tc>
          <w:tcPr>
            <w:tcW w:w="225" w:type="dxa"/>
            <w:tcPrChange w:id="590" w:author="shorny" w:date="2014-05-31T14:43:00Z">
              <w:tcPr>
                <w:tcW w:w="225" w:type="dxa"/>
              </w:tcPr>
            </w:tcPrChange>
          </w:tcPr>
          <w:p w14:paraId="327757DE" w14:textId="77777777" w:rsidR="008F21C6" w:rsidRDefault="008F21C6" w:rsidP="00883FEF">
            <w:pPr>
              <w:pStyle w:val="ListParagraph"/>
              <w:ind w:left="0"/>
              <w:rPr>
                <w:ins w:id="591" w:author="shorny" w:date="2014-05-31T14:38:00Z"/>
                <w:lang w:eastAsia="en-AU"/>
              </w:rPr>
            </w:pPr>
          </w:p>
        </w:tc>
        <w:tc>
          <w:tcPr>
            <w:tcW w:w="226" w:type="dxa"/>
            <w:tcPrChange w:id="592" w:author="shorny" w:date="2014-05-31T14:43:00Z">
              <w:tcPr>
                <w:tcW w:w="226" w:type="dxa"/>
              </w:tcPr>
            </w:tcPrChange>
          </w:tcPr>
          <w:p w14:paraId="2772BA8A" w14:textId="77777777" w:rsidR="008F21C6" w:rsidRDefault="008F21C6" w:rsidP="00883FEF">
            <w:pPr>
              <w:pStyle w:val="ListParagraph"/>
              <w:ind w:left="0"/>
              <w:rPr>
                <w:ins w:id="593" w:author="shorny" w:date="2014-05-31T14:38:00Z"/>
                <w:lang w:eastAsia="en-AU"/>
              </w:rPr>
            </w:pPr>
          </w:p>
        </w:tc>
        <w:tc>
          <w:tcPr>
            <w:tcW w:w="226" w:type="dxa"/>
            <w:tcPrChange w:id="594" w:author="shorny" w:date="2014-05-31T14:43:00Z">
              <w:tcPr>
                <w:tcW w:w="226" w:type="dxa"/>
              </w:tcPr>
            </w:tcPrChange>
          </w:tcPr>
          <w:p w14:paraId="776B0045" w14:textId="77777777" w:rsidR="008F21C6" w:rsidRDefault="008F21C6" w:rsidP="00883FEF">
            <w:pPr>
              <w:pStyle w:val="ListParagraph"/>
              <w:ind w:left="0"/>
              <w:rPr>
                <w:ins w:id="595" w:author="shorny" w:date="2014-05-31T14:38:00Z"/>
                <w:lang w:eastAsia="en-AU"/>
              </w:rPr>
            </w:pPr>
          </w:p>
        </w:tc>
        <w:tc>
          <w:tcPr>
            <w:tcW w:w="226" w:type="dxa"/>
            <w:tcPrChange w:id="596" w:author="shorny" w:date="2014-05-31T14:43:00Z">
              <w:tcPr>
                <w:tcW w:w="226" w:type="dxa"/>
              </w:tcPr>
            </w:tcPrChange>
          </w:tcPr>
          <w:p w14:paraId="5EF6437C" w14:textId="77777777" w:rsidR="008F21C6" w:rsidRDefault="008F21C6" w:rsidP="00883FEF">
            <w:pPr>
              <w:pStyle w:val="ListParagraph"/>
              <w:ind w:left="0"/>
              <w:rPr>
                <w:ins w:id="597" w:author="shorny" w:date="2014-05-31T14:38:00Z"/>
                <w:lang w:eastAsia="en-AU"/>
              </w:rPr>
            </w:pPr>
          </w:p>
        </w:tc>
        <w:tc>
          <w:tcPr>
            <w:tcW w:w="226" w:type="dxa"/>
            <w:tcPrChange w:id="598" w:author="shorny" w:date="2014-05-31T14:43:00Z">
              <w:tcPr>
                <w:tcW w:w="226" w:type="dxa"/>
              </w:tcPr>
            </w:tcPrChange>
          </w:tcPr>
          <w:p w14:paraId="2887E5F5" w14:textId="77777777" w:rsidR="008F21C6" w:rsidRDefault="008F21C6" w:rsidP="00883FEF">
            <w:pPr>
              <w:pStyle w:val="ListParagraph"/>
              <w:ind w:left="0"/>
              <w:rPr>
                <w:ins w:id="599" w:author="shorny" w:date="2014-05-31T14:38:00Z"/>
                <w:lang w:eastAsia="en-AU"/>
              </w:rPr>
            </w:pPr>
          </w:p>
        </w:tc>
        <w:tc>
          <w:tcPr>
            <w:tcW w:w="226" w:type="dxa"/>
            <w:tcPrChange w:id="600" w:author="shorny" w:date="2014-05-31T14:43:00Z">
              <w:tcPr>
                <w:tcW w:w="226" w:type="dxa"/>
              </w:tcPr>
            </w:tcPrChange>
          </w:tcPr>
          <w:p w14:paraId="008DAFCA" w14:textId="77777777" w:rsidR="008F21C6" w:rsidRDefault="008F21C6" w:rsidP="00883FEF">
            <w:pPr>
              <w:pStyle w:val="ListParagraph"/>
              <w:ind w:left="0"/>
              <w:rPr>
                <w:ins w:id="601" w:author="shorny" w:date="2014-05-31T14:38:00Z"/>
                <w:lang w:eastAsia="en-AU"/>
              </w:rPr>
            </w:pPr>
          </w:p>
        </w:tc>
        <w:tc>
          <w:tcPr>
            <w:tcW w:w="226" w:type="dxa"/>
            <w:tcPrChange w:id="602" w:author="shorny" w:date="2014-05-31T14:43:00Z">
              <w:tcPr>
                <w:tcW w:w="226" w:type="dxa"/>
              </w:tcPr>
            </w:tcPrChange>
          </w:tcPr>
          <w:p w14:paraId="569D8C4F" w14:textId="77777777" w:rsidR="008F21C6" w:rsidRDefault="008F21C6" w:rsidP="00883FEF">
            <w:pPr>
              <w:pStyle w:val="ListParagraph"/>
              <w:ind w:left="0"/>
              <w:rPr>
                <w:ins w:id="603" w:author="shorny" w:date="2014-05-31T14:38:00Z"/>
                <w:lang w:eastAsia="en-AU"/>
              </w:rPr>
            </w:pPr>
          </w:p>
        </w:tc>
        <w:tc>
          <w:tcPr>
            <w:tcW w:w="226" w:type="dxa"/>
            <w:tcPrChange w:id="604" w:author="shorny" w:date="2014-05-31T14:43:00Z">
              <w:tcPr>
                <w:tcW w:w="226" w:type="dxa"/>
              </w:tcPr>
            </w:tcPrChange>
          </w:tcPr>
          <w:p w14:paraId="751C87D1" w14:textId="77777777" w:rsidR="008F21C6" w:rsidRDefault="008F21C6" w:rsidP="00883FEF">
            <w:pPr>
              <w:pStyle w:val="ListParagraph"/>
              <w:ind w:left="0"/>
              <w:rPr>
                <w:ins w:id="605" w:author="shorny" w:date="2014-05-31T14:38:00Z"/>
                <w:lang w:eastAsia="en-AU"/>
              </w:rPr>
            </w:pPr>
          </w:p>
        </w:tc>
        <w:tc>
          <w:tcPr>
            <w:tcW w:w="226" w:type="dxa"/>
            <w:tcPrChange w:id="606" w:author="shorny" w:date="2014-05-31T14:43:00Z">
              <w:tcPr>
                <w:tcW w:w="226" w:type="dxa"/>
              </w:tcPr>
            </w:tcPrChange>
          </w:tcPr>
          <w:p w14:paraId="62934F6A" w14:textId="77777777" w:rsidR="008F21C6" w:rsidRDefault="008F21C6" w:rsidP="00883FEF">
            <w:pPr>
              <w:pStyle w:val="ListParagraph"/>
              <w:ind w:left="0"/>
              <w:rPr>
                <w:ins w:id="607" w:author="shorny" w:date="2014-05-31T14:38:00Z"/>
                <w:lang w:eastAsia="en-AU"/>
              </w:rPr>
            </w:pPr>
          </w:p>
        </w:tc>
        <w:tc>
          <w:tcPr>
            <w:tcW w:w="226" w:type="dxa"/>
            <w:tcPrChange w:id="608" w:author="shorny" w:date="2014-05-31T14:43:00Z">
              <w:tcPr>
                <w:tcW w:w="226" w:type="dxa"/>
              </w:tcPr>
            </w:tcPrChange>
          </w:tcPr>
          <w:p w14:paraId="485A8454" w14:textId="77777777" w:rsidR="008F21C6" w:rsidRDefault="008F21C6" w:rsidP="00883FEF">
            <w:pPr>
              <w:pStyle w:val="ListParagraph"/>
              <w:ind w:left="0"/>
              <w:rPr>
                <w:ins w:id="609" w:author="shorny" w:date="2014-05-31T14:38:00Z"/>
                <w:lang w:eastAsia="en-AU"/>
              </w:rPr>
            </w:pPr>
          </w:p>
        </w:tc>
        <w:tc>
          <w:tcPr>
            <w:tcW w:w="226" w:type="dxa"/>
            <w:tcPrChange w:id="610" w:author="shorny" w:date="2014-05-31T14:43:00Z">
              <w:tcPr>
                <w:tcW w:w="226" w:type="dxa"/>
              </w:tcPr>
            </w:tcPrChange>
          </w:tcPr>
          <w:p w14:paraId="539356CB" w14:textId="77777777" w:rsidR="008F21C6" w:rsidRDefault="008F21C6" w:rsidP="00883FEF">
            <w:pPr>
              <w:pStyle w:val="ListParagraph"/>
              <w:ind w:left="0"/>
              <w:rPr>
                <w:ins w:id="611" w:author="shorny" w:date="2014-05-31T14:38:00Z"/>
                <w:lang w:eastAsia="en-AU"/>
              </w:rPr>
            </w:pPr>
          </w:p>
        </w:tc>
        <w:tc>
          <w:tcPr>
            <w:tcW w:w="226" w:type="dxa"/>
            <w:tcPrChange w:id="612" w:author="shorny" w:date="2014-05-31T14:43:00Z">
              <w:tcPr>
                <w:tcW w:w="226" w:type="dxa"/>
              </w:tcPr>
            </w:tcPrChange>
          </w:tcPr>
          <w:p w14:paraId="56758023" w14:textId="77777777" w:rsidR="008F21C6" w:rsidRDefault="008F21C6" w:rsidP="00883FEF">
            <w:pPr>
              <w:pStyle w:val="ListParagraph"/>
              <w:ind w:left="0"/>
              <w:rPr>
                <w:ins w:id="613" w:author="shorny" w:date="2014-05-31T14:38:00Z"/>
                <w:lang w:eastAsia="en-AU"/>
              </w:rPr>
            </w:pPr>
          </w:p>
        </w:tc>
        <w:tc>
          <w:tcPr>
            <w:tcW w:w="226" w:type="dxa"/>
            <w:tcPrChange w:id="614" w:author="shorny" w:date="2014-05-31T14:43:00Z">
              <w:tcPr>
                <w:tcW w:w="226" w:type="dxa"/>
              </w:tcPr>
            </w:tcPrChange>
          </w:tcPr>
          <w:p w14:paraId="74C1A91C" w14:textId="77777777" w:rsidR="008F21C6" w:rsidRDefault="008F21C6" w:rsidP="00883FEF">
            <w:pPr>
              <w:pStyle w:val="ListParagraph"/>
              <w:ind w:left="0"/>
              <w:rPr>
                <w:ins w:id="615" w:author="shorny" w:date="2014-05-31T14:38:00Z"/>
                <w:lang w:eastAsia="en-AU"/>
              </w:rPr>
            </w:pPr>
          </w:p>
        </w:tc>
        <w:tc>
          <w:tcPr>
            <w:tcW w:w="226" w:type="dxa"/>
            <w:tcPrChange w:id="616" w:author="shorny" w:date="2014-05-31T14:43:00Z">
              <w:tcPr>
                <w:tcW w:w="226" w:type="dxa"/>
              </w:tcPr>
            </w:tcPrChange>
          </w:tcPr>
          <w:p w14:paraId="448194AD" w14:textId="77777777" w:rsidR="008F21C6" w:rsidRDefault="008F21C6" w:rsidP="00883FEF">
            <w:pPr>
              <w:pStyle w:val="ListParagraph"/>
              <w:ind w:left="0"/>
              <w:rPr>
                <w:ins w:id="617" w:author="shorny" w:date="2014-05-31T14:38:00Z"/>
                <w:lang w:eastAsia="en-AU"/>
              </w:rPr>
            </w:pPr>
          </w:p>
        </w:tc>
        <w:tc>
          <w:tcPr>
            <w:tcW w:w="226" w:type="dxa"/>
            <w:tcPrChange w:id="618" w:author="shorny" w:date="2014-05-31T14:43:00Z">
              <w:tcPr>
                <w:tcW w:w="226" w:type="dxa"/>
              </w:tcPr>
            </w:tcPrChange>
          </w:tcPr>
          <w:p w14:paraId="3A319447" w14:textId="77777777" w:rsidR="008F21C6" w:rsidRDefault="008F21C6" w:rsidP="00883FEF">
            <w:pPr>
              <w:pStyle w:val="ListParagraph"/>
              <w:ind w:left="0"/>
              <w:rPr>
                <w:ins w:id="619" w:author="shorny" w:date="2014-05-31T14:38:00Z"/>
                <w:lang w:eastAsia="en-AU"/>
              </w:rPr>
            </w:pPr>
          </w:p>
        </w:tc>
        <w:tc>
          <w:tcPr>
            <w:tcW w:w="226" w:type="dxa"/>
            <w:tcPrChange w:id="620" w:author="shorny" w:date="2014-05-31T14:43:00Z">
              <w:tcPr>
                <w:tcW w:w="226" w:type="dxa"/>
              </w:tcPr>
            </w:tcPrChange>
          </w:tcPr>
          <w:p w14:paraId="1B12430F" w14:textId="77777777" w:rsidR="008F21C6" w:rsidRDefault="008F21C6" w:rsidP="00883FEF">
            <w:pPr>
              <w:pStyle w:val="ListParagraph"/>
              <w:ind w:left="0"/>
              <w:rPr>
                <w:ins w:id="621" w:author="shorny" w:date="2014-05-31T14:38:00Z"/>
                <w:lang w:eastAsia="en-AU"/>
              </w:rPr>
            </w:pPr>
          </w:p>
        </w:tc>
        <w:tc>
          <w:tcPr>
            <w:tcW w:w="226" w:type="dxa"/>
            <w:tcPrChange w:id="622" w:author="shorny" w:date="2014-05-31T14:43:00Z">
              <w:tcPr>
                <w:tcW w:w="226" w:type="dxa"/>
              </w:tcPr>
            </w:tcPrChange>
          </w:tcPr>
          <w:p w14:paraId="26A35311" w14:textId="77777777" w:rsidR="008F21C6" w:rsidRDefault="008F21C6" w:rsidP="00883FEF">
            <w:pPr>
              <w:pStyle w:val="ListParagraph"/>
              <w:ind w:left="0"/>
              <w:rPr>
                <w:ins w:id="623" w:author="shorny" w:date="2014-05-31T14:38:00Z"/>
                <w:lang w:eastAsia="en-AU"/>
              </w:rPr>
            </w:pPr>
          </w:p>
        </w:tc>
        <w:tc>
          <w:tcPr>
            <w:tcW w:w="226" w:type="dxa"/>
            <w:tcPrChange w:id="624" w:author="shorny" w:date="2014-05-31T14:43:00Z">
              <w:tcPr>
                <w:tcW w:w="226" w:type="dxa"/>
              </w:tcPr>
            </w:tcPrChange>
          </w:tcPr>
          <w:p w14:paraId="62B68AFD" w14:textId="77777777" w:rsidR="008F21C6" w:rsidRDefault="008F21C6" w:rsidP="00883FEF">
            <w:pPr>
              <w:pStyle w:val="ListParagraph"/>
              <w:ind w:left="0"/>
              <w:rPr>
                <w:ins w:id="625" w:author="shorny" w:date="2014-05-31T14:38:00Z"/>
                <w:lang w:eastAsia="en-AU"/>
              </w:rPr>
            </w:pPr>
          </w:p>
        </w:tc>
        <w:tc>
          <w:tcPr>
            <w:tcW w:w="226" w:type="dxa"/>
            <w:tcPrChange w:id="626" w:author="shorny" w:date="2014-05-31T14:43:00Z">
              <w:tcPr>
                <w:tcW w:w="226" w:type="dxa"/>
              </w:tcPr>
            </w:tcPrChange>
          </w:tcPr>
          <w:p w14:paraId="0FFF079F" w14:textId="77777777" w:rsidR="008F21C6" w:rsidRDefault="008F21C6" w:rsidP="00883FEF">
            <w:pPr>
              <w:pStyle w:val="ListParagraph"/>
              <w:ind w:left="0"/>
              <w:rPr>
                <w:ins w:id="627" w:author="shorny" w:date="2014-05-31T14:38:00Z"/>
                <w:lang w:eastAsia="en-AU"/>
              </w:rPr>
            </w:pPr>
          </w:p>
        </w:tc>
        <w:tc>
          <w:tcPr>
            <w:tcW w:w="226" w:type="dxa"/>
            <w:tcPrChange w:id="628" w:author="shorny" w:date="2014-05-31T14:43:00Z">
              <w:tcPr>
                <w:tcW w:w="226" w:type="dxa"/>
              </w:tcPr>
            </w:tcPrChange>
          </w:tcPr>
          <w:p w14:paraId="45D40DF7" w14:textId="77777777" w:rsidR="008F21C6" w:rsidRDefault="008F21C6" w:rsidP="00883FEF">
            <w:pPr>
              <w:pStyle w:val="ListParagraph"/>
              <w:ind w:left="0"/>
              <w:rPr>
                <w:ins w:id="629" w:author="shorny" w:date="2014-05-31T14:38:00Z"/>
                <w:lang w:eastAsia="en-AU"/>
              </w:rPr>
            </w:pPr>
          </w:p>
        </w:tc>
        <w:tc>
          <w:tcPr>
            <w:tcW w:w="226" w:type="dxa"/>
            <w:tcPrChange w:id="630" w:author="shorny" w:date="2014-05-31T14:43:00Z">
              <w:tcPr>
                <w:tcW w:w="226" w:type="dxa"/>
              </w:tcPr>
            </w:tcPrChange>
          </w:tcPr>
          <w:p w14:paraId="7328A733" w14:textId="77777777" w:rsidR="008F21C6" w:rsidRDefault="008F21C6" w:rsidP="00883FEF">
            <w:pPr>
              <w:pStyle w:val="ListParagraph"/>
              <w:ind w:left="0"/>
              <w:rPr>
                <w:ins w:id="631" w:author="shorny" w:date="2014-05-31T14:38:00Z"/>
                <w:lang w:eastAsia="en-AU"/>
              </w:rPr>
            </w:pPr>
          </w:p>
        </w:tc>
        <w:tc>
          <w:tcPr>
            <w:tcW w:w="226" w:type="dxa"/>
            <w:tcPrChange w:id="632" w:author="shorny" w:date="2014-05-31T14:43:00Z">
              <w:tcPr>
                <w:tcW w:w="226" w:type="dxa"/>
              </w:tcPr>
            </w:tcPrChange>
          </w:tcPr>
          <w:p w14:paraId="79A353FF" w14:textId="77777777" w:rsidR="008F21C6" w:rsidRDefault="008F21C6" w:rsidP="00883FEF">
            <w:pPr>
              <w:pStyle w:val="ListParagraph"/>
              <w:ind w:left="0"/>
              <w:rPr>
                <w:ins w:id="633" w:author="shorny" w:date="2014-05-31T14:38:00Z"/>
                <w:lang w:eastAsia="en-AU"/>
              </w:rPr>
            </w:pPr>
          </w:p>
        </w:tc>
        <w:tc>
          <w:tcPr>
            <w:tcW w:w="226" w:type="dxa"/>
            <w:tcPrChange w:id="634" w:author="shorny" w:date="2014-05-31T14:43:00Z">
              <w:tcPr>
                <w:tcW w:w="226" w:type="dxa"/>
              </w:tcPr>
            </w:tcPrChange>
          </w:tcPr>
          <w:p w14:paraId="09DA633D" w14:textId="77777777" w:rsidR="008F21C6" w:rsidRDefault="008F21C6" w:rsidP="00883FEF">
            <w:pPr>
              <w:pStyle w:val="ListParagraph"/>
              <w:ind w:left="0"/>
              <w:rPr>
                <w:ins w:id="635" w:author="shorny" w:date="2014-05-31T14:38:00Z"/>
                <w:lang w:eastAsia="en-AU"/>
              </w:rPr>
            </w:pPr>
          </w:p>
        </w:tc>
        <w:tc>
          <w:tcPr>
            <w:tcW w:w="226" w:type="dxa"/>
            <w:tcPrChange w:id="636" w:author="shorny" w:date="2014-05-31T14:43:00Z">
              <w:tcPr>
                <w:tcW w:w="226" w:type="dxa"/>
              </w:tcPr>
            </w:tcPrChange>
          </w:tcPr>
          <w:p w14:paraId="1A1DC98B" w14:textId="77777777" w:rsidR="008F21C6" w:rsidRDefault="008F21C6" w:rsidP="00883FEF">
            <w:pPr>
              <w:pStyle w:val="ListParagraph"/>
              <w:ind w:left="0"/>
              <w:rPr>
                <w:ins w:id="637" w:author="shorny" w:date="2014-05-31T14:38:00Z"/>
                <w:lang w:eastAsia="en-AU"/>
              </w:rPr>
            </w:pPr>
          </w:p>
        </w:tc>
        <w:tc>
          <w:tcPr>
            <w:tcW w:w="226" w:type="dxa"/>
            <w:tcPrChange w:id="638" w:author="shorny" w:date="2014-05-31T14:43:00Z">
              <w:tcPr>
                <w:tcW w:w="226" w:type="dxa"/>
              </w:tcPr>
            </w:tcPrChange>
          </w:tcPr>
          <w:p w14:paraId="03C99DAF" w14:textId="77777777" w:rsidR="008F21C6" w:rsidRDefault="008F21C6" w:rsidP="00883FEF">
            <w:pPr>
              <w:pStyle w:val="ListParagraph"/>
              <w:ind w:left="0"/>
              <w:rPr>
                <w:ins w:id="639" w:author="shorny" w:date="2014-05-31T14:38:00Z"/>
                <w:lang w:eastAsia="en-AU"/>
              </w:rPr>
            </w:pPr>
          </w:p>
        </w:tc>
        <w:tc>
          <w:tcPr>
            <w:tcW w:w="226" w:type="dxa"/>
            <w:tcPrChange w:id="640" w:author="shorny" w:date="2014-05-31T14:43:00Z">
              <w:tcPr>
                <w:tcW w:w="226" w:type="dxa"/>
              </w:tcPr>
            </w:tcPrChange>
          </w:tcPr>
          <w:p w14:paraId="68B30149" w14:textId="77777777" w:rsidR="008F21C6" w:rsidRDefault="008F21C6" w:rsidP="00883FEF">
            <w:pPr>
              <w:pStyle w:val="ListParagraph"/>
              <w:ind w:left="0"/>
              <w:rPr>
                <w:ins w:id="641" w:author="shorny" w:date="2014-05-31T14:38:00Z"/>
                <w:lang w:eastAsia="en-AU"/>
              </w:rPr>
            </w:pPr>
          </w:p>
        </w:tc>
        <w:tc>
          <w:tcPr>
            <w:tcW w:w="226" w:type="dxa"/>
            <w:tcPrChange w:id="642" w:author="shorny" w:date="2014-05-31T14:43:00Z">
              <w:tcPr>
                <w:tcW w:w="226" w:type="dxa"/>
              </w:tcPr>
            </w:tcPrChange>
          </w:tcPr>
          <w:p w14:paraId="36454EFF" w14:textId="77777777" w:rsidR="008F21C6" w:rsidRDefault="008F21C6" w:rsidP="00883FEF">
            <w:pPr>
              <w:pStyle w:val="ListParagraph"/>
              <w:ind w:left="0"/>
              <w:rPr>
                <w:ins w:id="643" w:author="shorny" w:date="2014-05-31T14:38:00Z"/>
                <w:lang w:eastAsia="en-AU"/>
              </w:rPr>
            </w:pPr>
          </w:p>
        </w:tc>
        <w:tc>
          <w:tcPr>
            <w:tcW w:w="226" w:type="dxa"/>
            <w:tcPrChange w:id="644" w:author="shorny" w:date="2014-05-31T14:43:00Z">
              <w:tcPr>
                <w:tcW w:w="226" w:type="dxa"/>
              </w:tcPr>
            </w:tcPrChange>
          </w:tcPr>
          <w:p w14:paraId="1BF461AF" w14:textId="77777777" w:rsidR="008F21C6" w:rsidRDefault="008F21C6" w:rsidP="00883FEF">
            <w:pPr>
              <w:pStyle w:val="ListParagraph"/>
              <w:ind w:left="0"/>
              <w:rPr>
                <w:ins w:id="645" w:author="shorny" w:date="2014-05-31T14:38:00Z"/>
                <w:lang w:eastAsia="en-AU"/>
              </w:rPr>
            </w:pPr>
          </w:p>
        </w:tc>
        <w:tc>
          <w:tcPr>
            <w:tcW w:w="226" w:type="dxa"/>
            <w:tcPrChange w:id="646" w:author="shorny" w:date="2014-05-31T14:43:00Z">
              <w:tcPr>
                <w:tcW w:w="226" w:type="dxa"/>
              </w:tcPr>
            </w:tcPrChange>
          </w:tcPr>
          <w:p w14:paraId="09543046" w14:textId="77777777" w:rsidR="008F21C6" w:rsidRDefault="008F21C6" w:rsidP="00883FEF">
            <w:pPr>
              <w:pStyle w:val="ListParagraph"/>
              <w:ind w:left="0"/>
              <w:rPr>
                <w:ins w:id="647" w:author="shorny" w:date="2014-05-31T14:38:00Z"/>
                <w:lang w:eastAsia="en-AU"/>
              </w:rPr>
            </w:pPr>
          </w:p>
        </w:tc>
      </w:tr>
      <w:tr w:rsidR="008F21C6" w14:paraId="60B07580" w14:textId="77777777" w:rsidTr="008F21C6">
        <w:trPr>
          <w:ins w:id="648" w:author="shorny" w:date="2014-05-31T14:38:00Z"/>
        </w:trPr>
        <w:tc>
          <w:tcPr>
            <w:tcW w:w="2835" w:type="dxa"/>
            <w:tcPrChange w:id="649" w:author="shorny" w:date="2014-05-31T14:43:00Z">
              <w:tcPr>
                <w:tcW w:w="225" w:type="dxa"/>
              </w:tcPr>
            </w:tcPrChange>
          </w:tcPr>
          <w:p w14:paraId="31E53757" w14:textId="77777777" w:rsidR="008F21C6" w:rsidRDefault="008F21C6" w:rsidP="00883FEF">
            <w:pPr>
              <w:pStyle w:val="ListParagraph"/>
              <w:ind w:left="0"/>
              <w:rPr>
                <w:ins w:id="650" w:author="shorny" w:date="2014-05-31T14:38:00Z"/>
                <w:lang w:eastAsia="en-AU"/>
              </w:rPr>
            </w:pPr>
          </w:p>
        </w:tc>
        <w:tc>
          <w:tcPr>
            <w:tcW w:w="225" w:type="dxa"/>
            <w:tcPrChange w:id="651" w:author="shorny" w:date="2014-05-31T14:43:00Z">
              <w:tcPr>
                <w:tcW w:w="225" w:type="dxa"/>
              </w:tcPr>
            </w:tcPrChange>
          </w:tcPr>
          <w:p w14:paraId="4188C173" w14:textId="77777777" w:rsidR="008F21C6" w:rsidRDefault="008F21C6" w:rsidP="00883FEF">
            <w:pPr>
              <w:pStyle w:val="ListParagraph"/>
              <w:ind w:left="0"/>
              <w:rPr>
                <w:ins w:id="652" w:author="shorny" w:date="2014-05-31T14:38:00Z"/>
                <w:lang w:eastAsia="en-AU"/>
              </w:rPr>
            </w:pPr>
          </w:p>
        </w:tc>
        <w:tc>
          <w:tcPr>
            <w:tcW w:w="225" w:type="dxa"/>
            <w:tcPrChange w:id="653" w:author="shorny" w:date="2014-05-31T14:43:00Z">
              <w:tcPr>
                <w:tcW w:w="225" w:type="dxa"/>
              </w:tcPr>
            </w:tcPrChange>
          </w:tcPr>
          <w:p w14:paraId="36721F23" w14:textId="77777777" w:rsidR="008F21C6" w:rsidRDefault="008F21C6" w:rsidP="00883FEF">
            <w:pPr>
              <w:pStyle w:val="ListParagraph"/>
              <w:ind w:left="0"/>
              <w:rPr>
                <w:ins w:id="654" w:author="shorny" w:date="2014-05-31T14:38:00Z"/>
                <w:lang w:eastAsia="en-AU"/>
              </w:rPr>
            </w:pPr>
          </w:p>
        </w:tc>
        <w:tc>
          <w:tcPr>
            <w:tcW w:w="225" w:type="dxa"/>
            <w:tcPrChange w:id="655" w:author="shorny" w:date="2014-05-31T14:43:00Z">
              <w:tcPr>
                <w:tcW w:w="225" w:type="dxa"/>
              </w:tcPr>
            </w:tcPrChange>
          </w:tcPr>
          <w:p w14:paraId="53214AB2" w14:textId="77777777" w:rsidR="008F21C6" w:rsidRDefault="008F21C6" w:rsidP="00883FEF">
            <w:pPr>
              <w:pStyle w:val="ListParagraph"/>
              <w:ind w:left="0"/>
              <w:rPr>
                <w:ins w:id="656" w:author="shorny" w:date="2014-05-31T14:38:00Z"/>
                <w:lang w:eastAsia="en-AU"/>
              </w:rPr>
            </w:pPr>
          </w:p>
        </w:tc>
        <w:tc>
          <w:tcPr>
            <w:tcW w:w="225" w:type="dxa"/>
            <w:tcPrChange w:id="657" w:author="shorny" w:date="2014-05-31T14:43:00Z">
              <w:tcPr>
                <w:tcW w:w="225" w:type="dxa"/>
              </w:tcPr>
            </w:tcPrChange>
          </w:tcPr>
          <w:p w14:paraId="3F3B655B" w14:textId="77777777" w:rsidR="008F21C6" w:rsidRDefault="008F21C6" w:rsidP="00883FEF">
            <w:pPr>
              <w:pStyle w:val="ListParagraph"/>
              <w:ind w:left="0"/>
              <w:rPr>
                <w:ins w:id="658" w:author="shorny" w:date="2014-05-31T14:38:00Z"/>
                <w:lang w:eastAsia="en-AU"/>
              </w:rPr>
            </w:pPr>
          </w:p>
        </w:tc>
        <w:tc>
          <w:tcPr>
            <w:tcW w:w="225" w:type="dxa"/>
            <w:tcPrChange w:id="659" w:author="shorny" w:date="2014-05-31T14:43:00Z">
              <w:tcPr>
                <w:tcW w:w="225" w:type="dxa"/>
              </w:tcPr>
            </w:tcPrChange>
          </w:tcPr>
          <w:p w14:paraId="64AC33F7" w14:textId="77777777" w:rsidR="008F21C6" w:rsidRDefault="008F21C6" w:rsidP="00883FEF">
            <w:pPr>
              <w:pStyle w:val="ListParagraph"/>
              <w:ind w:left="0"/>
              <w:rPr>
                <w:ins w:id="660" w:author="shorny" w:date="2014-05-31T14:38:00Z"/>
                <w:lang w:eastAsia="en-AU"/>
              </w:rPr>
            </w:pPr>
          </w:p>
        </w:tc>
        <w:tc>
          <w:tcPr>
            <w:tcW w:w="225" w:type="dxa"/>
            <w:tcPrChange w:id="661" w:author="shorny" w:date="2014-05-31T14:43:00Z">
              <w:tcPr>
                <w:tcW w:w="225" w:type="dxa"/>
              </w:tcPr>
            </w:tcPrChange>
          </w:tcPr>
          <w:p w14:paraId="3D5277C0" w14:textId="77777777" w:rsidR="008F21C6" w:rsidRDefault="008F21C6" w:rsidP="00883FEF">
            <w:pPr>
              <w:pStyle w:val="ListParagraph"/>
              <w:ind w:left="0"/>
              <w:rPr>
                <w:ins w:id="662" w:author="shorny" w:date="2014-05-31T14:38:00Z"/>
                <w:lang w:eastAsia="en-AU"/>
              </w:rPr>
            </w:pPr>
          </w:p>
        </w:tc>
        <w:tc>
          <w:tcPr>
            <w:tcW w:w="225" w:type="dxa"/>
            <w:tcPrChange w:id="663" w:author="shorny" w:date="2014-05-31T14:43:00Z">
              <w:tcPr>
                <w:tcW w:w="225" w:type="dxa"/>
              </w:tcPr>
            </w:tcPrChange>
          </w:tcPr>
          <w:p w14:paraId="1FC8E59B" w14:textId="77777777" w:rsidR="008F21C6" w:rsidRDefault="008F21C6" w:rsidP="00883FEF">
            <w:pPr>
              <w:pStyle w:val="ListParagraph"/>
              <w:ind w:left="0"/>
              <w:rPr>
                <w:ins w:id="664" w:author="shorny" w:date="2014-05-31T14:38:00Z"/>
                <w:lang w:eastAsia="en-AU"/>
              </w:rPr>
            </w:pPr>
          </w:p>
        </w:tc>
        <w:tc>
          <w:tcPr>
            <w:tcW w:w="225" w:type="dxa"/>
            <w:tcPrChange w:id="665" w:author="shorny" w:date="2014-05-31T14:43:00Z">
              <w:tcPr>
                <w:tcW w:w="225" w:type="dxa"/>
              </w:tcPr>
            </w:tcPrChange>
          </w:tcPr>
          <w:p w14:paraId="791D3183" w14:textId="77777777" w:rsidR="008F21C6" w:rsidRDefault="008F21C6" w:rsidP="00883FEF">
            <w:pPr>
              <w:pStyle w:val="ListParagraph"/>
              <w:ind w:left="0"/>
              <w:rPr>
                <w:ins w:id="666" w:author="shorny" w:date="2014-05-31T14:38:00Z"/>
                <w:lang w:eastAsia="en-AU"/>
              </w:rPr>
            </w:pPr>
          </w:p>
        </w:tc>
        <w:tc>
          <w:tcPr>
            <w:tcW w:w="225" w:type="dxa"/>
            <w:tcPrChange w:id="667" w:author="shorny" w:date="2014-05-31T14:43:00Z">
              <w:tcPr>
                <w:tcW w:w="225" w:type="dxa"/>
              </w:tcPr>
            </w:tcPrChange>
          </w:tcPr>
          <w:p w14:paraId="7001765B" w14:textId="77777777" w:rsidR="008F21C6" w:rsidRDefault="008F21C6" w:rsidP="00883FEF">
            <w:pPr>
              <w:pStyle w:val="ListParagraph"/>
              <w:ind w:left="0"/>
              <w:rPr>
                <w:ins w:id="668" w:author="shorny" w:date="2014-05-31T14:38:00Z"/>
                <w:lang w:eastAsia="en-AU"/>
              </w:rPr>
            </w:pPr>
          </w:p>
        </w:tc>
        <w:tc>
          <w:tcPr>
            <w:tcW w:w="225" w:type="dxa"/>
            <w:tcPrChange w:id="669" w:author="shorny" w:date="2014-05-31T14:43:00Z">
              <w:tcPr>
                <w:tcW w:w="225" w:type="dxa"/>
              </w:tcPr>
            </w:tcPrChange>
          </w:tcPr>
          <w:p w14:paraId="0326865C" w14:textId="77777777" w:rsidR="008F21C6" w:rsidRDefault="008F21C6" w:rsidP="00883FEF">
            <w:pPr>
              <w:pStyle w:val="ListParagraph"/>
              <w:ind w:left="0"/>
              <w:rPr>
                <w:ins w:id="670" w:author="shorny" w:date="2014-05-31T14:38:00Z"/>
                <w:lang w:eastAsia="en-AU"/>
              </w:rPr>
            </w:pPr>
          </w:p>
        </w:tc>
        <w:tc>
          <w:tcPr>
            <w:tcW w:w="225" w:type="dxa"/>
            <w:tcPrChange w:id="671" w:author="shorny" w:date="2014-05-31T14:43:00Z">
              <w:tcPr>
                <w:tcW w:w="225" w:type="dxa"/>
              </w:tcPr>
            </w:tcPrChange>
          </w:tcPr>
          <w:p w14:paraId="77FD304A" w14:textId="77777777" w:rsidR="008F21C6" w:rsidRDefault="008F21C6" w:rsidP="00883FEF">
            <w:pPr>
              <w:pStyle w:val="ListParagraph"/>
              <w:ind w:left="0"/>
              <w:rPr>
                <w:ins w:id="672" w:author="shorny" w:date="2014-05-31T14:38:00Z"/>
                <w:lang w:eastAsia="en-AU"/>
              </w:rPr>
            </w:pPr>
          </w:p>
        </w:tc>
        <w:tc>
          <w:tcPr>
            <w:tcW w:w="225" w:type="dxa"/>
            <w:tcPrChange w:id="673" w:author="shorny" w:date="2014-05-31T14:43:00Z">
              <w:tcPr>
                <w:tcW w:w="225" w:type="dxa"/>
              </w:tcPr>
            </w:tcPrChange>
          </w:tcPr>
          <w:p w14:paraId="473281EB" w14:textId="77777777" w:rsidR="008F21C6" w:rsidRDefault="008F21C6" w:rsidP="00883FEF">
            <w:pPr>
              <w:pStyle w:val="ListParagraph"/>
              <w:ind w:left="0"/>
              <w:rPr>
                <w:ins w:id="674" w:author="shorny" w:date="2014-05-31T14:38:00Z"/>
                <w:lang w:eastAsia="en-AU"/>
              </w:rPr>
            </w:pPr>
          </w:p>
        </w:tc>
        <w:tc>
          <w:tcPr>
            <w:tcW w:w="225" w:type="dxa"/>
            <w:tcPrChange w:id="675" w:author="shorny" w:date="2014-05-31T14:43:00Z">
              <w:tcPr>
                <w:tcW w:w="225" w:type="dxa"/>
              </w:tcPr>
            </w:tcPrChange>
          </w:tcPr>
          <w:p w14:paraId="77AEE883" w14:textId="77777777" w:rsidR="008F21C6" w:rsidRDefault="008F21C6" w:rsidP="00883FEF">
            <w:pPr>
              <w:pStyle w:val="ListParagraph"/>
              <w:ind w:left="0"/>
              <w:rPr>
                <w:ins w:id="676" w:author="shorny" w:date="2014-05-31T14:38:00Z"/>
                <w:lang w:eastAsia="en-AU"/>
              </w:rPr>
            </w:pPr>
          </w:p>
        </w:tc>
        <w:tc>
          <w:tcPr>
            <w:tcW w:w="225" w:type="dxa"/>
            <w:tcPrChange w:id="677" w:author="shorny" w:date="2014-05-31T14:43:00Z">
              <w:tcPr>
                <w:tcW w:w="225" w:type="dxa"/>
              </w:tcPr>
            </w:tcPrChange>
          </w:tcPr>
          <w:p w14:paraId="0C1AE91F" w14:textId="77777777" w:rsidR="008F21C6" w:rsidRDefault="008F21C6" w:rsidP="00883FEF">
            <w:pPr>
              <w:pStyle w:val="ListParagraph"/>
              <w:ind w:left="0"/>
              <w:rPr>
                <w:ins w:id="678" w:author="shorny" w:date="2014-05-31T14:38:00Z"/>
                <w:lang w:eastAsia="en-AU"/>
              </w:rPr>
            </w:pPr>
          </w:p>
        </w:tc>
        <w:tc>
          <w:tcPr>
            <w:tcW w:w="225" w:type="dxa"/>
            <w:tcPrChange w:id="679" w:author="shorny" w:date="2014-05-31T14:43:00Z">
              <w:tcPr>
                <w:tcW w:w="225" w:type="dxa"/>
              </w:tcPr>
            </w:tcPrChange>
          </w:tcPr>
          <w:p w14:paraId="7F6E0394" w14:textId="77777777" w:rsidR="008F21C6" w:rsidRDefault="008F21C6" w:rsidP="00883FEF">
            <w:pPr>
              <w:pStyle w:val="ListParagraph"/>
              <w:ind w:left="0"/>
              <w:rPr>
                <w:ins w:id="680" w:author="shorny" w:date="2014-05-31T14:38:00Z"/>
                <w:lang w:eastAsia="en-AU"/>
              </w:rPr>
            </w:pPr>
          </w:p>
        </w:tc>
        <w:tc>
          <w:tcPr>
            <w:tcW w:w="225" w:type="dxa"/>
            <w:tcPrChange w:id="681" w:author="shorny" w:date="2014-05-31T14:43:00Z">
              <w:tcPr>
                <w:tcW w:w="225" w:type="dxa"/>
              </w:tcPr>
            </w:tcPrChange>
          </w:tcPr>
          <w:p w14:paraId="3A8C433F" w14:textId="77777777" w:rsidR="008F21C6" w:rsidRDefault="008F21C6" w:rsidP="00883FEF">
            <w:pPr>
              <w:pStyle w:val="ListParagraph"/>
              <w:ind w:left="0"/>
              <w:rPr>
                <w:ins w:id="682" w:author="shorny" w:date="2014-05-31T14:38:00Z"/>
                <w:lang w:eastAsia="en-AU"/>
              </w:rPr>
            </w:pPr>
          </w:p>
        </w:tc>
        <w:tc>
          <w:tcPr>
            <w:tcW w:w="226" w:type="dxa"/>
            <w:tcPrChange w:id="683" w:author="shorny" w:date="2014-05-31T14:43:00Z">
              <w:tcPr>
                <w:tcW w:w="226" w:type="dxa"/>
              </w:tcPr>
            </w:tcPrChange>
          </w:tcPr>
          <w:p w14:paraId="31FC92BE" w14:textId="77777777" w:rsidR="008F21C6" w:rsidRDefault="008F21C6" w:rsidP="00883FEF">
            <w:pPr>
              <w:pStyle w:val="ListParagraph"/>
              <w:ind w:left="0"/>
              <w:rPr>
                <w:ins w:id="684" w:author="shorny" w:date="2014-05-31T14:38:00Z"/>
                <w:lang w:eastAsia="en-AU"/>
              </w:rPr>
            </w:pPr>
          </w:p>
        </w:tc>
        <w:tc>
          <w:tcPr>
            <w:tcW w:w="226" w:type="dxa"/>
            <w:tcPrChange w:id="685" w:author="shorny" w:date="2014-05-31T14:43:00Z">
              <w:tcPr>
                <w:tcW w:w="226" w:type="dxa"/>
              </w:tcPr>
            </w:tcPrChange>
          </w:tcPr>
          <w:p w14:paraId="4196481C" w14:textId="77777777" w:rsidR="008F21C6" w:rsidRDefault="008F21C6" w:rsidP="00883FEF">
            <w:pPr>
              <w:pStyle w:val="ListParagraph"/>
              <w:ind w:left="0"/>
              <w:rPr>
                <w:ins w:id="686" w:author="shorny" w:date="2014-05-31T14:38:00Z"/>
                <w:lang w:eastAsia="en-AU"/>
              </w:rPr>
            </w:pPr>
          </w:p>
        </w:tc>
        <w:tc>
          <w:tcPr>
            <w:tcW w:w="226" w:type="dxa"/>
            <w:tcPrChange w:id="687" w:author="shorny" w:date="2014-05-31T14:43:00Z">
              <w:tcPr>
                <w:tcW w:w="226" w:type="dxa"/>
              </w:tcPr>
            </w:tcPrChange>
          </w:tcPr>
          <w:p w14:paraId="3D591FC8" w14:textId="77777777" w:rsidR="008F21C6" w:rsidRDefault="008F21C6" w:rsidP="00883FEF">
            <w:pPr>
              <w:pStyle w:val="ListParagraph"/>
              <w:ind w:left="0"/>
              <w:rPr>
                <w:ins w:id="688" w:author="shorny" w:date="2014-05-31T14:38:00Z"/>
                <w:lang w:eastAsia="en-AU"/>
              </w:rPr>
            </w:pPr>
          </w:p>
        </w:tc>
        <w:tc>
          <w:tcPr>
            <w:tcW w:w="226" w:type="dxa"/>
            <w:tcPrChange w:id="689" w:author="shorny" w:date="2014-05-31T14:43:00Z">
              <w:tcPr>
                <w:tcW w:w="226" w:type="dxa"/>
              </w:tcPr>
            </w:tcPrChange>
          </w:tcPr>
          <w:p w14:paraId="1F250BAF" w14:textId="77777777" w:rsidR="008F21C6" w:rsidRDefault="008F21C6" w:rsidP="00883FEF">
            <w:pPr>
              <w:pStyle w:val="ListParagraph"/>
              <w:ind w:left="0"/>
              <w:rPr>
                <w:ins w:id="690" w:author="shorny" w:date="2014-05-31T14:38:00Z"/>
                <w:lang w:eastAsia="en-AU"/>
              </w:rPr>
            </w:pPr>
          </w:p>
        </w:tc>
        <w:tc>
          <w:tcPr>
            <w:tcW w:w="226" w:type="dxa"/>
            <w:tcPrChange w:id="691" w:author="shorny" w:date="2014-05-31T14:43:00Z">
              <w:tcPr>
                <w:tcW w:w="226" w:type="dxa"/>
              </w:tcPr>
            </w:tcPrChange>
          </w:tcPr>
          <w:p w14:paraId="6B3DEBBF" w14:textId="77777777" w:rsidR="008F21C6" w:rsidRDefault="008F21C6" w:rsidP="00883FEF">
            <w:pPr>
              <w:pStyle w:val="ListParagraph"/>
              <w:ind w:left="0"/>
              <w:rPr>
                <w:ins w:id="692" w:author="shorny" w:date="2014-05-31T14:38:00Z"/>
                <w:lang w:eastAsia="en-AU"/>
              </w:rPr>
            </w:pPr>
          </w:p>
        </w:tc>
        <w:tc>
          <w:tcPr>
            <w:tcW w:w="226" w:type="dxa"/>
            <w:tcPrChange w:id="693" w:author="shorny" w:date="2014-05-31T14:43:00Z">
              <w:tcPr>
                <w:tcW w:w="226" w:type="dxa"/>
              </w:tcPr>
            </w:tcPrChange>
          </w:tcPr>
          <w:p w14:paraId="418A00E9" w14:textId="77777777" w:rsidR="008F21C6" w:rsidRDefault="008F21C6" w:rsidP="00883FEF">
            <w:pPr>
              <w:pStyle w:val="ListParagraph"/>
              <w:ind w:left="0"/>
              <w:rPr>
                <w:ins w:id="694" w:author="shorny" w:date="2014-05-31T14:38:00Z"/>
                <w:lang w:eastAsia="en-AU"/>
              </w:rPr>
            </w:pPr>
          </w:p>
        </w:tc>
        <w:tc>
          <w:tcPr>
            <w:tcW w:w="226" w:type="dxa"/>
            <w:tcPrChange w:id="695" w:author="shorny" w:date="2014-05-31T14:43:00Z">
              <w:tcPr>
                <w:tcW w:w="226" w:type="dxa"/>
              </w:tcPr>
            </w:tcPrChange>
          </w:tcPr>
          <w:p w14:paraId="6651D484" w14:textId="77777777" w:rsidR="008F21C6" w:rsidRDefault="008F21C6" w:rsidP="00883FEF">
            <w:pPr>
              <w:pStyle w:val="ListParagraph"/>
              <w:ind w:left="0"/>
              <w:rPr>
                <w:ins w:id="696" w:author="shorny" w:date="2014-05-31T14:38:00Z"/>
                <w:lang w:eastAsia="en-AU"/>
              </w:rPr>
            </w:pPr>
          </w:p>
        </w:tc>
        <w:tc>
          <w:tcPr>
            <w:tcW w:w="226" w:type="dxa"/>
            <w:tcPrChange w:id="697" w:author="shorny" w:date="2014-05-31T14:43:00Z">
              <w:tcPr>
                <w:tcW w:w="226" w:type="dxa"/>
              </w:tcPr>
            </w:tcPrChange>
          </w:tcPr>
          <w:p w14:paraId="6C52BF0A" w14:textId="77777777" w:rsidR="008F21C6" w:rsidRDefault="008F21C6" w:rsidP="00883FEF">
            <w:pPr>
              <w:pStyle w:val="ListParagraph"/>
              <w:ind w:left="0"/>
              <w:rPr>
                <w:ins w:id="698" w:author="shorny" w:date="2014-05-31T14:38:00Z"/>
                <w:lang w:eastAsia="en-AU"/>
              </w:rPr>
            </w:pPr>
          </w:p>
        </w:tc>
        <w:tc>
          <w:tcPr>
            <w:tcW w:w="226" w:type="dxa"/>
            <w:tcPrChange w:id="699" w:author="shorny" w:date="2014-05-31T14:43:00Z">
              <w:tcPr>
                <w:tcW w:w="226" w:type="dxa"/>
              </w:tcPr>
            </w:tcPrChange>
          </w:tcPr>
          <w:p w14:paraId="3D77E2D6" w14:textId="77777777" w:rsidR="008F21C6" w:rsidRDefault="008F21C6" w:rsidP="00883FEF">
            <w:pPr>
              <w:pStyle w:val="ListParagraph"/>
              <w:ind w:left="0"/>
              <w:rPr>
                <w:ins w:id="700" w:author="shorny" w:date="2014-05-31T14:38:00Z"/>
                <w:lang w:eastAsia="en-AU"/>
              </w:rPr>
            </w:pPr>
          </w:p>
        </w:tc>
        <w:tc>
          <w:tcPr>
            <w:tcW w:w="226" w:type="dxa"/>
            <w:tcPrChange w:id="701" w:author="shorny" w:date="2014-05-31T14:43:00Z">
              <w:tcPr>
                <w:tcW w:w="226" w:type="dxa"/>
              </w:tcPr>
            </w:tcPrChange>
          </w:tcPr>
          <w:p w14:paraId="3B45FD7D" w14:textId="77777777" w:rsidR="008F21C6" w:rsidRDefault="008F21C6" w:rsidP="00883FEF">
            <w:pPr>
              <w:pStyle w:val="ListParagraph"/>
              <w:ind w:left="0"/>
              <w:rPr>
                <w:ins w:id="702" w:author="shorny" w:date="2014-05-31T14:38:00Z"/>
                <w:lang w:eastAsia="en-AU"/>
              </w:rPr>
            </w:pPr>
          </w:p>
        </w:tc>
        <w:tc>
          <w:tcPr>
            <w:tcW w:w="226" w:type="dxa"/>
            <w:tcPrChange w:id="703" w:author="shorny" w:date="2014-05-31T14:43:00Z">
              <w:tcPr>
                <w:tcW w:w="226" w:type="dxa"/>
              </w:tcPr>
            </w:tcPrChange>
          </w:tcPr>
          <w:p w14:paraId="071A84C6" w14:textId="77777777" w:rsidR="008F21C6" w:rsidRDefault="008F21C6" w:rsidP="00883FEF">
            <w:pPr>
              <w:pStyle w:val="ListParagraph"/>
              <w:ind w:left="0"/>
              <w:rPr>
                <w:ins w:id="704" w:author="shorny" w:date="2014-05-31T14:38:00Z"/>
                <w:lang w:eastAsia="en-AU"/>
              </w:rPr>
            </w:pPr>
          </w:p>
        </w:tc>
        <w:tc>
          <w:tcPr>
            <w:tcW w:w="226" w:type="dxa"/>
            <w:tcPrChange w:id="705" w:author="shorny" w:date="2014-05-31T14:43:00Z">
              <w:tcPr>
                <w:tcW w:w="226" w:type="dxa"/>
              </w:tcPr>
            </w:tcPrChange>
          </w:tcPr>
          <w:p w14:paraId="1F6443AC" w14:textId="77777777" w:rsidR="008F21C6" w:rsidRDefault="008F21C6" w:rsidP="00883FEF">
            <w:pPr>
              <w:pStyle w:val="ListParagraph"/>
              <w:ind w:left="0"/>
              <w:rPr>
                <w:ins w:id="706" w:author="shorny" w:date="2014-05-31T14:38:00Z"/>
                <w:lang w:eastAsia="en-AU"/>
              </w:rPr>
            </w:pPr>
          </w:p>
        </w:tc>
        <w:tc>
          <w:tcPr>
            <w:tcW w:w="226" w:type="dxa"/>
            <w:tcPrChange w:id="707" w:author="shorny" w:date="2014-05-31T14:43:00Z">
              <w:tcPr>
                <w:tcW w:w="226" w:type="dxa"/>
              </w:tcPr>
            </w:tcPrChange>
          </w:tcPr>
          <w:p w14:paraId="6484E99C" w14:textId="77777777" w:rsidR="008F21C6" w:rsidRDefault="008F21C6" w:rsidP="00883FEF">
            <w:pPr>
              <w:pStyle w:val="ListParagraph"/>
              <w:ind w:left="0"/>
              <w:rPr>
                <w:ins w:id="708" w:author="shorny" w:date="2014-05-31T14:38:00Z"/>
                <w:lang w:eastAsia="en-AU"/>
              </w:rPr>
            </w:pPr>
          </w:p>
        </w:tc>
        <w:tc>
          <w:tcPr>
            <w:tcW w:w="226" w:type="dxa"/>
            <w:tcPrChange w:id="709" w:author="shorny" w:date="2014-05-31T14:43:00Z">
              <w:tcPr>
                <w:tcW w:w="226" w:type="dxa"/>
              </w:tcPr>
            </w:tcPrChange>
          </w:tcPr>
          <w:p w14:paraId="5A02F47D" w14:textId="77777777" w:rsidR="008F21C6" w:rsidRDefault="008F21C6" w:rsidP="00883FEF">
            <w:pPr>
              <w:pStyle w:val="ListParagraph"/>
              <w:ind w:left="0"/>
              <w:rPr>
                <w:ins w:id="710" w:author="shorny" w:date="2014-05-31T14:38:00Z"/>
                <w:lang w:eastAsia="en-AU"/>
              </w:rPr>
            </w:pPr>
          </w:p>
        </w:tc>
        <w:tc>
          <w:tcPr>
            <w:tcW w:w="226" w:type="dxa"/>
            <w:tcPrChange w:id="711" w:author="shorny" w:date="2014-05-31T14:43:00Z">
              <w:tcPr>
                <w:tcW w:w="226" w:type="dxa"/>
              </w:tcPr>
            </w:tcPrChange>
          </w:tcPr>
          <w:p w14:paraId="3E6A520D" w14:textId="77777777" w:rsidR="008F21C6" w:rsidRDefault="008F21C6" w:rsidP="00883FEF">
            <w:pPr>
              <w:pStyle w:val="ListParagraph"/>
              <w:ind w:left="0"/>
              <w:rPr>
                <w:ins w:id="712" w:author="shorny" w:date="2014-05-31T14:38:00Z"/>
                <w:lang w:eastAsia="en-AU"/>
              </w:rPr>
            </w:pPr>
          </w:p>
        </w:tc>
        <w:tc>
          <w:tcPr>
            <w:tcW w:w="226" w:type="dxa"/>
            <w:tcPrChange w:id="713" w:author="shorny" w:date="2014-05-31T14:43:00Z">
              <w:tcPr>
                <w:tcW w:w="226" w:type="dxa"/>
              </w:tcPr>
            </w:tcPrChange>
          </w:tcPr>
          <w:p w14:paraId="0FDA931E" w14:textId="77777777" w:rsidR="008F21C6" w:rsidRDefault="008F21C6" w:rsidP="00883FEF">
            <w:pPr>
              <w:pStyle w:val="ListParagraph"/>
              <w:ind w:left="0"/>
              <w:rPr>
                <w:ins w:id="714" w:author="shorny" w:date="2014-05-31T14:38:00Z"/>
                <w:lang w:eastAsia="en-AU"/>
              </w:rPr>
            </w:pPr>
          </w:p>
        </w:tc>
        <w:tc>
          <w:tcPr>
            <w:tcW w:w="226" w:type="dxa"/>
            <w:tcPrChange w:id="715" w:author="shorny" w:date="2014-05-31T14:43:00Z">
              <w:tcPr>
                <w:tcW w:w="226" w:type="dxa"/>
              </w:tcPr>
            </w:tcPrChange>
          </w:tcPr>
          <w:p w14:paraId="4F4AA9EF" w14:textId="77777777" w:rsidR="008F21C6" w:rsidRDefault="008F21C6" w:rsidP="00883FEF">
            <w:pPr>
              <w:pStyle w:val="ListParagraph"/>
              <w:ind w:left="0"/>
              <w:rPr>
                <w:ins w:id="716" w:author="shorny" w:date="2014-05-31T14:38:00Z"/>
                <w:lang w:eastAsia="en-AU"/>
              </w:rPr>
            </w:pPr>
          </w:p>
        </w:tc>
        <w:tc>
          <w:tcPr>
            <w:tcW w:w="226" w:type="dxa"/>
            <w:tcPrChange w:id="717" w:author="shorny" w:date="2014-05-31T14:43:00Z">
              <w:tcPr>
                <w:tcW w:w="226" w:type="dxa"/>
              </w:tcPr>
            </w:tcPrChange>
          </w:tcPr>
          <w:p w14:paraId="7E660CF6" w14:textId="77777777" w:rsidR="008F21C6" w:rsidRDefault="008F21C6" w:rsidP="00883FEF">
            <w:pPr>
              <w:pStyle w:val="ListParagraph"/>
              <w:ind w:left="0"/>
              <w:rPr>
                <w:ins w:id="718" w:author="shorny" w:date="2014-05-31T14:38:00Z"/>
                <w:lang w:eastAsia="en-AU"/>
              </w:rPr>
            </w:pPr>
          </w:p>
        </w:tc>
        <w:tc>
          <w:tcPr>
            <w:tcW w:w="226" w:type="dxa"/>
            <w:tcPrChange w:id="719" w:author="shorny" w:date="2014-05-31T14:43:00Z">
              <w:tcPr>
                <w:tcW w:w="226" w:type="dxa"/>
              </w:tcPr>
            </w:tcPrChange>
          </w:tcPr>
          <w:p w14:paraId="2C0C4316" w14:textId="77777777" w:rsidR="008F21C6" w:rsidRDefault="008F21C6" w:rsidP="00883FEF">
            <w:pPr>
              <w:pStyle w:val="ListParagraph"/>
              <w:ind w:left="0"/>
              <w:rPr>
                <w:ins w:id="720" w:author="shorny" w:date="2014-05-31T14:38:00Z"/>
                <w:lang w:eastAsia="en-AU"/>
              </w:rPr>
            </w:pPr>
          </w:p>
        </w:tc>
        <w:tc>
          <w:tcPr>
            <w:tcW w:w="226" w:type="dxa"/>
            <w:tcPrChange w:id="721" w:author="shorny" w:date="2014-05-31T14:43:00Z">
              <w:tcPr>
                <w:tcW w:w="226" w:type="dxa"/>
              </w:tcPr>
            </w:tcPrChange>
          </w:tcPr>
          <w:p w14:paraId="6D767749" w14:textId="77777777" w:rsidR="008F21C6" w:rsidRDefault="008F21C6" w:rsidP="00883FEF">
            <w:pPr>
              <w:pStyle w:val="ListParagraph"/>
              <w:ind w:left="0"/>
              <w:rPr>
                <w:ins w:id="722" w:author="shorny" w:date="2014-05-31T14:38:00Z"/>
                <w:lang w:eastAsia="en-AU"/>
              </w:rPr>
            </w:pPr>
          </w:p>
        </w:tc>
        <w:tc>
          <w:tcPr>
            <w:tcW w:w="226" w:type="dxa"/>
            <w:tcPrChange w:id="723" w:author="shorny" w:date="2014-05-31T14:43:00Z">
              <w:tcPr>
                <w:tcW w:w="226" w:type="dxa"/>
              </w:tcPr>
            </w:tcPrChange>
          </w:tcPr>
          <w:p w14:paraId="74CB129E" w14:textId="77777777" w:rsidR="008F21C6" w:rsidRDefault="008F21C6" w:rsidP="00883FEF">
            <w:pPr>
              <w:pStyle w:val="ListParagraph"/>
              <w:ind w:left="0"/>
              <w:rPr>
                <w:ins w:id="724" w:author="shorny" w:date="2014-05-31T14:38:00Z"/>
                <w:lang w:eastAsia="en-AU"/>
              </w:rPr>
            </w:pPr>
          </w:p>
        </w:tc>
        <w:tc>
          <w:tcPr>
            <w:tcW w:w="226" w:type="dxa"/>
            <w:tcPrChange w:id="725" w:author="shorny" w:date="2014-05-31T14:43:00Z">
              <w:tcPr>
                <w:tcW w:w="226" w:type="dxa"/>
              </w:tcPr>
            </w:tcPrChange>
          </w:tcPr>
          <w:p w14:paraId="2D963534" w14:textId="77777777" w:rsidR="008F21C6" w:rsidRDefault="008F21C6" w:rsidP="00883FEF">
            <w:pPr>
              <w:pStyle w:val="ListParagraph"/>
              <w:ind w:left="0"/>
              <w:rPr>
                <w:ins w:id="726" w:author="shorny" w:date="2014-05-31T14:38:00Z"/>
                <w:lang w:eastAsia="en-AU"/>
              </w:rPr>
            </w:pPr>
          </w:p>
        </w:tc>
        <w:tc>
          <w:tcPr>
            <w:tcW w:w="226" w:type="dxa"/>
            <w:tcPrChange w:id="727" w:author="shorny" w:date="2014-05-31T14:43:00Z">
              <w:tcPr>
                <w:tcW w:w="226" w:type="dxa"/>
              </w:tcPr>
            </w:tcPrChange>
          </w:tcPr>
          <w:p w14:paraId="7683E4D4" w14:textId="77777777" w:rsidR="008F21C6" w:rsidRDefault="008F21C6" w:rsidP="00883FEF">
            <w:pPr>
              <w:pStyle w:val="ListParagraph"/>
              <w:ind w:left="0"/>
              <w:rPr>
                <w:ins w:id="728" w:author="shorny" w:date="2014-05-31T14:38:00Z"/>
                <w:lang w:eastAsia="en-AU"/>
              </w:rPr>
            </w:pPr>
          </w:p>
        </w:tc>
        <w:tc>
          <w:tcPr>
            <w:tcW w:w="226" w:type="dxa"/>
            <w:tcPrChange w:id="729" w:author="shorny" w:date="2014-05-31T14:43:00Z">
              <w:tcPr>
                <w:tcW w:w="226" w:type="dxa"/>
              </w:tcPr>
            </w:tcPrChange>
          </w:tcPr>
          <w:p w14:paraId="3CEE8A28" w14:textId="77777777" w:rsidR="008F21C6" w:rsidRDefault="008F21C6" w:rsidP="00883FEF">
            <w:pPr>
              <w:pStyle w:val="ListParagraph"/>
              <w:ind w:left="0"/>
              <w:rPr>
                <w:ins w:id="730" w:author="shorny" w:date="2014-05-31T14:38:00Z"/>
                <w:lang w:eastAsia="en-AU"/>
              </w:rPr>
            </w:pPr>
          </w:p>
        </w:tc>
        <w:tc>
          <w:tcPr>
            <w:tcW w:w="226" w:type="dxa"/>
            <w:tcPrChange w:id="731" w:author="shorny" w:date="2014-05-31T14:43:00Z">
              <w:tcPr>
                <w:tcW w:w="226" w:type="dxa"/>
              </w:tcPr>
            </w:tcPrChange>
          </w:tcPr>
          <w:p w14:paraId="26370503" w14:textId="77777777" w:rsidR="008F21C6" w:rsidRDefault="008F21C6" w:rsidP="00883FEF">
            <w:pPr>
              <w:pStyle w:val="ListParagraph"/>
              <w:ind w:left="0"/>
              <w:rPr>
                <w:ins w:id="732" w:author="shorny" w:date="2014-05-31T14:38:00Z"/>
                <w:lang w:eastAsia="en-AU"/>
              </w:rPr>
            </w:pPr>
          </w:p>
        </w:tc>
        <w:tc>
          <w:tcPr>
            <w:tcW w:w="226" w:type="dxa"/>
            <w:tcPrChange w:id="733" w:author="shorny" w:date="2014-05-31T14:43:00Z">
              <w:tcPr>
                <w:tcW w:w="226" w:type="dxa"/>
              </w:tcPr>
            </w:tcPrChange>
          </w:tcPr>
          <w:p w14:paraId="27C80DD2" w14:textId="77777777" w:rsidR="008F21C6" w:rsidRDefault="008F21C6" w:rsidP="00883FEF">
            <w:pPr>
              <w:pStyle w:val="ListParagraph"/>
              <w:ind w:left="0"/>
              <w:rPr>
                <w:ins w:id="734" w:author="shorny" w:date="2014-05-31T14:38:00Z"/>
                <w:lang w:eastAsia="en-AU"/>
              </w:rPr>
            </w:pPr>
          </w:p>
        </w:tc>
        <w:tc>
          <w:tcPr>
            <w:tcW w:w="226" w:type="dxa"/>
            <w:tcPrChange w:id="735" w:author="shorny" w:date="2014-05-31T14:43:00Z">
              <w:tcPr>
                <w:tcW w:w="226" w:type="dxa"/>
              </w:tcPr>
            </w:tcPrChange>
          </w:tcPr>
          <w:p w14:paraId="40C700F0" w14:textId="77777777" w:rsidR="008F21C6" w:rsidRDefault="008F21C6" w:rsidP="00883FEF">
            <w:pPr>
              <w:pStyle w:val="ListParagraph"/>
              <w:ind w:left="0"/>
              <w:rPr>
                <w:ins w:id="736" w:author="shorny" w:date="2014-05-31T14:38:00Z"/>
                <w:lang w:eastAsia="en-AU"/>
              </w:rPr>
            </w:pPr>
          </w:p>
        </w:tc>
        <w:tc>
          <w:tcPr>
            <w:tcW w:w="226" w:type="dxa"/>
            <w:tcPrChange w:id="737" w:author="shorny" w:date="2014-05-31T14:43:00Z">
              <w:tcPr>
                <w:tcW w:w="226" w:type="dxa"/>
              </w:tcPr>
            </w:tcPrChange>
          </w:tcPr>
          <w:p w14:paraId="2D7BD440" w14:textId="77777777" w:rsidR="008F21C6" w:rsidRDefault="008F21C6" w:rsidP="00883FEF">
            <w:pPr>
              <w:pStyle w:val="ListParagraph"/>
              <w:ind w:left="0"/>
              <w:rPr>
                <w:ins w:id="738" w:author="shorny" w:date="2014-05-31T14:38:00Z"/>
                <w:lang w:eastAsia="en-AU"/>
              </w:rPr>
            </w:pPr>
          </w:p>
        </w:tc>
      </w:tr>
      <w:tr w:rsidR="008F21C6" w14:paraId="3534494E" w14:textId="77777777" w:rsidTr="008F21C6">
        <w:trPr>
          <w:ins w:id="739" w:author="shorny" w:date="2014-05-31T14:38:00Z"/>
        </w:trPr>
        <w:tc>
          <w:tcPr>
            <w:tcW w:w="2835" w:type="dxa"/>
            <w:tcPrChange w:id="740" w:author="shorny" w:date="2014-05-31T14:43:00Z">
              <w:tcPr>
                <w:tcW w:w="225" w:type="dxa"/>
              </w:tcPr>
            </w:tcPrChange>
          </w:tcPr>
          <w:p w14:paraId="6C98A9EE" w14:textId="77777777" w:rsidR="008F21C6" w:rsidRDefault="008F21C6" w:rsidP="00883FEF">
            <w:pPr>
              <w:pStyle w:val="ListParagraph"/>
              <w:ind w:left="0"/>
              <w:rPr>
                <w:ins w:id="741" w:author="shorny" w:date="2014-05-31T14:38:00Z"/>
                <w:lang w:eastAsia="en-AU"/>
              </w:rPr>
            </w:pPr>
          </w:p>
        </w:tc>
        <w:tc>
          <w:tcPr>
            <w:tcW w:w="225" w:type="dxa"/>
            <w:tcPrChange w:id="742" w:author="shorny" w:date="2014-05-31T14:43:00Z">
              <w:tcPr>
                <w:tcW w:w="225" w:type="dxa"/>
              </w:tcPr>
            </w:tcPrChange>
          </w:tcPr>
          <w:p w14:paraId="37BC0805" w14:textId="77777777" w:rsidR="008F21C6" w:rsidRDefault="008F21C6" w:rsidP="00883FEF">
            <w:pPr>
              <w:pStyle w:val="ListParagraph"/>
              <w:ind w:left="0"/>
              <w:rPr>
                <w:ins w:id="743" w:author="shorny" w:date="2014-05-31T14:38:00Z"/>
                <w:lang w:eastAsia="en-AU"/>
              </w:rPr>
            </w:pPr>
          </w:p>
        </w:tc>
        <w:tc>
          <w:tcPr>
            <w:tcW w:w="225" w:type="dxa"/>
            <w:tcPrChange w:id="744" w:author="shorny" w:date="2014-05-31T14:43:00Z">
              <w:tcPr>
                <w:tcW w:w="225" w:type="dxa"/>
              </w:tcPr>
            </w:tcPrChange>
          </w:tcPr>
          <w:p w14:paraId="438C8BB2" w14:textId="77777777" w:rsidR="008F21C6" w:rsidRDefault="008F21C6" w:rsidP="00883FEF">
            <w:pPr>
              <w:pStyle w:val="ListParagraph"/>
              <w:ind w:left="0"/>
              <w:rPr>
                <w:ins w:id="745" w:author="shorny" w:date="2014-05-31T14:38:00Z"/>
                <w:lang w:eastAsia="en-AU"/>
              </w:rPr>
            </w:pPr>
          </w:p>
        </w:tc>
        <w:tc>
          <w:tcPr>
            <w:tcW w:w="225" w:type="dxa"/>
            <w:tcPrChange w:id="746" w:author="shorny" w:date="2014-05-31T14:43:00Z">
              <w:tcPr>
                <w:tcW w:w="225" w:type="dxa"/>
              </w:tcPr>
            </w:tcPrChange>
          </w:tcPr>
          <w:p w14:paraId="01D80A61" w14:textId="77777777" w:rsidR="008F21C6" w:rsidRDefault="008F21C6" w:rsidP="00883FEF">
            <w:pPr>
              <w:pStyle w:val="ListParagraph"/>
              <w:ind w:left="0"/>
              <w:rPr>
                <w:ins w:id="747" w:author="shorny" w:date="2014-05-31T14:38:00Z"/>
                <w:lang w:eastAsia="en-AU"/>
              </w:rPr>
            </w:pPr>
          </w:p>
        </w:tc>
        <w:tc>
          <w:tcPr>
            <w:tcW w:w="225" w:type="dxa"/>
            <w:tcPrChange w:id="748" w:author="shorny" w:date="2014-05-31T14:43:00Z">
              <w:tcPr>
                <w:tcW w:w="225" w:type="dxa"/>
              </w:tcPr>
            </w:tcPrChange>
          </w:tcPr>
          <w:p w14:paraId="5812CF21" w14:textId="77777777" w:rsidR="008F21C6" w:rsidRDefault="008F21C6" w:rsidP="00883FEF">
            <w:pPr>
              <w:pStyle w:val="ListParagraph"/>
              <w:ind w:left="0"/>
              <w:rPr>
                <w:ins w:id="749" w:author="shorny" w:date="2014-05-31T14:38:00Z"/>
                <w:lang w:eastAsia="en-AU"/>
              </w:rPr>
            </w:pPr>
          </w:p>
        </w:tc>
        <w:tc>
          <w:tcPr>
            <w:tcW w:w="225" w:type="dxa"/>
            <w:tcPrChange w:id="750" w:author="shorny" w:date="2014-05-31T14:43:00Z">
              <w:tcPr>
                <w:tcW w:w="225" w:type="dxa"/>
              </w:tcPr>
            </w:tcPrChange>
          </w:tcPr>
          <w:p w14:paraId="64A0FF0D" w14:textId="77777777" w:rsidR="008F21C6" w:rsidRDefault="008F21C6" w:rsidP="00883FEF">
            <w:pPr>
              <w:pStyle w:val="ListParagraph"/>
              <w:ind w:left="0"/>
              <w:rPr>
                <w:ins w:id="751" w:author="shorny" w:date="2014-05-31T14:38:00Z"/>
                <w:lang w:eastAsia="en-AU"/>
              </w:rPr>
            </w:pPr>
          </w:p>
        </w:tc>
        <w:tc>
          <w:tcPr>
            <w:tcW w:w="225" w:type="dxa"/>
            <w:tcPrChange w:id="752" w:author="shorny" w:date="2014-05-31T14:43:00Z">
              <w:tcPr>
                <w:tcW w:w="225" w:type="dxa"/>
              </w:tcPr>
            </w:tcPrChange>
          </w:tcPr>
          <w:p w14:paraId="0F65934E" w14:textId="77777777" w:rsidR="008F21C6" w:rsidRDefault="008F21C6" w:rsidP="00883FEF">
            <w:pPr>
              <w:pStyle w:val="ListParagraph"/>
              <w:ind w:left="0"/>
              <w:rPr>
                <w:ins w:id="753" w:author="shorny" w:date="2014-05-31T14:38:00Z"/>
                <w:lang w:eastAsia="en-AU"/>
              </w:rPr>
            </w:pPr>
          </w:p>
        </w:tc>
        <w:tc>
          <w:tcPr>
            <w:tcW w:w="225" w:type="dxa"/>
            <w:tcPrChange w:id="754" w:author="shorny" w:date="2014-05-31T14:43:00Z">
              <w:tcPr>
                <w:tcW w:w="225" w:type="dxa"/>
              </w:tcPr>
            </w:tcPrChange>
          </w:tcPr>
          <w:p w14:paraId="46D0DB4C" w14:textId="77777777" w:rsidR="008F21C6" w:rsidRDefault="008F21C6" w:rsidP="00883FEF">
            <w:pPr>
              <w:pStyle w:val="ListParagraph"/>
              <w:ind w:left="0"/>
              <w:rPr>
                <w:ins w:id="755" w:author="shorny" w:date="2014-05-31T14:38:00Z"/>
                <w:lang w:eastAsia="en-AU"/>
              </w:rPr>
            </w:pPr>
          </w:p>
        </w:tc>
        <w:tc>
          <w:tcPr>
            <w:tcW w:w="225" w:type="dxa"/>
            <w:tcPrChange w:id="756" w:author="shorny" w:date="2014-05-31T14:43:00Z">
              <w:tcPr>
                <w:tcW w:w="225" w:type="dxa"/>
              </w:tcPr>
            </w:tcPrChange>
          </w:tcPr>
          <w:p w14:paraId="5579C2C8" w14:textId="77777777" w:rsidR="008F21C6" w:rsidRDefault="008F21C6" w:rsidP="00883FEF">
            <w:pPr>
              <w:pStyle w:val="ListParagraph"/>
              <w:ind w:left="0"/>
              <w:rPr>
                <w:ins w:id="757" w:author="shorny" w:date="2014-05-31T14:38:00Z"/>
                <w:lang w:eastAsia="en-AU"/>
              </w:rPr>
            </w:pPr>
          </w:p>
        </w:tc>
        <w:tc>
          <w:tcPr>
            <w:tcW w:w="225" w:type="dxa"/>
            <w:tcPrChange w:id="758" w:author="shorny" w:date="2014-05-31T14:43:00Z">
              <w:tcPr>
                <w:tcW w:w="225" w:type="dxa"/>
              </w:tcPr>
            </w:tcPrChange>
          </w:tcPr>
          <w:p w14:paraId="3B325A22" w14:textId="77777777" w:rsidR="008F21C6" w:rsidRDefault="008F21C6" w:rsidP="00883FEF">
            <w:pPr>
              <w:pStyle w:val="ListParagraph"/>
              <w:ind w:left="0"/>
              <w:rPr>
                <w:ins w:id="759" w:author="shorny" w:date="2014-05-31T14:38:00Z"/>
                <w:lang w:eastAsia="en-AU"/>
              </w:rPr>
            </w:pPr>
          </w:p>
        </w:tc>
        <w:tc>
          <w:tcPr>
            <w:tcW w:w="225" w:type="dxa"/>
            <w:tcPrChange w:id="760" w:author="shorny" w:date="2014-05-31T14:43:00Z">
              <w:tcPr>
                <w:tcW w:w="225" w:type="dxa"/>
              </w:tcPr>
            </w:tcPrChange>
          </w:tcPr>
          <w:p w14:paraId="15B89E46" w14:textId="77777777" w:rsidR="008F21C6" w:rsidRDefault="008F21C6" w:rsidP="00883FEF">
            <w:pPr>
              <w:pStyle w:val="ListParagraph"/>
              <w:ind w:left="0"/>
              <w:rPr>
                <w:ins w:id="761" w:author="shorny" w:date="2014-05-31T14:38:00Z"/>
                <w:lang w:eastAsia="en-AU"/>
              </w:rPr>
            </w:pPr>
          </w:p>
        </w:tc>
        <w:tc>
          <w:tcPr>
            <w:tcW w:w="225" w:type="dxa"/>
            <w:tcPrChange w:id="762" w:author="shorny" w:date="2014-05-31T14:43:00Z">
              <w:tcPr>
                <w:tcW w:w="225" w:type="dxa"/>
              </w:tcPr>
            </w:tcPrChange>
          </w:tcPr>
          <w:p w14:paraId="669CA7B0" w14:textId="77777777" w:rsidR="008F21C6" w:rsidRDefault="008F21C6" w:rsidP="00883FEF">
            <w:pPr>
              <w:pStyle w:val="ListParagraph"/>
              <w:ind w:left="0"/>
              <w:rPr>
                <w:ins w:id="763" w:author="shorny" w:date="2014-05-31T14:38:00Z"/>
                <w:lang w:eastAsia="en-AU"/>
              </w:rPr>
            </w:pPr>
          </w:p>
        </w:tc>
        <w:tc>
          <w:tcPr>
            <w:tcW w:w="225" w:type="dxa"/>
            <w:tcPrChange w:id="764" w:author="shorny" w:date="2014-05-31T14:43:00Z">
              <w:tcPr>
                <w:tcW w:w="225" w:type="dxa"/>
              </w:tcPr>
            </w:tcPrChange>
          </w:tcPr>
          <w:p w14:paraId="22D9F6FC" w14:textId="77777777" w:rsidR="008F21C6" w:rsidRDefault="008F21C6" w:rsidP="00883FEF">
            <w:pPr>
              <w:pStyle w:val="ListParagraph"/>
              <w:ind w:left="0"/>
              <w:rPr>
                <w:ins w:id="765" w:author="shorny" w:date="2014-05-31T14:38:00Z"/>
                <w:lang w:eastAsia="en-AU"/>
              </w:rPr>
            </w:pPr>
          </w:p>
        </w:tc>
        <w:tc>
          <w:tcPr>
            <w:tcW w:w="225" w:type="dxa"/>
            <w:tcPrChange w:id="766" w:author="shorny" w:date="2014-05-31T14:43:00Z">
              <w:tcPr>
                <w:tcW w:w="225" w:type="dxa"/>
              </w:tcPr>
            </w:tcPrChange>
          </w:tcPr>
          <w:p w14:paraId="1EE4F88A" w14:textId="77777777" w:rsidR="008F21C6" w:rsidRDefault="008F21C6" w:rsidP="00883FEF">
            <w:pPr>
              <w:pStyle w:val="ListParagraph"/>
              <w:ind w:left="0"/>
              <w:rPr>
                <w:ins w:id="767" w:author="shorny" w:date="2014-05-31T14:38:00Z"/>
                <w:lang w:eastAsia="en-AU"/>
              </w:rPr>
            </w:pPr>
          </w:p>
        </w:tc>
        <w:tc>
          <w:tcPr>
            <w:tcW w:w="225" w:type="dxa"/>
            <w:tcPrChange w:id="768" w:author="shorny" w:date="2014-05-31T14:43:00Z">
              <w:tcPr>
                <w:tcW w:w="225" w:type="dxa"/>
              </w:tcPr>
            </w:tcPrChange>
          </w:tcPr>
          <w:p w14:paraId="511F9B8D" w14:textId="77777777" w:rsidR="008F21C6" w:rsidRDefault="008F21C6" w:rsidP="00883FEF">
            <w:pPr>
              <w:pStyle w:val="ListParagraph"/>
              <w:ind w:left="0"/>
              <w:rPr>
                <w:ins w:id="769" w:author="shorny" w:date="2014-05-31T14:38:00Z"/>
                <w:lang w:eastAsia="en-AU"/>
              </w:rPr>
            </w:pPr>
          </w:p>
        </w:tc>
        <w:tc>
          <w:tcPr>
            <w:tcW w:w="225" w:type="dxa"/>
            <w:tcPrChange w:id="770" w:author="shorny" w:date="2014-05-31T14:43:00Z">
              <w:tcPr>
                <w:tcW w:w="225" w:type="dxa"/>
              </w:tcPr>
            </w:tcPrChange>
          </w:tcPr>
          <w:p w14:paraId="449F4CC2" w14:textId="77777777" w:rsidR="008F21C6" w:rsidRDefault="008F21C6" w:rsidP="00883FEF">
            <w:pPr>
              <w:pStyle w:val="ListParagraph"/>
              <w:ind w:left="0"/>
              <w:rPr>
                <w:ins w:id="771" w:author="shorny" w:date="2014-05-31T14:38:00Z"/>
                <w:lang w:eastAsia="en-AU"/>
              </w:rPr>
            </w:pPr>
          </w:p>
        </w:tc>
        <w:tc>
          <w:tcPr>
            <w:tcW w:w="225" w:type="dxa"/>
            <w:tcPrChange w:id="772" w:author="shorny" w:date="2014-05-31T14:43:00Z">
              <w:tcPr>
                <w:tcW w:w="225" w:type="dxa"/>
              </w:tcPr>
            </w:tcPrChange>
          </w:tcPr>
          <w:p w14:paraId="2E5094D4" w14:textId="77777777" w:rsidR="008F21C6" w:rsidRDefault="008F21C6" w:rsidP="00883FEF">
            <w:pPr>
              <w:pStyle w:val="ListParagraph"/>
              <w:ind w:left="0"/>
              <w:rPr>
                <w:ins w:id="773" w:author="shorny" w:date="2014-05-31T14:38:00Z"/>
                <w:lang w:eastAsia="en-AU"/>
              </w:rPr>
            </w:pPr>
          </w:p>
        </w:tc>
        <w:tc>
          <w:tcPr>
            <w:tcW w:w="226" w:type="dxa"/>
            <w:tcPrChange w:id="774" w:author="shorny" w:date="2014-05-31T14:43:00Z">
              <w:tcPr>
                <w:tcW w:w="226" w:type="dxa"/>
              </w:tcPr>
            </w:tcPrChange>
          </w:tcPr>
          <w:p w14:paraId="646A6780" w14:textId="77777777" w:rsidR="008F21C6" w:rsidRDefault="008F21C6" w:rsidP="00883FEF">
            <w:pPr>
              <w:pStyle w:val="ListParagraph"/>
              <w:ind w:left="0"/>
              <w:rPr>
                <w:ins w:id="775" w:author="shorny" w:date="2014-05-31T14:38:00Z"/>
                <w:lang w:eastAsia="en-AU"/>
              </w:rPr>
            </w:pPr>
          </w:p>
        </w:tc>
        <w:tc>
          <w:tcPr>
            <w:tcW w:w="226" w:type="dxa"/>
            <w:tcPrChange w:id="776" w:author="shorny" w:date="2014-05-31T14:43:00Z">
              <w:tcPr>
                <w:tcW w:w="226" w:type="dxa"/>
              </w:tcPr>
            </w:tcPrChange>
          </w:tcPr>
          <w:p w14:paraId="61117536" w14:textId="77777777" w:rsidR="008F21C6" w:rsidRDefault="008F21C6" w:rsidP="00883FEF">
            <w:pPr>
              <w:pStyle w:val="ListParagraph"/>
              <w:ind w:left="0"/>
              <w:rPr>
                <w:ins w:id="777" w:author="shorny" w:date="2014-05-31T14:38:00Z"/>
                <w:lang w:eastAsia="en-AU"/>
              </w:rPr>
            </w:pPr>
          </w:p>
        </w:tc>
        <w:tc>
          <w:tcPr>
            <w:tcW w:w="226" w:type="dxa"/>
            <w:tcPrChange w:id="778" w:author="shorny" w:date="2014-05-31T14:43:00Z">
              <w:tcPr>
                <w:tcW w:w="226" w:type="dxa"/>
              </w:tcPr>
            </w:tcPrChange>
          </w:tcPr>
          <w:p w14:paraId="75CA7F0B" w14:textId="77777777" w:rsidR="008F21C6" w:rsidRDefault="008F21C6" w:rsidP="00883FEF">
            <w:pPr>
              <w:pStyle w:val="ListParagraph"/>
              <w:ind w:left="0"/>
              <w:rPr>
                <w:ins w:id="779" w:author="shorny" w:date="2014-05-31T14:38:00Z"/>
                <w:lang w:eastAsia="en-AU"/>
              </w:rPr>
            </w:pPr>
          </w:p>
        </w:tc>
        <w:tc>
          <w:tcPr>
            <w:tcW w:w="226" w:type="dxa"/>
            <w:tcPrChange w:id="780" w:author="shorny" w:date="2014-05-31T14:43:00Z">
              <w:tcPr>
                <w:tcW w:w="226" w:type="dxa"/>
              </w:tcPr>
            </w:tcPrChange>
          </w:tcPr>
          <w:p w14:paraId="7478AE72" w14:textId="77777777" w:rsidR="008F21C6" w:rsidRDefault="008F21C6" w:rsidP="00883FEF">
            <w:pPr>
              <w:pStyle w:val="ListParagraph"/>
              <w:ind w:left="0"/>
              <w:rPr>
                <w:ins w:id="781" w:author="shorny" w:date="2014-05-31T14:38:00Z"/>
                <w:lang w:eastAsia="en-AU"/>
              </w:rPr>
            </w:pPr>
          </w:p>
        </w:tc>
        <w:tc>
          <w:tcPr>
            <w:tcW w:w="226" w:type="dxa"/>
            <w:tcPrChange w:id="782" w:author="shorny" w:date="2014-05-31T14:43:00Z">
              <w:tcPr>
                <w:tcW w:w="226" w:type="dxa"/>
              </w:tcPr>
            </w:tcPrChange>
          </w:tcPr>
          <w:p w14:paraId="54C9495E" w14:textId="77777777" w:rsidR="008F21C6" w:rsidRDefault="008F21C6" w:rsidP="00883FEF">
            <w:pPr>
              <w:pStyle w:val="ListParagraph"/>
              <w:ind w:left="0"/>
              <w:rPr>
                <w:ins w:id="783" w:author="shorny" w:date="2014-05-31T14:38:00Z"/>
                <w:lang w:eastAsia="en-AU"/>
              </w:rPr>
            </w:pPr>
          </w:p>
        </w:tc>
        <w:tc>
          <w:tcPr>
            <w:tcW w:w="226" w:type="dxa"/>
            <w:tcPrChange w:id="784" w:author="shorny" w:date="2014-05-31T14:43:00Z">
              <w:tcPr>
                <w:tcW w:w="226" w:type="dxa"/>
              </w:tcPr>
            </w:tcPrChange>
          </w:tcPr>
          <w:p w14:paraId="49108206" w14:textId="77777777" w:rsidR="008F21C6" w:rsidRDefault="008F21C6" w:rsidP="00883FEF">
            <w:pPr>
              <w:pStyle w:val="ListParagraph"/>
              <w:ind w:left="0"/>
              <w:rPr>
                <w:ins w:id="785" w:author="shorny" w:date="2014-05-31T14:38:00Z"/>
                <w:lang w:eastAsia="en-AU"/>
              </w:rPr>
            </w:pPr>
          </w:p>
        </w:tc>
        <w:tc>
          <w:tcPr>
            <w:tcW w:w="226" w:type="dxa"/>
            <w:tcPrChange w:id="786" w:author="shorny" w:date="2014-05-31T14:43:00Z">
              <w:tcPr>
                <w:tcW w:w="226" w:type="dxa"/>
              </w:tcPr>
            </w:tcPrChange>
          </w:tcPr>
          <w:p w14:paraId="19590915" w14:textId="77777777" w:rsidR="008F21C6" w:rsidRDefault="008F21C6" w:rsidP="00883FEF">
            <w:pPr>
              <w:pStyle w:val="ListParagraph"/>
              <w:ind w:left="0"/>
              <w:rPr>
                <w:ins w:id="787" w:author="shorny" w:date="2014-05-31T14:38:00Z"/>
                <w:lang w:eastAsia="en-AU"/>
              </w:rPr>
            </w:pPr>
          </w:p>
        </w:tc>
        <w:tc>
          <w:tcPr>
            <w:tcW w:w="226" w:type="dxa"/>
            <w:tcPrChange w:id="788" w:author="shorny" w:date="2014-05-31T14:43:00Z">
              <w:tcPr>
                <w:tcW w:w="226" w:type="dxa"/>
              </w:tcPr>
            </w:tcPrChange>
          </w:tcPr>
          <w:p w14:paraId="07BE297F" w14:textId="77777777" w:rsidR="008F21C6" w:rsidRDefault="008F21C6" w:rsidP="00883FEF">
            <w:pPr>
              <w:pStyle w:val="ListParagraph"/>
              <w:ind w:left="0"/>
              <w:rPr>
                <w:ins w:id="789" w:author="shorny" w:date="2014-05-31T14:38:00Z"/>
                <w:lang w:eastAsia="en-AU"/>
              </w:rPr>
            </w:pPr>
          </w:p>
        </w:tc>
        <w:tc>
          <w:tcPr>
            <w:tcW w:w="226" w:type="dxa"/>
            <w:tcPrChange w:id="790" w:author="shorny" w:date="2014-05-31T14:43:00Z">
              <w:tcPr>
                <w:tcW w:w="226" w:type="dxa"/>
              </w:tcPr>
            </w:tcPrChange>
          </w:tcPr>
          <w:p w14:paraId="254AAFD3" w14:textId="77777777" w:rsidR="008F21C6" w:rsidRDefault="008F21C6" w:rsidP="00883FEF">
            <w:pPr>
              <w:pStyle w:val="ListParagraph"/>
              <w:ind w:left="0"/>
              <w:rPr>
                <w:ins w:id="791" w:author="shorny" w:date="2014-05-31T14:38:00Z"/>
                <w:lang w:eastAsia="en-AU"/>
              </w:rPr>
            </w:pPr>
          </w:p>
        </w:tc>
        <w:tc>
          <w:tcPr>
            <w:tcW w:w="226" w:type="dxa"/>
            <w:tcPrChange w:id="792" w:author="shorny" w:date="2014-05-31T14:43:00Z">
              <w:tcPr>
                <w:tcW w:w="226" w:type="dxa"/>
              </w:tcPr>
            </w:tcPrChange>
          </w:tcPr>
          <w:p w14:paraId="3D47FE74" w14:textId="77777777" w:rsidR="008F21C6" w:rsidRDefault="008F21C6" w:rsidP="00883FEF">
            <w:pPr>
              <w:pStyle w:val="ListParagraph"/>
              <w:ind w:left="0"/>
              <w:rPr>
                <w:ins w:id="793" w:author="shorny" w:date="2014-05-31T14:38:00Z"/>
                <w:lang w:eastAsia="en-AU"/>
              </w:rPr>
            </w:pPr>
          </w:p>
        </w:tc>
        <w:tc>
          <w:tcPr>
            <w:tcW w:w="226" w:type="dxa"/>
            <w:tcPrChange w:id="794" w:author="shorny" w:date="2014-05-31T14:43:00Z">
              <w:tcPr>
                <w:tcW w:w="226" w:type="dxa"/>
              </w:tcPr>
            </w:tcPrChange>
          </w:tcPr>
          <w:p w14:paraId="0DF988F4" w14:textId="77777777" w:rsidR="008F21C6" w:rsidRDefault="008F21C6" w:rsidP="00883FEF">
            <w:pPr>
              <w:pStyle w:val="ListParagraph"/>
              <w:ind w:left="0"/>
              <w:rPr>
                <w:ins w:id="795" w:author="shorny" w:date="2014-05-31T14:38:00Z"/>
                <w:lang w:eastAsia="en-AU"/>
              </w:rPr>
            </w:pPr>
          </w:p>
        </w:tc>
        <w:tc>
          <w:tcPr>
            <w:tcW w:w="226" w:type="dxa"/>
            <w:tcPrChange w:id="796" w:author="shorny" w:date="2014-05-31T14:43:00Z">
              <w:tcPr>
                <w:tcW w:w="226" w:type="dxa"/>
              </w:tcPr>
            </w:tcPrChange>
          </w:tcPr>
          <w:p w14:paraId="39079FD4" w14:textId="77777777" w:rsidR="008F21C6" w:rsidRDefault="008F21C6" w:rsidP="00883FEF">
            <w:pPr>
              <w:pStyle w:val="ListParagraph"/>
              <w:ind w:left="0"/>
              <w:rPr>
                <w:ins w:id="797" w:author="shorny" w:date="2014-05-31T14:38:00Z"/>
                <w:lang w:eastAsia="en-AU"/>
              </w:rPr>
            </w:pPr>
          </w:p>
        </w:tc>
        <w:tc>
          <w:tcPr>
            <w:tcW w:w="226" w:type="dxa"/>
            <w:tcPrChange w:id="798" w:author="shorny" w:date="2014-05-31T14:43:00Z">
              <w:tcPr>
                <w:tcW w:w="226" w:type="dxa"/>
              </w:tcPr>
            </w:tcPrChange>
          </w:tcPr>
          <w:p w14:paraId="748B61C7" w14:textId="77777777" w:rsidR="008F21C6" w:rsidRDefault="008F21C6" w:rsidP="00883FEF">
            <w:pPr>
              <w:pStyle w:val="ListParagraph"/>
              <w:ind w:left="0"/>
              <w:rPr>
                <w:ins w:id="799" w:author="shorny" w:date="2014-05-31T14:38:00Z"/>
                <w:lang w:eastAsia="en-AU"/>
              </w:rPr>
            </w:pPr>
          </w:p>
        </w:tc>
        <w:tc>
          <w:tcPr>
            <w:tcW w:w="226" w:type="dxa"/>
            <w:tcPrChange w:id="800" w:author="shorny" w:date="2014-05-31T14:43:00Z">
              <w:tcPr>
                <w:tcW w:w="226" w:type="dxa"/>
              </w:tcPr>
            </w:tcPrChange>
          </w:tcPr>
          <w:p w14:paraId="2233005D" w14:textId="77777777" w:rsidR="008F21C6" w:rsidRDefault="008F21C6" w:rsidP="00883FEF">
            <w:pPr>
              <w:pStyle w:val="ListParagraph"/>
              <w:ind w:left="0"/>
              <w:rPr>
                <w:ins w:id="801" w:author="shorny" w:date="2014-05-31T14:38:00Z"/>
                <w:lang w:eastAsia="en-AU"/>
              </w:rPr>
            </w:pPr>
          </w:p>
        </w:tc>
        <w:tc>
          <w:tcPr>
            <w:tcW w:w="226" w:type="dxa"/>
            <w:tcPrChange w:id="802" w:author="shorny" w:date="2014-05-31T14:43:00Z">
              <w:tcPr>
                <w:tcW w:w="226" w:type="dxa"/>
              </w:tcPr>
            </w:tcPrChange>
          </w:tcPr>
          <w:p w14:paraId="19A1A703" w14:textId="77777777" w:rsidR="008F21C6" w:rsidRDefault="008F21C6" w:rsidP="00883FEF">
            <w:pPr>
              <w:pStyle w:val="ListParagraph"/>
              <w:ind w:left="0"/>
              <w:rPr>
                <w:ins w:id="803" w:author="shorny" w:date="2014-05-31T14:38:00Z"/>
                <w:lang w:eastAsia="en-AU"/>
              </w:rPr>
            </w:pPr>
          </w:p>
        </w:tc>
        <w:tc>
          <w:tcPr>
            <w:tcW w:w="226" w:type="dxa"/>
            <w:tcPrChange w:id="804" w:author="shorny" w:date="2014-05-31T14:43:00Z">
              <w:tcPr>
                <w:tcW w:w="226" w:type="dxa"/>
              </w:tcPr>
            </w:tcPrChange>
          </w:tcPr>
          <w:p w14:paraId="6990CC8B" w14:textId="77777777" w:rsidR="008F21C6" w:rsidRDefault="008F21C6" w:rsidP="00883FEF">
            <w:pPr>
              <w:pStyle w:val="ListParagraph"/>
              <w:ind w:left="0"/>
              <w:rPr>
                <w:ins w:id="805" w:author="shorny" w:date="2014-05-31T14:38:00Z"/>
                <w:lang w:eastAsia="en-AU"/>
              </w:rPr>
            </w:pPr>
          </w:p>
        </w:tc>
        <w:tc>
          <w:tcPr>
            <w:tcW w:w="226" w:type="dxa"/>
            <w:tcPrChange w:id="806" w:author="shorny" w:date="2014-05-31T14:43:00Z">
              <w:tcPr>
                <w:tcW w:w="226" w:type="dxa"/>
              </w:tcPr>
            </w:tcPrChange>
          </w:tcPr>
          <w:p w14:paraId="7303E202" w14:textId="77777777" w:rsidR="008F21C6" w:rsidRDefault="008F21C6" w:rsidP="00883FEF">
            <w:pPr>
              <w:pStyle w:val="ListParagraph"/>
              <w:ind w:left="0"/>
              <w:rPr>
                <w:ins w:id="807" w:author="shorny" w:date="2014-05-31T14:38:00Z"/>
                <w:lang w:eastAsia="en-AU"/>
              </w:rPr>
            </w:pPr>
          </w:p>
        </w:tc>
        <w:tc>
          <w:tcPr>
            <w:tcW w:w="226" w:type="dxa"/>
            <w:tcPrChange w:id="808" w:author="shorny" w:date="2014-05-31T14:43:00Z">
              <w:tcPr>
                <w:tcW w:w="226" w:type="dxa"/>
              </w:tcPr>
            </w:tcPrChange>
          </w:tcPr>
          <w:p w14:paraId="77026E0B" w14:textId="77777777" w:rsidR="008F21C6" w:rsidRDefault="008F21C6" w:rsidP="00883FEF">
            <w:pPr>
              <w:pStyle w:val="ListParagraph"/>
              <w:ind w:left="0"/>
              <w:rPr>
                <w:ins w:id="809" w:author="shorny" w:date="2014-05-31T14:38:00Z"/>
                <w:lang w:eastAsia="en-AU"/>
              </w:rPr>
            </w:pPr>
          </w:p>
        </w:tc>
        <w:tc>
          <w:tcPr>
            <w:tcW w:w="226" w:type="dxa"/>
            <w:tcPrChange w:id="810" w:author="shorny" w:date="2014-05-31T14:43:00Z">
              <w:tcPr>
                <w:tcW w:w="226" w:type="dxa"/>
              </w:tcPr>
            </w:tcPrChange>
          </w:tcPr>
          <w:p w14:paraId="33449DD9" w14:textId="77777777" w:rsidR="008F21C6" w:rsidRDefault="008F21C6" w:rsidP="00883FEF">
            <w:pPr>
              <w:pStyle w:val="ListParagraph"/>
              <w:ind w:left="0"/>
              <w:rPr>
                <w:ins w:id="811" w:author="shorny" w:date="2014-05-31T14:38:00Z"/>
                <w:lang w:eastAsia="en-AU"/>
              </w:rPr>
            </w:pPr>
          </w:p>
        </w:tc>
        <w:tc>
          <w:tcPr>
            <w:tcW w:w="226" w:type="dxa"/>
            <w:tcPrChange w:id="812" w:author="shorny" w:date="2014-05-31T14:43:00Z">
              <w:tcPr>
                <w:tcW w:w="226" w:type="dxa"/>
              </w:tcPr>
            </w:tcPrChange>
          </w:tcPr>
          <w:p w14:paraId="6A685F6D" w14:textId="77777777" w:rsidR="008F21C6" w:rsidRDefault="008F21C6" w:rsidP="00883FEF">
            <w:pPr>
              <w:pStyle w:val="ListParagraph"/>
              <w:ind w:left="0"/>
              <w:rPr>
                <w:ins w:id="813" w:author="shorny" w:date="2014-05-31T14:38:00Z"/>
                <w:lang w:eastAsia="en-AU"/>
              </w:rPr>
            </w:pPr>
          </w:p>
        </w:tc>
        <w:tc>
          <w:tcPr>
            <w:tcW w:w="226" w:type="dxa"/>
            <w:tcPrChange w:id="814" w:author="shorny" w:date="2014-05-31T14:43:00Z">
              <w:tcPr>
                <w:tcW w:w="226" w:type="dxa"/>
              </w:tcPr>
            </w:tcPrChange>
          </w:tcPr>
          <w:p w14:paraId="4121D162" w14:textId="77777777" w:rsidR="008F21C6" w:rsidRDefault="008F21C6" w:rsidP="00883FEF">
            <w:pPr>
              <w:pStyle w:val="ListParagraph"/>
              <w:ind w:left="0"/>
              <w:rPr>
                <w:ins w:id="815" w:author="shorny" w:date="2014-05-31T14:38:00Z"/>
                <w:lang w:eastAsia="en-AU"/>
              </w:rPr>
            </w:pPr>
          </w:p>
        </w:tc>
        <w:tc>
          <w:tcPr>
            <w:tcW w:w="226" w:type="dxa"/>
            <w:tcPrChange w:id="816" w:author="shorny" w:date="2014-05-31T14:43:00Z">
              <w:tcPr>
                <w:tcW w:w="226" w:type="dxa"/>
              </w:tcPr>
            </w:tcPrChange>
          </w:tcPr>
          <w:p w14:paraId="496A6EF3" w14:textId="77777777" w:rsidR="008F21C6" w:rsidRDefault="008F21C6" w:rsidP="00883FEF">
            <w:pPr>
              <w:pStyle w:val="ListParagraph"/>
              <w:ind w:left="0"/>
              <w:rPr>
                <w:ins w:id="817" w:author="shorny" w:date="2014-05-31T14:38:00Z"/>
                <w:lang w:eastAsia="en-AU"/>
              </w:rPr>
            </w:pPr>
          </w:p>
        </w:tc>
        <w:tc>
          <w:tcPr>
            <w:tcW w:w="226" w:type="dxa"/>
            <w:tcPrChange w:id="818" w:author="shorny" w:date="2014-05-31T14:43:00Z">
              <w:tcPr>
                <w:tcW w:w="226" w:type="dxa"/>
              </w:tcPr>
            </w:tcPrChange>
          </w:tcPr>
          <w:p w14:paraId="132F2BA9" w14:textId="77777777" w:rsidR="008F21C6" w:rsidRDefault="008F21C6" w:rsidP="00883FEF">
            <w:pPr>
              <w:pStyle w:val="ListParagraph"/>
              <w:ind w:left="0"/>
              <w:rPr>
                <w:ins w:id="819" w:author="shorny" w:date="2014-05-31T14:38:00Z"/>
                <w:lang w:eastAsia="en-AU"/>
              </w:rPr>
            </w:pPr>
          </w:p>
        </w:tc>
        <w:tc>
          <w:tcPr>
            <w:tcW w:w="226" w:type="dxa"/>
            <w:tcPrChange w:id="820" w:author="shorny" w:date="2014-05-31T14:43:00Z">
              <w:tcPr>
                <w:tcW w:w="226" w:type="dxa"/>
              </w:tcPr>
            </w:tcPrChange>
          </w:tcPr>
          <w:p w14:paraId="13AA9B88" w14:textId="77777777" w:rsidR="008F21C6" w:rsidRDefault="008F21C6" w:rsidP="00883FEF">
            <w:pPr>
              <w:pStyle w:val="ListParagraph"/>
              <w:ind w:left="0"/>
              <w:rPr>
                <w:ins w:id="821" w:author="shorny" w:date="2014-05-31T14:38:00Z"/>
                <w:lang w:eastAsia="en-AU"/>
              </w:rPr>
            </w:pPr>
          </w:p>
        </w:tc>
        <w:tc>
          <w:tcPr>
            <w:tcW w:w="226" w:type="dxa"/>
            <w:tcPrChange w:id="822" w:author="shorny" w:date="2014-05-31T14:43:00Z">
              <w:tcPr>
                <w:tcW w:w="226" w:type="dxa"/>
              </w:tcPr>
            </w:tcPrChange>
          </w:tcPr>
          <w:p w14:paraId="131D7F89" w14:textId="77777777" w:rsidR="008F21C6" w:rsidRDefault="008F21C6" w:rsidP="00883FEF">
            <w:pPr>
              <w:pStyle w:val="ListParagraph"/>
              <w:ind w:left="0"/>
              <w:rPr>
                <w:ins w:id="823" w:author="shorny" w:date="2014-05-31T14:38:00Z"/>
                <w:lang w:eastAsia="en-AU"/>
              </w:rPr>
            </w:pPr>
          </w:p>
        </w:tc>
        <w:tc>
          <w:tcPr>
            <w:tcW w:w="226" w:type="dxa"/>
            <w:tcPrChange w:id="824" w:author="shorny" w:date="2014-05-31T14:43:00Z">
              <w:tcPr>
                <w:tcW w:w="226" w:type="dxa"/>
              </w:tcPr>
            </w:tcPrChange>
          </w:tcPr>
          <w:p w14:paraId="6DB2570D" w14:textId="77777777" w:rsidR="008F21C6" w:rsidRDefault="008F21C6" w:rsidP="00883FEF">
            <w:pPr>
              <w:pStyle w:val="ListParagraph"/>
              <w:ind w:left="0"/>
              <w:rPr>
                <w:ins w:id="825" w:author="shorny" w:date="2014-05-31T14:38:00Z"/>
                <w:lang w:eastAsia="en-AU"/>
              </w:rPr>
            </w:pPr>
          </w:p>
        </w:tc>
        <w:tc>
          <w:tcPr>
            <w:tcW w:w="226" w:type="dxa"/>
            <w:tcPrChange w:id="826" w:author="shorny" w:date="2014-05-31T14:43:00Z">
              <w:tcPr>
                <w:tcW w:w="226" w:type="dxa"/>
              </w:tcPr>
            </w:tcPrChange>
          </w:tcPr>
          <w:p w14:paraId="6DC274F9" w14:textId="77777777" w:rsidR="008F21C6" w:rsidRDefault="008F21C6" w:rsidP="00883FEF">
            <w:pPr>
              <w:pStyle w:val="ListParagraph"/>
              <w:ind w:left="0"/>
              <w:rPr>
                <w:ins w:id="827" w:author="shorny" w:date="2014-05-31T14:38:00Z"/>
                <w:lang w:eastAsia="en-AU"/>
              </w:rPr>
            </w:pPr>
          </w:p>
        </w:tc>
        <w:tc>
          <w:tcPr>
            <w:tcW w:w="226" w:type="dxa"/>
            <w:tcPrChange w:id="828" w:author="shorny" w:date="2014-05-31T14:43:00Z">
              <w:tcPr>
                <w:tcW w:w="226" w:type="dxa"/>
              </w:tcPr>
            </w:tcPrChange>
          </w:tcPr>
          <w:p w14:paraId="580E59D5" w14:textId="77777777" w:rsidR="008F21C6" w:rsidRDefault="008F21C6" w:rsidP="00883FEF">
            <w:pPr>
              <w:pStyle w:val="ListParagraph"/>
              <w:ind w:left="0"/>
              <w:rPr>
                <w:ins w:id="829" w:author="shorny" w:date="2014-05-31T14:38:00Z"/>
                <w:lang w:eastAsia="en-AU"/>
              </w:rPr>
            </w:pPr>
          </w:p>
        </w:tc>
      </w:tr>
      <w:tr w:rsidR="008F21C6" w14:paraId="0D6EDA8E" w14:textId="77777777" w:rsidTr="008F21C6">
        <w:trPr>
          <w:ins w:id="830" w:author="shorny" w:date="2014-05-31T14:38:00Z"/>
        </w:trPr>
        <w:tc>
          <w:tcPr>
            <w:tcW w:w="2835" w:type="dxa"/>
            <w:tcPrChange w:id="831" w:author="shorny" w:date="2014-05-31T14:43:00Z">
              <w:tcPr>
                <w:tcW w:w="225" w:type="dxa"/>
              </w:tcPr>
            </w:tcPrChange>
          </w:tcPr>
          <w:p w14:paraId="31ED09B5" w14:textId="77777777" w:rsidR="008F21C6" w:rsidRDefault="008F21C6" w:rsidP="00883FEF">
            <w:pPr>
              <w:pStyle w:val="ListParagraph"/>
              <w:ind w:left="0"/>
              <w:rPr>
                <w:ins w:id="832" w:author="shorny" w:date="2014-05-31T14:38:00Z"/>
                <w:lang w:eastAsia="en-AU"/>
              </w:rPr>
            </w:pPr>
          </w:p>
        </w:tc>
        <w:tc>
          <w:tcPr>
            <w:tcW w:w="225" w:type="dxa"/>
            <w:tcPrChange w:id="833" w:author="shorny" w:date="2014-05-31T14:43:00Z">
              <w:tcPr>
                <w:tcW w:w="225" w:type="dxa"/>
              </w:tcPr>
            </w:tcPrChange>
          </w:tcPr>
          <w:p w14:paraId="6D9A2C75" w14:textId="77777777" w:rsidR="008F21C6" w:rsidRDefault="008F21C6" w:rsidP="00883FEF">
            <w:pPr>
              <w:pStyle w:val="ListParagraph"/>
              <w:ind w:left="0"/>
              <w:rPr>
                <w:ins w:id="834" w:author="shorny" w:date="2014-05-31T14:38:00Z"/>
                <w:lang w:eastAsia="en-AU"/>
              </w:rPr>
            </w:pPr>
          </w:p>
        </w:tc>
        <w:tc>
          <w:tcPr>
            <w:tcW w:w="225" w:type="dxa"/>
            <w:tcPrChange w:id="835" w:author="shorny" w:date="2014-05-31T14:43:00Z">
              <w:tcPr>
                <w:tcW w:w="225" w:type="dxa"/>
              </w:tcPr>
            </w:tcPrChange>
          </w:tcPr>
          <w:p w14:paraId="4EA87E30" w14:textId="77777777" w:rsidR="008F21C6" w:rsidRDefault="008F21C6" w:rsidP="00883FEF">
            <w:pPr>
              <w:pStyle w:val="ListParagraph"/>
              <w:ind w:left="0"/>
              <w:rPr>
                <w:ins w:id="836" w:author="shorny" w:date="2014-05-31T14:38:00Z"/>
                <w:lang w:eastAsia="en-AU"/>
              </w:rPr>
            </w:pPr>
          </w:p>
        </w:tc>
        <w:tc>
          <w:tcPr>
            <w:tcW w:w="225" w:type="dxa"/>
            <w:tcPrChange w:id="837" w:author="shorny" w:date="2014-05-31T14:43:00Z">
              <w:tcPr>
                <w:tcW w:w="225" w:type="dxa"/>
              </w:tcPr>
            </w:tcPrChange>
          </w:tcPr>
          <w:p w14:paraId="30FDD0AE" w14:textId="77777777" w:rsidR="008F21C6" w:rsidRDefault="008F21C6" w:rsidP="00883FEF">
            <w:pPr>
              <w:pStyle w:val="ListParagraph"/>
              <w:ind w:left="0"/>
              <w:rPr>
                <w:ins w:id="838" w:author="shorny" w:date="2014-05-31T14:38:00Z"/>
                <w:lang w:eastAsia="en-AU"/>
              </w:rPr>
            </w:pPr>
          </w:p>
        </w:tc>
        <w:tc>
          <w:tcPr>
            <w:tcW w:w="225" w:type="dxa"/>
            <w:tcPrChange w:id="839" w:author="shorny" w:date="2014-05-31T14:43:00Z">
              <w:tcPr>
                <w:tcW w:w="225" w:type="dxa"/>
              </w:tcPr>
            </w:tcPrChange>
          </w:tcPr>
          <w:p w14:paraId="143B6381" w14:textId="77777777" w:rsidR="008F21C6" w:rsidRDefault="008F21C6" w:rsidP="00883FEF">
            <w:pPr>
              <w:pStyle w:val="ListParagraph"/>
              <w:ind w:left="0"/>
              <w:rPr>
                <w:ins w:id="840" w:author="shorny" w:date="2014-05-31T14:38:00Z"/>
                <w:lang w:eastAsia="en-AU"/>
              </w:rPr>
            </w:pPr>
          </w:p>
        </w:tc>
        <w:tc>
          <w:tcPr>
            <w:tcW w:w="225" w:type="dxa"/>
            <w:tcPrChange w:id="841" w:author="shorny" w:date="2014-05-31T14:43:00Z">
              <w:tcPr>
                <w:tcW w:w="225" w:type="dxa"/>
              </w:tcPr>
            </w:tcPrChange>
          </w:tcPr>
          <w:p w14:paraId="4564F97F" w14:textId="77777777" w:rsidR="008F21C6" w:rsidRDefault="008F21C6" w:rsidP="00883FEF">
            <w:pPr>
              <w:pStyle w:val="ListParagraph"/>
              <w:ind w:left="0"/>
              <w:rPr>
                <w:ins w:id="842" w:author="shorny" w:date="2014-05-31T14:38:00Z"/>
                <w:lang w:eastAsia="en-AU"/>
              </w:rPr>
            </w:pPr>
          </w:p>
        </w:tc>
        <w:tc>
          <w:tcPr>
            <w:tcW w:w="225" w:type="dxa"/>
            <w:tcPrChange w:id="843" w:author="shorny" w:date="2014-05-31T14:43:00Z">
              <w:tcPr>
                <w:tcW w:w="225" w:type="dxa"/>
              </w:tcPr>
            </w:tcPrChange>
          </w:tcPr>
          <w:p w14:paraId="4DC4485D" w14:textId="77777777" w:rsidR="008F21C6" w:rsidRDefault="008F21C6" w:rsidP="00883FEF">
            <w:pPr>
              <w:pStyle w:val="ListParagraph"/>
              <w:ind w:left="0"/>
              <w:rPr>
                <w:ins w:id="844" w:author="shorny" w:date="2014-05-31T14:38:00Z"/>
                <w:lang w:eastAsia="en-AU"/>
              </w:rPr>
            </w:pPr>
          </w:p>
        </w:tc>
        <w:tc>
          <w:tcPr>
            <w:tcW w:w="225" w:type="dxa"/>
            <w:tcPrChange w:id="845" w:author="shorny" w:date="2014-05-31T14:43:00Z">
              <w:tcPr>
                <w:tcW w:w="225" w:type="dxa"/>
              </w:tcPr>
            </w:tcPrChange>
          </w:tcPr>
          <w:p w14:paraId="7E18FFB5" w14:textId="77777777" w:rsidR="008F21C6" w:rsidRDefault="008F21C6" w:rsidP="00883FEF">
            <w:pPr>
              <w:pStyle w:val="ListParagraph"/>
              <w:ind w:left="0"/>
              <w:rPr>
                <w:ins w:id="846" w:author="shorny" w:date="2014-05-31T14:38:00Z"/>
                <w:lang w:eastAsia="en-AU"/>
              </w:rPr>
            </w:pPr>
          </w:p>
        </w:tc>
        <w:tc>
          <w:tcPr>
            <w:tcW w:w="225" w:type="dxa"/>
            <w:tcPrChange w:id="847" w:author="shorny" w:date="2014-05-31T14:43:00Z">
              <w:tcPr>
                <w:tcW w:w="225" w:type="dxa"/>
              </w:tcPr>
            </w:tcPrChange>
          </w:tcPr>
          <w:p w14:paraId="2016C07C" w14:textId="77777777" w:rsidR="008F21C6" w:rsidRDefault="008F21C6" w:rsidP="00883FEF">
            <w:pPr>
              <w:pStyle w:val="ListParagraph"/>
              <w:ind w:left="0"/>
              <w:rPr>
                <w:ins w:id="848" w:author="shorny" w:date="2014-05-31T14:38:00Z"/>
                <w:lang w:eastAsia="en-AU"/>
              </w:rPr>
            </w:pPr>
          </w:p>
        </w:tc>
        <w:tc>
          <w:tcPr>
            <w:tcW w:w="225" w:type="dxa"/>
            <w:tcPrChange w:id="849" w:author="shorny" w:date="2014-05-31T14:43:00Z">
              <w:tcPr>
                <w:tcW w:w="225" w:type="dxa"/>
              </w:tcPr>
            </w:tcPrChange>
          </w:tcPr>
          <w:p w14:paraId="23E326F2" w14:textId="77777777" w:rsidR="008F21C6" w:rsidRDefault="008F21C6" w:rsidP="00883FEF">
            <w:pPr>
              <w:pStyle w:val="ListParagraph"/>
              <w:ind w:left="0"/>
              <w:rPr>
                <w:ins w:id="850" w:author="shorny" w:date="2014-05-31T14:38:00Z"/>
                <w:lang w:eastAsia="en-AU"/>
              </w:rPr>
            </w:pPr>
          </w:p>
        </w:tc>
        <w:tc>
          <w:tcPr>
            <w:tcW w:w="225" w:type="dxa"/>
            <w:tcPrChange w:id="851" w:author="shorny" w:date="2014-05-31T14:43:00Z">
              <w:tcPr>
                <w:tcW w:w="225" w:type="dxa"/>
              </w:tcPr>
            </w:tcPrChange>
          </w:tcPr>
          <w:p w14:paraId="5C59D9D8" w14:textId="77777777" w:rsidR="008F21C6" w:rsidRDefault="008F21C6" w:rsidP="00883FEF">
            <w:pPr>
              <w:pStyle w:val="ListParagraph"/>
              <w:ind w:left="0"/>
              <w:rPr>
                <w:ins w:id="852" w:author="shorny" w:date="2014-05-31T14:38:00Z"/>
                <w:lang w:eastAsia="en-AU"/>
              </w:rPr>
            </w:pPr>
          </w:p>
        </w:tc>
        <w:tc>
          <w:tcPr>
            <w:tcW w:w="225" w:type="dxa"/>
            <w:tcPrChange w:id="853" w:author="shorny" w:date="2014-05-31T14:43:00Z">
              <w:tcPr>
                <w:tcW w:w="225" w:type="dxa"/>
              </w:tcPr>
            </w:tcPrChange>
          </w:tcPr>
          <w:p w14:paraId="7E071BB1" w14:textId="77777777" w:rsidR="008F21C6" w:rsidRDefault="008F21C6" w:rsidP="00883FEF">
            <w:pPr>
              <w:pStyle w:val="ListParagraph"/>
              <w:ind w:left="0"/>
              <w:rPr>
                <w:ins w:id="854" w:author="shorny" w:date="2014-05-31T14:38:00Z"/>
                <w:lang w:eastAsia="en-AU"/>
              </w:rPr>
            </w:pPr>
          </w:p>
        </w:tc>
        <w:tc>
          <w:tcPr>
            <w:tcW w:w="225" w:type="dxa"/>
            <w:tcPrChange w:id="855" w:author="shorny" w:date="2014-05-31T14:43:00Z">
              <w:tcPr>
                <w:tcW w:w="225" w:type="dxa"/>
              </w:tcPr>
            </w:tcPrChange>
          </w:tcPr>
          <w:p w14:paraId="71BE488A" w14:textId="77777777" w:rsidR="008F21C6" w:rsidRDefault="008F21C6" w:rsidP="00883FEF">
            <w:pPr>
              <w:pStyle w:val="ListParagraph"/>
              <w:ind w:left="0"/>
              <w:rPr>
                <w:ins w:id="856" w:author="shorny" w:date="2014-05-31T14:38:00Z"/>
                <w:lang w:eastAsia="en-AU"/>
              </w:rPr>
            </w:pPr>
          </w:p>
        </w:tc>
        <w:tc>
          <w:tcPr>
            <w:tcW w:w="225" w:type="dxa"/>
            <w:tcPrChange w:id="857" w:author="shorny" w:date="2014-05-31T14:43:00Z">
              <w:tcPr>
                <w:tcW w:w="225" w:type="dxa"/>
              </w:tcPr>
            </w:tcPrChange>
          </w:tcPr>
          <w:p w14:paraId="2BF1BDE9" w14:textId="77777777" w:rsidR="008F21C6" w:rsidRDefault="008F21C6" w:rsidP="00883FEF">
            <w:pPr>
              <w:pStyle w:val="ListParagraph"/>
              <w:ind w:left="0"/>
              <w:rPr>
                <w:ins w:id="858" w:author="shorny" w:date="2014-05-31T14:38:00Z"/>
                <w:lang w:eastAsia="en-AU"/>
              </w:rPr>
            </w:pPr>
          </w:p>
        </w:tc>
        <w:tc>
          <w:tcPr>
            <w:tcW w:w="225" w:type="dxa"/>
            <w:tcPrChange w:id="859" w:author="shorny" w:date="2014-05-31T14:43:00Z">
              <w:tcPr>
                <w:tcW w:w="225" w:type="dxa"/>
              </w:tcPr>
            </w:tcPrChange>
          </w:tcPr>
          <w:p w14:paraId="740F5D25" w14:textId="77777777" w:rsidR="008F21C6" w:rsidRDefault="008F21C6" w:rsidP="00883FEF">
            <w:pPr>
              <w:pStyle w:val="ListParagraph"/>
              <w:ind w:left="0"/>
              <w:rPr>
                <w:ins w:id="860" w:author="shorny" w:date="2014-05-31T14:38:00Z"/>
                <w:lang w:eastAsia="en-AU"/>
              </w:rPr>
            </w:pPr>
          </w:p>
        </w:tc>
        <w:tc>
          <w:tcPr>
            <w:tcW w:w="225" w:type="dxa"/>
            <w:tcPrChange w:id="861" w:author="shorny" w:date="2014-05-31T14:43:00Z">
              <w:tcPr>
                <w:tcW w:w="225" w:type="dxa"/>
              </w:tcPr>
            </w:tcPrChange>
          </w:tcPr>
          <w:p w14:paraId="0C755BEA" w14:textId="77777777" w:rsidR="008F21C6" w:rsidRDefault="008F21C6" w:rsidP="00883FEF">
            <w:pPr>
              <w:pStyle w:val="ListParagraph"/>
              <w:ind w:left="0"/>
              <w:rPr>
                <w:ins w:id="862" w:author="shorny" w:date="2014-05-31T14:38:00Z"/>
                <w:lang w:eastAsia="en-AU"/>
              </w:rPr>
            </w:pPr>
          </w:p>
        </w:tc>
        <w:tc>
          <w:tcPr>
            <w:tcW w:w="225" w:type="dxa"/>
            <w:tcPrChange w:id="863" w:author="shorny" w:date="2014-05-31T14:43:00Z">
              <w:tcPr>
                <w:tcW w:w="225" w:type="dxa"/>
              </w:tcPr>
            </w:tcPrChange>
          </w:tcPr>
          <w:p w14:paraId="0D53E312" w14:textId="77777777" w:rsidR="008F21C6" w:rsidRDefault="008F21C6" w:rsidP="00883FEF">
            <w:pPr>
              <w:pStyle w:val="ListParagraph"/>
              <w:ind w:left="0"/>
              <w:rPr>
                <w:ins w:id="864" w:author="shorny" w:date="2014-05-31T14:38:00Z"/>
                <w:lang w:eastAsia="en-AU"/>
              </w:rPr>
            </w:pPr>
          </w:p>
        </w:tc>
        <w:tc>
          <w:tcPr>
            <w:tcW w:w="226" w:type="dxa"/>
            <w:tcPrChange w:id="865" w:author="shorny" w:date="2014-05-31T14:43:00Z">
              <w:tcPr>
                <w:tcW w:w="226" w:type="dxa"/>
              </w:tcPr>
            </w:tcPrChange>
          </w:tcPr>
          <w:p w14:paraId="663AF2D1" w14:textId="77777777" w:rsidR="008F21C6" w:rsidRDefault="008F21C6" w:rsidP="00883FEF">
            <w:pPr>
              <w:pStyle w:val="ListParagraph"/>
              <w:ind w:left="0"/>
              <w:rPr>
                <w:ins w:id="866" w:author="shorny" w:date="2014-05-31T14:38:00Z"/>
                <w:lang w:eastAsia="en-AU"/>
              </w:rPr>
            </w:pPr>
          </w:p>
        </w:tc>
        <w:tc>
          <w:tcPr>
            <w:tcW w:w="226" w:type="dxa"/>
            <w:tcPrChange w:id="867" w:author="shorny" w:date="2014-05-31T14:43:00Z">
              <w:tcPr>
                <w:tcW w:w="226" w:type="dxa"/>
              </w:tcPr>
            </w:tcPrChange>
          </w:tcPr>
          <w:p w14:paraId="7E822E7D" w14:textId="77777777" w:rsidR="008F21C6" w:rsidRDefault="008F21C6" w:rsidP="00883FEF">
            <w:pPr>
              <w:pStyle w:val="ListParagraph"/>
              <w:ind w:left="0"/>
              <w:rPr>
                <w:ins w:id="868" w:author="shorny" w:date="2014-05-31T14:38:00Z"/>
                <w:lang w:eastAsia="en-AU"/>
              </w:rPr>
            </w:pPr>
          </w:p>
        </w:tc>
        <w:tc>
          <w:tcPr>
            <w:tcW w:w="226" w:type="dxa"/>
            <w:tcPrChange w:id="869" w:author="shorny" w:date="2014-05-31T14:43:00Z">
              <w:tcPr>
                <w:tcW w:w="226" w:type="dxa"/>
              </w:tcPr>
            </w:tcPrChange>
          </w:tcPr>
          <w:p w14:paraId="633E6732" w14:textId="77777777" w:rsidR="008F21C6" w:rsidRDefault="008F21C6" w:rsidP="00883FEF">
            <w:pPr>
              <w:pStyle w:val="ListParagraph"/>
              <w:ind w:left="0"/>
              <w:rPr>
                <w:ins w:id="870" w:author="shorny" w:date="2014-05-31T14:38:00Z"/>
                <w:lang w:eastAsia="en-AU"/>
              </w:rPr>
            </w:pPr>
          </w:p>
        </w:tc>
        <w:tc>
          <w:tcPr>
            <w:tcW w:w="226" w:type="dxa"/>
            <w:tcPrChange w:id="871" w:author="shorny" w:date="2014-05-31T14:43:00Z">
              <w:tcPr>
                <w:tcW w:w="226" w:type="dxa"/>
              </w:tcPr>
            </w:tcPrChange>
          </w:tcPr>
          <w:p w14:paraId="6C09D7AE" w14:textId="77777777" w:rsidR="008F21C6" w:rsidRDefault="008F21C6" w:rsidP="00883FEF">
            <w:pPr>
              <w:pStyle w:val="ListParagraph"/>
              <w:ind w:left="0"/>
              <w:rPr>
                <w:ins w:id="872" w:author="shorny" w:date="2014-05-31T14:38:00Z"/>
                <w:lang w:eastAsia="en-AU"/>
              </w:rPr>
            </w:pPr>
          </w:p>
        </w:tc>
        <w:tc>
          <w:tcPr>
            <w:tcW w:w="226" w:type="dxa"/>
            <w:tcPrChange w:id="873" w:author="shorny" w:date="2014-05-31T14:43:00Z">
              <w:tcPr>
                <w:tcW w:w="226" w:type="dxa"/>
              </w:tcPr>
            </w:tcPrChange>
          </w:tcPr>
          <w:p w14:paraId="50A42B57" w14:textId="77777777" w:rsidR="008F21C6" w:rsidRDefault="008F21C6" w:rsidP="00883FEF">
            <w:pPr>
              <w:pStyle w:val="ListParagraph"/>
              <w:ind w:left="0"/>
              <w:rPr>
                <w:ins w:id="874" w:author="shorny" w:date="2014-05-31T14:38:00Z"/>
                <w:lang w:eastAsia="en-AU"/>
              </w:rPr>
            </w:pPr>
          </w:p>
        </w:tc>
        <w:tc>
          <w:tcPr>
            <w:tcW w:w="226" w:type="dxa"/>
            <w:tcPrChange w:id="875" w:author="shorny" w:date="2014-05-31T14:43:00Z">
              <w:tcPr>
                <w:tcW w:w="226" w:type="dxa"/>
              </w:tcPr>
            </w:tcPrChange>
          </w:tcPr>
          <w:p w14:paraId="451F8F7B" w14:textId="77777777" w:rsidR="008F21C6" w:rsidRDefault="008F21C6" w:rsidP="00883FEF">
            <w:pPr>
              <w:pStyle w:val="ListParagraph"/>
              <w:ind w:left="0"/>
              <w:rPr>
                <w:ins w:id="876" w:author="shorny" w:date="2014-05-31T14:38:00Z"/>
                <w:lang w:eastAsia="en-AU"/>
              </w:rPr>
            </w:pPr>
          </w:p>
        </w:tc>
        <w:tc>
          <w:tcPr>
            <w:tcW w:w="226" w:type="dxa"/>
            <w:tcPrChange w:id="877" w:author="shorny" w:date="2014-05-31T14:43:00Z">
              <w:tcPr>
                <w:tcW w:w="226" w:type="dxa"/>
              </w:tcPr>
            </w:tcPrChange>
          </w:tcPr>
          <w:p w14:paraId="66D04A95" w14:textId="77777777" w:rsidR="008F21C6" w:rsidRDefault="008F21C6" w:rsidP="00883FEF">
            <w:pPr>
              <w:pStyle w:val="ListParagraph"/>
              <w:ind w:left="0"/>
              <w:rPr>
                <w:ins w:id="878" w:author="shorny" w:date="2014-05-31T14:38:00Z"/>
                <w:lang w:eastAsia="en-AU"/>
              </w:rPr>
            </w:pPr>
          </w:p>
        </w:tc>
        <w:tc>
          <w:tcPr>
            <w:tcW w:w="226" w:type="dxa"/>
            <w:tcPrChange w:id="879" w:author="shorny" w:date="2014-05-31T14:43:00Z">
              <w:tcPr>
                <w:tcW w:w="226" w:type="dxa"/>
              </w:tcPr>
            </w:tcPrChange>
          </w:tcPr>
          <w:p w14:paraId="5FCA1B5B" w14:textId="77777777" w:rsidR="008F21C6" w:rsidRDefault="008F21C6" w:rsidP="00883FEF">
            <w:pPr>
              <w:pStyle w:val="ListParagraph"/>
              <w:ind w:left="0"/>
              <w:rPr>
                <w:ins w:id="880" w:author="shorny" w:date="2014-05-31T14:38:00Z"/>
                <w:lang w:eastAsia="en-AU"/>
              </w:rPr>
            </w:pPr>
          </w:p>
        </w:tc>
        <w:tc>
          <w:tcPr>
            <w:tcW w:w="226" w:type="dxa"/>
            <w:tcPrChange w:id="881" w:author="shorny" w:date="2014-05-31T14:43:00Z">
              <w:tcPr>
                <w:tcW w:w="226" w:type="dxa"/>
              </w:tcPr>
            </w:tcPrChange>
          </w:tcPr>
          <w:p w14:paraId="67885B1B" w14:textId="77777777" w:rsidR="008F21C6" w:rsidRDefault="008F21C6" w:rsidP="00883FEF">
            <w:pPr>
              <w:pStyle w:val="ListParagraph"/>
              <w:ind w:left="0"/>
              <w:rPr>
                <w:ins w:id="882" w:author="shorny" w:date="2014-05-31T14:38:00Z"/>
                <w:lang w:eastAsia="en-AU"/>
              </w:rPr>
            </w:pPr>
          </w:p>
        </w:tc>
        <w:tc>
          <w:tcPr>
            <w:tcW w:w="226" w:type="dxa"/>
            <w:tcPrChange w:id="883" w:author="shorny" w:date="2014-05-31T14:43:00Z">
              <w:tcPr>
                <w:tcW w:w="226" w:type="dxa"/>
              </w:tcPr>
            </w:tcPrChange>
          </w:tcPr>
          <w:p w14:paraId="751C0DF8" w14:textId="77777777" w:rsidR="008F21C6" w:rsidRDefault="008F21C6" w:rsidP="00883FEF">
            <w:pPr>
              <w:pStyle w:val="ListParagraph"/>
              <w:ind w:left="0"/>
              <w:rPr>
                <w:ins w:id="884" w:author="shorny" w:date="2014-05-31T14:38:00Z"/>
                <w:lang w:eastAsia="en-AU"/>
              </w:rPr>
            </w:pPr>
          </w:p>
        </w:tc>
        <w:tc>
          <w:tcPr>
            <w:tcW w:w="226" w:type="dxa"/>
            <w:tcPrChange w:id="885" w:author="shorny" w:date="2014-05-31T14:43:00Z">
              <w:tcPr>
                <w:tcW w:w="226" w:type="dxa"/>
              </w:tcPr>
            </w:tcPrChange>
          </w:tcPr>
          <w:p w14:paraId="5050EA44" w14:textId="77777777" w:rsidR="008F21C6" w:rsidRDefault="008F21C6" w:rsidP="00883FEF">
            <w:pPr>
              <w:pStyle w:val="ListParagraph"/>
              <w:ind w:left="0"/>
              <w:rPr>
                <w:ins w:id="886" w:author="shorny" w:date="2014-05-31T14:38:00Z"/>
                <w:lang w:eastAsia="en-AU"/>
              </w:rPr>
            </w:pPr>
          </w:p>
        </w:tc>
        <w:tc>
          <w:tcPr>
            <w:tcW w:w="226" w:type="dxa"/>
            <w:tcPrChange w:id="887" w:author="shorny" w:date="2014-05-31T14:43:00Z">
              <w:tcPr>
                <w:tcW w:w="226" w:type="dxa"/>
              </w:tcPr>
            </w:tcPrChange>
          </w:tcPr>
          <w:p w14:paraId="4B380041" w14:textId="77777777" w:rsidR="008F21C6" w:rsidRDefault="008F21C6" w:rsidP="00883FEF">
            <w:pPr>
              <w:pStyle w:val="ListParagraph"/>
              <w:ind w:left="0"/>
              <w:rPr>
                <w:ins w:id="888" w:author="shorny" w:date="2014-05-31T14:38:00Z"/>
                <w:lang w:eastAsia="en-AU"/>
              </w:rPr>
            </w:pPr>
          </w:p>
        </w:tc>
        <w:tc>
          <w:tcPr>
            <w:tcW w:w="226" w:type="dxa"/>
            <w:tcPrChange w:id="889" w:author="shorny" w:date="2014-05-31T14:43:00Z">
              <w:tcPr>
                <w:tcW w:w="226" w:type="dxa"/>
              </w:tcPr>
            </w:tcPrChange>
          </w:tcPr>
          <w:p w14:paraId="3E6E9761" w14:textId="77777777" w:rsidR="008F21C6" w:rsidRDefault="008F21C6" w:rsidP="00883FEF">
            <w:pPr>
              <w:pStyle w:val="ListParagraph"/>
              <w:ind w:left="0"/>
              <w:rPr>
                <w:ins w:id="890" w:author="shorny" w:date="2014-05-31T14:38:00Z"/>
                <w:lang w:eastAsia="en-AU"/>
              </w:rPr>
            </w:pPr>
          </w:p>
        </w:tc>
        <w:tc>
          <w:tcPr>
            <w:tcW w:w="226" w:type="dxa"/>
            <w:tcPrChange w:id="891" w:author="shorny" w:date="2014-05-31T14:43:00Z">
              <w:tcPr>
                <w:tcW w:w="226" w:type="dxa"/>
              </w:tcPr>
            </w:tcPrChange>
          </w:tcPr>
          <w:p w14:paraId="33B22EF1" w14:textId="77777777" w:rsidR="008F21C6" w:rsidRDefault="008F21C6" w:rsidP="00883FEF">
            <w:pPr>
              <w:pStyle w:val="ListParagraph"/>
              <w:ind w:left="0"/>
              <w:rPr>
                <w:ins w:id="892" w:author="shorny" w:date="2014-05-31T14:38:00Z"/>
                <w:lang w:eastAsia="en-AU"/>
              </w:rPr>
            </w:pPr>
          </w:p>
        </w:tc>
        <w:tc>
          <w:tcPr>
            <w:tcW w:w="226" w:type="dxa"/>
            <w:tcPrChange w:id="893" w:author="shorny" w:date="2014-05-31T14:43:00Z">
              <w:tcPr>
                <w:tcW w:w="226" w:type="dxa"/>
              </w:tcPr>
            </w:tcPrChange>
          </w:tcPr>
          <w:p w14:paraId="55BFB10F" w14:textId="77777777" w:rsidR="008F21C6" w:rsidRDefault="008F21C6" w:rsidP="00883FEF">
            <w:pPr>
              <w:pStyle w:val="ListParagraph"/>
              <w:ind w:left="0"/>
              <w:rPr>
                <w:ins w:id="894" w:author="shorny" w:date="2014-05-31T14:38:00Z"/>
                <w:lang w:eastAsia="en-AU"/>
              </w:rPr>
            </w:pPr>
          </w:p>
        </w:tc>
        <w:tc>
          <w:tcPr>
            <w:tcW w:w="226" w:type="dxa"/>
            <w:tcPrChange w:id="895" w:author="shorny" w:date="2014-05-31T14:43:00Z">
              <w:tcPr>
                <w:tcW w:w="226" w:type="dxa"/>
              </w:tcPr>
            </w:tcPrChange>
          </w:tcPr>
          <w:p w14:paraId="35F880AA" w14:textId="77777777" w:rsidR="008F21C6" w:rsidRDefault="008F21C6" w:rsidP="00883FEF">
            <w:pPr>
              <w:pStyle w:val="ListParagraph"/>
              <w:ind w:left="0"/>
              <w:rPr>
                <w:ins w:id="896" w:author="shorny" w:date="2014-05-31T14:38:00Z"/>
                <w:lang w:eastAsia="en-AU"/>
              </w:rPr>
            </w:pPr>
          </w:p>
        </w:tc>
        <w:tc>
          <w:tcPr>
            <w:tcW w:w="226" w:type="dxa"/>
            <w:tcPrChange w:id="897" w:author="shorny" w:date="2014-05-31T14:43:00Z">
              <w:tcPr>
                <w:tcW w:w="226" w:type="dxa"/>
              </w:tcPr>
            </w:tcPrChange>
          </w:tcPr>
          <w:p w14:paraId="196CC909" w14:textId="77777777" w:rsidR="008F21C6" w:rsidRDefault="008F21C6" w:rsidP="00883FEF">
            <w:pPr>
              <w:pStyle w:val="ListParagraph"/>
              <w:ind w:left="0"/>
              <w:rPr>
                <w:ins w:id="898" w:author="shorny" w:date="2014-05-31T14:38:00Z"/>
                <w:lang w:eastAsia="en-AU"/>
              </w:rPr>
            </w:pPr>
          </w:p>
        </w:tc>
        <w:tc>
          <w:tcPr>
            <w:tcW w:w="226" w:type="dxa"/>
            <w:tcPrChange w:id="899" w:author="shorny" w:date="2014-05-31T14:43:00Z">
              <w:tcPr>
                <w:tcW w:w="226" w:type="dxa"/>
              </w:tcPr>
            </w:tcPrChange>
          </w:tcPr>
          <w:p w14:paraId="7D69187C" w14:textId="77777777" w:rsidR="008F21C6" w:rsidRDefault="008F21C6" w:rsidP="00883FEF">
            <w:pPr>
              <w:pStyle w:val="ListParagraph"/>
              <w:ind w:left="0"/>
              <w:rPr>
                <w:ins w:id="900" w:author="shorny" w:date="2014-05-31T14:38:00Z"/>
                <w:lang w:eastAsia="en-AU"/>
              </w:rPr>
            </w:pPr>
          </w:p>
        </w:tc>
        <w:tc>
          <w:tcPr>
            <w:tcW w:w="226" w:type="dxa"/>
            <w:tcPrChange w:id="901" w:author="shorny" w:date="2014-05-31T14:43:00Z">
              <w:tcPr>
                <w:tcW w:w="226" w:type="dxa"/>
              </w:tcPr>
            </w:tcPrChange>
          </w:tcPr>
          <w:p w14:paraId="43DD526B" w14:textId="77777777" w:rsidR="008F21C6" w:rsidRDefault="008F21C6" w:rsidP="00883FEF">
            <w:pPr>
              <w:pStyle w:val="ListParagraph"/>
              <w:ind w:left="0"/>
              <w:rPr>
                <w:ins w:id="902" w:author="shorny" w:date="2014-05-31T14:38:00Z"/>
                <w:lang w:eastAsia="en-AU"/>
              </w:rPr>
            </w:pPr>
          </w:p>
        </w:tc>
        <w:tc>
          <w:tcPr>
            <w:tcW w:w="226" w:type="dxa"/>
            <w:tcPrChange w:id="903" w:author="shorny" w:date="2014-05-31T14:43:00Z">
              <w:tcPr>
                <w:tcW w:w="226" w:type="dxa"/>
              </w:tcPr>
            </w:tcPrChange>
          </w:tcPr>
          <w:p w14:paraId="1CAFB900" w14:textId="77777777" w:rsidR="008F21C6" w:rsidRDefault="008F21C6" w:rsidP="00883FEF">
            <w:pPr>
              <w:pStyle w:val="ListParagraph"/>
              <w:ind w:left="0"/>
              <w:rPr>
                <w:ins w:id="904" w:author="shorny" w:date="2014-05-31T14:38:00Z"/>
                <w:lang w:eastAsia="en-AU"/>
              </w:rPr>
            </w:pPr>
          </w:p>
        </w:tc>
        <w:tc>
          <w:tcPr>
            <w:tcW w:w="226" w:type="dxa"/>
            <w:tcPrChange w:id="905" w:author="shorny" w:date="2014-05-31T14:43:00Z">
              <w:tcPr>
                <w:tcW w:w="226" w:type="dxa"/>
              </w:tcPr>
            </w:tcPrChange>
          </w:tcPr>
          <w:p w14:paraId="1C58FE95" w14:textId="77777777" w:rsidR="008F21C6" w:rsidRDefault="008F21C6" w:rsidP="00883FEF">
            <w:pPr>
              <w:pStyle w:val="ListParagraph"/>
              <w:ind w:left="0"/>
              <w:rPr>
                <w:ins w:id="906" w:author="shorny" w:date="2014-05-31T14:38:00Z"/>
                <w:lang w:eastAsia="en-AU"/>
              </w:rPr>
            </w:pPr>
          </w:p>
        </w:tc>
        <w:tc>
          <w:tcPr>
            <w:tcW w:w="226" w:type="dxa"/>
            <w:tcPrChange w:id="907" w:author="shorny" w:date="2014-05-31T14:43:00Z">
              <w:tcPr>
                <w:tcW w:w="226" w:type="dxa"/>
              </w:tcPr>
            </w:tcPrChange>
          </w:tcPr>
          <w:p w14:paraId="1D2B5BD8" w14:textId="77777777" w:rsidR="008F21C6" w:rsidRDefault="008F21C6" w:rsidP="00883FEF">
            <w:pPr>
              <w:pStyle w:val="ListParagraph"/>
              <w:ind w:left="0"/>
              <w:rPr>
                <w:ins w:id="908" w:author="shorny" w:date="2014-05-31T14:38:00Z"/>
                <w:lang w:eastAsia="en-AU"/>
              </w:rPr>
            </w:pPr>
          </w:p>
        </w:tc>
        <w:tc>
          <w:tcPr>
            <w:tcW w:w="226" w:type="dxa"/>
            <w:tcPrChange w:id="909" w:author="shorny" w:date="2014-05-31T14:43:00Z">
              <w:tcPr>
                <w:tcW w:w="226" w:type="dxa"/>
              </w:tcPr>
            </w:tcPrChange>
          </w:tcPr>
          <w:p w14:paraId="236F2C69" w14:textId="77777777" w:rsidR="008F21C6" w:rsidRDefault="008F21C6" w:rsidP="00883FEF">
            <w:pPr>
              <w:pStyle w:val="ListParagraph"/>
              <w:ind w:left="0"/>
              <w:rPr>
                <w:ins w:id="910" w:author="shorny" w:date="2014-05-31T14:38:00Z"/>
                <w:lang w:eastAsia="en-AU"/>
              </w:rPr>
            </w:pPr>
          </w:p>
        </w:tc>
        <w:tc>
          <w:tcPr>
            <w:tcW w:w="226" w:type="dxa"/>
            <w:tcPrChange w:id="911" w:author="shorny" w:date="2014-05-31T14:43:00Z">
              <w:tcPr>
                <w:tcW w:w="226" w:type="dxa"/>
              </w:tcPr>
            </w:tcPrChange>
          </w:tcPr>
          <w:p w14:paraId="7B0781CC" w14:textId="77777777" w:rsidR="008F21C6" w:rsidRDefault="008F21C6" w:rsidP="00883FEF">
            <w:pPr>
              <w:pStyle w:val="ListParagraph"/>
              <w:ind w:left="0"/>
              <w:rPr>
                <w:ins w:id="912" w:author="shorny" w:date="2014-05-31T14:38:00Z"/>
                <w:lang w:eastAsia="en-AU"/>
              </w:rPr>
            </w:pPr>
          </w:p>
        </w:tc>
        <w:tc>
          <w:tcPr>
            <w:tcW w:w="226" w:type="dxa"/>
            <w:tcPrChange w:id="913" w:author="shorny" w:date="2014-05-31T14:43:00Z">
              <w:tcPr>
                <w:tcW w:w="226" w:type="dxa"/>
              </w:tcPr>
            </w:tcPrChange>
          </w:tcPr>
          <w:p w14:paraId="6A0B5E27" w14:textId="77777777" w:rsidR="008F21C6" w:rsidRDefault="008F21C6" w:rsidP="00883FEF">
            <w:pPr>
              <w:pStyle w:val="ListParagraph"/>
              <w:ind w:left="0"/>
              <w:rPr>
                <w:ins w:id="914" w:author="shorny" w:date="2014-05-31T14:38:00Z"/>
                <w:lang w:eastAsia="en-AU"/>
              </w:rPr>
            </w:pPr>
          </w:p>
        </w:tc>
        <w:tc>
          <w:tcPr>
            <w:tcW w:w="226" w:type="dxa"/>
            <w:tcPrChange w:id="915" w:author="shorny" w:date="2014-05-31T14:43:00Z">
              <w:tcPr>
                <w:tcW w:w="226" w:type="dxa"/>
              </w:tcPr>
            </w:tcPrChange>
          </w:tcPr>
          <w:p w14:paraId="5127DF59" w14:textId="77777777" w:rsidR="008F21C6" w:rsidRDefault="008F21C6" w:rsidP="00883FEF">
            <w:pPr>
              <w:pStyle w:val="ListParagraph"/>
              <w:ind w:left="0"/>
              <w:rPr>
                <w:ins w:id="916" w:author="shorny" w:date="2014-05-31T14:38:00Z"/>
                <w:lang w:eastAsia="en-AU"/>
              </w:rPr>
            </w:pPr>
          </w:p>
        </w:tc>
        <w:tc>
          <w:tcPr>
            <w:tcW w:w="226" w:type="dxa"/>
            <w:tcPrChange w:id="917" w:author="shorny" w:date="2014-05-31T14:43:00Z">
              <w:tcPr>
                <w:tcW w:w="226" w:type="dxa"/>
              </w:tcPr>
            </w:tcPrChange>
          </w:tcPr>
          <w:p w14:paraId="01B049BB" w14:textId="77777777" w:rsidR="008F21C6" w:rsidRDefault="008F21C6" w:rsidP="00883FEF">
            <w:pPr>
              <w:pStyle w:val="ListParagraph"/>
              <w:ind w:left="0"/>
              <w:rPr>
                <w:ins w:id="918" w:author="shorny" w:date="2014-05-31T14:38:00Z"/>
                <w:lang w:eastAsia="en-AU"/>
              </w:rPr>
            </w:pPr>
          </w:p>
        </w:tc>
        <w:tc>
          <w:tcPr>
            <w:tcW w:w="226" w:type="dxa"/>
            <w:tcPrChange w:id="919" w:author="shorny" w:date="2014-05-31T14:43:00Z">
              <w:tcPr>
                <w:tcW w:w="226" w:type="dxa"/>
              </w:tcPr>
            </w:tcPrChange>
          </w:tcPr>
          <w:p w14:paraId="630929BA" w14:textId="77777777" w:rsidR="008F21C6" w:rsidRDefault="008F21C6" w:rsidP="00883FEF">
            <w:pPr>
              <w:pStyle w:val="ListParagraph"/>
              <w:ind w:left="0"/>
              <w:rPr>
                <w:ins w:id="920" w:author="shorny" w:date="2014-05-31T14:38:00Z"/>
                <w:lang w:eastAsia="en-AU"/>
              </w:rPr>
            </w:pPr>
          </w:p>
        </w:tc>
      </w:tr>
      <w:tr w:rsidR="008F21C6" w14:paraId="163A068F" w14:textId="77777777" w:rsidTr="008F21C6">
        <w:trPr>
          <w:ins w:id="921" w:author="shorny" w:date="2014-05-31T14:38:00Z"/>
        </w:trPr>
        <w:tc>
          <w:tcPr>
            <w:tcW w:w="2835" w:type="dxa"/>
            <w:tcPrChange w:id="922" w:author="shorny" w:date="2014-05-31T14:43:00Z">
              <w:tcPr>
                <w:tcW w:w="225" w:type="dxa"/>
              </w:tcPr>
            </w:tcPrChange>
          </w:tcPr>
          <w:p w14:paraId="70C33287" w14:textId="77777777" w:rsidR="008F21C6" w:rsidRDefault="008F21C6" w:rsidP="00883FEF">
            <w:pPr>
              <w:pStyle w:val="ListParagraph"/>
              <w:ind w:left="0"/>
              <w:rPr>
                <w:ins w:id="923" w:author="shorny" w:date="2014-05-31T14:38:00Z"/>
                <w:lang w:eastAsia="en-AU"/>
              </w:rPr>
            </w:pPr>
          </w:p>
        </w:tc>
        <w:tc>
          <w:tcPr>
            <w:tcW w:w="225" w:type="dxa"/>
            <w:tcPrChange w:id="924" w:author="shorny" w:date="2014-05-31T14:43:00Z">
              <w:tcPr>
                <w:tcW w:w="225" w:type="dxa"/>
              </w:tcPr>
            </w:tcPrChange>
          </w:tcPr>
          <w:p w14:paraId="0B76670C" w14:textId="77777777" w:rsidR="008F21C6" w:rsidRDefault="008F21C6" w:rsidP="00883FEF">
            <w:pPr>
              <w:pStyle w:val="ListParagraph"/>
              <w:ind w:left="0"/>
              <w:rPr>
                <w:ins w:id="925" w:author="shorny" w:date="2014-05-31T14:38:00Z"/>
                <w:lang w:eastAsia="en-AU"/>
              </w:rPr>
            </w:pPr>
          </w:p>
        </w:tc>
        <w:tc>
          <w:tcPr>
            <w:tcW w:w="225" w:type="dxa"/>
            <w:tcPrChange w:id="926" w:author="shorny" w:date="2014-05-31T14:43:00Z">
              <w:tcPr>
                <w:tcW w:w="225" w:type="dxa"/>
              </w:tcPr>
            </w:tcPrChange>
          </w:tcPr>
          <w:p w14:paraId="585BF087" w14:textId="77777777" w:rsidR="008F21C6" w:rsidRDefault="008F21C6" w:rsidP="00883FEF">
            <w:pPr>
              <w:pStyle w:val="ListParagraph"/>
              <w:ind w:left="0"/>
              <w:rPr>
                <w:ins w:id="927" w:author="shorny" w:date="2014-05-31T14:38:00Z"/>
                <w:lang w:eastAsia="en-AU"/>
              </w:rPr>
            </w:pPr>
          </w:p>
        </w:tc>
        <w:tc>
          <w:tcPr>
            <w:tcW w:w="225" w:type="dxa"/>
            <w:tcPrChange w:id="928" w:author="shorny" w:date="2014-05-31T14:43:00Z">
              <w:tcPr>
                <w:tcW w:w="225" w:type="dxa"/>
              </w:tcPr>
            </w:tcPrChange>
          </w:tcPr>
          <w:p w14:paraId="5A275B96" w14:textId="77777777" w:rsidR="008F21C6" w:rsidRDefault="008F21C6" w:rsidP="00883FEF">
            <w:pPr>
              <w:pStyle w:val="ListParagraph"/>
              <w:ind w:left="0"/>
              <w:rPr>
                <w:ins w:id="929" w:author="shorny" w:date="2014-05-31T14:38:00Z"/>
                <w:lang w:eastAsia="en-AU"/>
              </w:rPr>
            </w:pPr>
          </w:p>
        </w:tc>
        <w:tc>
          <w:tcPr>
            <w:tcW w:w="225" w:type="dxa"/>
            <w:tcPrChange w:id="930" w:author="shorny" w:date="2014-05-31T14:43:00Z">
              <w:tcPr>
                <w:tcW w:w="225" w:type="dxa"/>
              </w:tcPr>
            </w:tcPrChange>
          </w:tcPr>
          <w:p w14:paraId="32F15C97" w14:textId="77777777" w:rsidR="008F21C6" w:rsidRDefault="008F21C6" w:rsidP="00883FEF">
            <w:pPr>
              <w:pStyle w:val="ListParagraph"/>
              <w:ind w:left="0"/>
              <w:rPr>
                <w:ins w:id="931" w:author="shorny" w:date="2014-05-31T14:38:00Z"/>
                <w:lang w:eastAsia="en-AU"/>
              </w:rPr>
            </w:pPr>
          </w:p>
        </w:tc>
        <w:tc>
          <w:tcPr>
            <w:tcW w:w="225" w:type="dxa"/>
            <w:tcPrChange w:id="932" w:author="shorny" w:date="2014-05-31T14:43:00Z">
              <w:tcPr>
                <w:tcW w:w="225" w:type="dxa"/>
              </w:tcPr>
            </w:tcPrChange>
          </w:tcPr>
          <w:p w14:paraId="7079D130" w14:textId="77777777" w:rsidR="008F21C6" w:rsidRDefault="008F21C6" w:rsidP="00883FEF">
            <w:pPr>
              <w:pStyle w:val="ListParagraph"/>
              <w:ind w:left="0"/>
              <w:rPr>
                <w:ins w:id="933" w:author="shorny" w:date="2014-05-31T14:38:00Z"/>
                <w:lang w:eastAsia="en-AU"/>
              </w:rPr>
            </w:pPr>
          </w:p>
        </w:tc>
        <w:tc>
          <w:tcPr>
            <w:tcW w:w="225" w:type="dxa"/>
            <w:tcPrChange w:id="934" w:author="shorny" w:date="2014-05-31T14:43:00Z">
              <w:tcPr>
                <w:tcW w:w="225" w:type="dxa"/>
              </w:tcPr>
            </w:tcPrChange>
          </w:tcPr>
          <w:p w14:paraId="0C5B1175" w14:textId="77777777" w:rsidR="008F21C6" w:rsidRDefault="008F21C6" w:rsidP="00883FEF">
            <w:pPr>
              <w:pStyle w:val="ListParagraph"/>
              <w:ind w:left="0"/>
              <w:rPr>
                <w:ins w:id="935" w:author="shorny" w:date="2014-05-31T14:38:00Z"/>
                <w:lang w:eastAsia="en-AU"/>
              </w:rPr>
            </w:pPr>
          </w:p>
        </w:tc>
        <w:tc>
          <w:tcPr>
            <w:tcW w:w="225" w:type="dxa"/>
            <w:tcPrChange w:id="936" w:author="shorny" w:date="2014-05-31T14:43:00Z">
              <w:tcPr>
                <w:tcW w:w="225" w:type="dxa"/>
              </w:tcPr>
            </w:tcPrChange>
          </w:tcPr>
          <w:p w14:paraId="1CB96217" w14:textId="77777777" w:rsidR="008F21C6" w:rsidRDefault="008F21C6" w:rsidP="00883FEF">
            <w:pPr>
              <w:pStyle w:val="ListParagraph"/>
              <w:ind w:left="0"/>
              <w:rPr>
                <w:ins w:id="937" w:author="shorny" w:date="2014-05-31T14:38:00Z"/>
                <w:lang w:eastAsia="en-AU"/>
              </w:rPr>
            </w:pPr>
          </w:p>
        </w:tc>
        <w:tc>
          <w:tcPr>
            <w:tcW w:w="225" w:type="dxa"/>
            <w:tcPrChange w:id="938" w:author="shorny" w:date="2014-05-31T14:43:00Z">
              <w:tcPr>
                <w:tcW w:w="225" w:type="dxa"/>
              </w:tcPr>
            </w:tcPrChange>
          </w:tcPr>
          <w:p w14:paraId="0EF4C2C2" w14:textId="77777777" w:rsidR="008F21C6" w:rsidRDefault="008F21C6" w:rsidP="00883FEF">
            <w:pPr>
              <w:pStyle w:val="ListParagraph"/>
              <w:ind w:left="0"/>
              <w:rPr>
                <w:ins w:id="939" w:author="shorny" w:date="2014-05-31T14:38:00Z"/>
                <w:lang w:eastAsia="en-AU"/>
              </w:rPr>
            </w:pPr>
          </w:p>
        </w:tc>
        <w:tc>
          <w:tcPr>
            <w:tcW w:w="225" w:type="dxa"/>
            <w:tcPrChange w:id="940" w:author="shorny" w:date="2014-05-31T14:43:00Z">
              <w:tcPr>
                <w:tcW w:w="225" w:type="dxa"/>
              </w:tcPr>
            </w:tcPrChange>
          </w:tcPr>
          <w:p w14:paraId="5EE03B01" w14:textId="77777777" w:rsidR="008F21C6" w:rsidRDefault="008F21C6" w:rsidP="00883FEF">
            <w:pPr>
              <w:pStyle w:val="ListParagraph"/>
              <w:ind w:left="0"/>
              <w:rPr>
                <w:ins w:id="941" w:author="shorny" w:date="2014-05-31T14:38:00Z"/>
                <w:lang w:eastAsia="en-AU"/>
              </w:rPr>
            </w:pPr>
          </w:p>
        </w:tc>
        <w:tc>
          <w:tcPr>
            <w:tcW w:w="225" w:type="dxa"/>
            <w:tcPrChange w:id="942" w:author="shorny" w:date="2014-05-31T14:43:00Z">
              <w:tcPr>
                <w:tcW w:w="225" w:type="dxa"/>
              </w:tcPr>
            </w:tcPrChange>
          </w:tcPr>
          <w:p w14:paraId="5B448DD9" w14:textId="77777777" w:rsidR="008F21C6" w:rsidRDefault="008F21C6" w:rsidP="00883FEF">
            <w:pPr>
              <w:pStyle w:val="ListParagraph"/>
              <w:ind w:left="0"/>
              <w:rPr>
                <w:ins w:id="943" w:author="shorny" w:date="2014-05-31T14:38:00Z"/>
                <w:lang w:eastAsia="en-AU"/>
              </w:rPr>
            </w:pPr>
          </w:p>
        </w:tc>
        <w:tc>
          <w:tcPr>
            <w:tcW w:w="225" w:type="dxa"/>
            <w:tcPrChange w:id="944" w:author="shorny" w:date="2014-05-31T14:43:00Z">
              <w:tcPr>
                <w:tcW w:w="225" w:type="dxa"/>
              </w:tcPr>
            </w:tcPrChange>
          </w:tcPr>
          <w:p w14:paraId="70029AAA" w14:textId="77777777" w:rsidR="008F21C6" w:rsidRDefault="008F21C6" w:rsidP="00883FEF">
            <w:pPr>
              <w:pStyle w:val="ListParagraph"/>
              <w:ind w:left="0"/>
              <w:rPr>
                <w:ins w:id="945" w:author="shorny" w:date="2014-05-31T14:38:00Z"/>
                <w:lang w:eastAsia="en-AU"/>
              </w:rPr>
            </w:pPr>
          </w:p>
        </w:tc>
        <w:tc>
          <w:tcPr>
            <w:tcW w:w="225" w:type="dxa"/>
            <w:tcPrChange w:id="946" w:author="shorny" w:date="2014-05-31T14:43:00Z">
              <w:tcPr>
                <w:tcW w:w="225" w:type="dxa"/>
              </w:tcPr>
            </w:tcPrChange>
          </w:tcPr>
          <w:p w14:paraId="2EF46DFC" w14:textId="77777777" w:rsidR="008F21C6" w:rsidRDefault="008F21C6" w:rsidP="00883FEF">
            <w:pPr>
              <w:pStyle w:val="ListParagraph"/>
              <w:ind w:left="0"/>
              <w:rPr>
                <w:ins w:id="947" w:author="shorny" w:date="2014-05-31T14:38:00Z"/>
                <w:lang w:eastAsia="en-AU"/>
              </w:rPr>
            </w:pPr>
          </w:p>
        </w:tc>
        <w:tc>
          <w:tcPr>
            <w:tcW w:w="225" w:type="dxa"/>
            <w:tcPrChange w:id="948" w:author="shorny" w:date="2014-05-31T14:43:00Z">
              <w:tcPr>
                <w:tcW w:w="225" w:type="dxa"/>
              </w:tcPr>
            </w:tcPrChange>
          </w:tcPr>
          <w:p w14:paraId="722C2A8B" w14:textId="77777777" w:rsidR="008F21C6" w:rsidRDefault="008F21C6" w:rsidP="00883FEF">
            <w:pPr>
              <w:pStyle w:val="ListParagraph"/>
              <w:ind w:left="0"/>
              <w:rPr>
                <w:ins w:id="949" w:author="shorny" w:date="2014-05-31T14:38:00Z"/>
                <w:lang w:eastAsia="en-AU"/>
              </w:rPr>
            </w:pPr>
          </w:p>
        </w:tc>
        <w:tc>
          <w:tcPr>
            <w:tcW w:w="225" w:type="dxa"/>
            <w:tcPrChange w:id="950" w:author="shorny" w:date="2014-05-31T14:43:00Z">
              <w:tcPr>
                <w:tcW w:w="225" w:type="dxa"/>
              </w:tcPr>
            </w:tcPrChange>
          </w:tcPr>
          <w:p w14:paraId="23691A12" w14:textId="77777777" w:rsidR="008F21C6" w:rsidRDefault="008F21C6" w:rsidP="00883FEF">
            <w:pPr>
              <w:pStyle w:val="ListParagraph"/>
              <w:ind w:left="0"/>
              <w:rPr>
                <w:ins w:id="951" w:author="shorny" w:date="2014-05-31T14:38:00Z"/>
                <w:lang w:eastAsia="en-AU"/>
              </w:rPr>
            </w:pPr>
          </w:p>
        </w:tc>
        <w:tc>
          <w:tcPr>
            <w:tcW w:w="225" w:type="dxa"/>
            <w:tcPrChange w:id="952" w:author="shorny" w:date="2014-05-31T14:43:00Z">
              <w:tcPr>
                <w:tcW w:w="225" w:type="dxa"/>
              </w:tcPr>
            </w:tcPrChange>
          </w:tcPr>
          <w:p w14:paraId="1219FCE2" w14:textId="77777777" w:rsidR="008F21C6" w:rsidRDefault="008F21C6" w:rsidP="00883FEF">
            <w:pPr>
              <w:pStyle w:val="ListParagraph"/>
              <w:ind w:left="0"/>
              <w:rPr>
                <w:ins w:id="953" w:author="shorny" w:date="2014-05-31T14:38:00Z"/>
                <w:lang w:eastAsia="en-AU"/>
              </w:rPr>
            </w:pPr>
          </w:p>
        </w:tc>
        <w:tc>
          <w:tcPr>
            <w:tcW w:w="225" w:type="dxa"/>
            <w:tcPrChange w:id="954" w:author="shorny" w:date="2014-05-31T14:43:00Z">
              <w:tcPr>
                <w:tcW w:w="225" w:type="dxa"/>
              </w:tcPr>
            </w:tcPrChange>
          </w:tcPr>
          <w:p w14:paraId="0A072380" w14:textId="77777777" w:rsidR="008F21C6" w:rsidRDefault="008F21C6" w:rsidP="00883FEF">
            <w:pPr>
              <w:pStyle w:val="ListParagraph"/>
              <w:ind w:left="0"/>
              <w:rPr>
                <w:ins w:id="955" w:author="shorny" w:date="2014-05-31T14:38:00Z"/>
                <w:lang w:eastAsia="en-AU"/>
              </w:rPr>
            </w:pPr>
          </w:p>
        </w:tc>
        <w:tc>
          <w:tcPr>
            <w:tcW w:w="226" w:type="dxa"/>
            <w:tcPrChange w:id="956" w:author="shorny" w:date="2014-05-31T14:43:00Z">
              <w:tcPr>
                <w:tcW w:w="226" w:type="dxa"/>
              </w:tcPr>
            </w:tcPrChange>
          </w:tcPr>
          <w:p w14:paraId="4EE99E38" w14:textId="77777777" w:rsidR="008F21C6" w:rsidRDefault="008F21C6" w:rsidP="00883FEF">
            <w:pPr>
              <w:pStyle w:val="ListParagraph"/>
              <w:ind w:left="0"/>
              <w:rPr>
                <w:ins w:id="957" w:author="shorny" w:date="2014-05-31T14:38:00Z"/>
                <w:lang w:eastAsia="en-AU"/>
              </w:rPr>
            </w:pPr>
          </w:p>
        </w:tc>
        <w:tc>
          <w:tcPr>
            <w:tcW w:w="226" w:type="dxa"/>
            <w:tcPrChange w:id="958" w:author="shorny" w:date="2014-05-31T14:43:00Z">
              <w:tcPr>
                <w:tcW w:w="226" w:type="dxa"/>
              </w:tcPr>
            </w:tcPrChange>
          </w:tcPr>
          <w:p w14:paraId="7367B770" w14:textId="77777777" w:rsidR="008F21C6" w:rsidRDefault="008F21C6" w:rsidP="00883FEF">
            <w:pPr>
              <w:pStyle w:val="ListParagraph"/>
              <w:ind w:left="0"/>
              <w:rPr>
                <w:ins w:id="959" w:author="shorny" w:date="2014-05-31T14:38:00Z"/>
                <w:lang w:eastAsia="en-AU"/>
              </w:rPr>
            </w:pPr>
          </w:p>
        </w:tc>
        <w:tc>
          <w:tcPr>
            <w:tcW w:w="226" w:type="dxa"/>
            <w:tcPrChange w:id="960" w:author="shorny" w:date="2014-05-31T14:43:00Z">
              <w:tcPr>
                <w:tcW w:w="226" w:type="dxa"/>
              </w:tcPr>
            </w:tcPrChange>
          </w:tcPr>
          <w:p w14:paraId="6CF52F82" w14:textId="77777777" w:rsidR="008F21C6" w:rsidRDefault="008F21C6" w:rsidP="00883FEF">
            <w:pPr>
              <w:pStyle w:val="ListParagraph"/>
              <w:ind w:left="0"/>
              <w:rPr>
                <w:ins w:id="961" w:author="shorny" w:date="2014-05-31T14:38:00Z"/>
                <w:lang w:eastAsia="en-AU"/>
              </w:rPr>
            </w:pPr>
          </w:p>
        </w:tc>
        <w:tc>
          <w:tcPr>
            <w:tcW w:w="226" w:type="dxa"/>
            <w:tcPrChange w:id="962" w:author="shorny" w:date="2014-05-31T14:43:00Z">
              <w:tcPr>
                <w:tcW w:w="226" w:type="dxa"/>
              </w:tcPr>
            </w:tcPrChange>
          </w:tcPr>
          <w:p w14:paraId="152C76C1" w14:textId="77777777" w:rsidR="008F21C6" w:rsidRDefault="008F21C6" w:rsidP="00883FEF">
            <w:pPr>
              <w:pStyle w:val="ListParagraph"/>
              <w:ind w:left="0"/>
              <w:rPr>
                <w:ins w:id="963" w:author="shorny" w:date="2014-05-31T14:38:00Z"/>
                <w:lang w:eastAsia="en-AU"/>
              </w:rPr>
            </w:pPr>
          </w:p>
        </w:tc>
        <w:tc>
          <w:tcPr>
            <w:tcW w:w="226" w:type="dxa"/>
            <w:tcPrChange w:id="964" w:author="shorny" w:date="2014-05-31T14:43:00Z">
              <w:tcPr>
                <w:tcW w:w="226" w:type="dxa"/>
              </w:tcPr>
            </w:tcPrChange>
          </w:tcPr>
          <w:p w14:paraId="65D48C93" w14:textId="77777777" w:rsidR="008F21C6" w:rsidRDefault="008F21C6" w:rsidP="00883FEF">
            <w:pPr>
              <w:pStyle w:val="ListParagraph"/>
              <w:ind w:left="0"/>
              <w:rPr>
                <w:ins w:id="965" w:author="shorny" w:date="2014-05-31T14:38:00Z"/>
                <w:lang w:eastAsia="en-AU"/>
              </w:rPr>
            </w:pPr>
          </w:p>
        </w:tc>
        <w:tc>
          <w:tcPr>
            <w:tcW w:w="226" w:type="dxa"/>
            <w:tcPrChange w:id="966" w:author="shorny" w:date="2014-05-31T14:43:00Z">
              <w:tcPr>
                <w:tcW w:w="226" w:type="dxa"/>
              </w:tcPr>
            </w:tcPrChange>
          </w:tcPr>
          <w:p w14:paraId="2621C1AA" w14:textId="77777777" w:rsidR="008F21C6" w:rsidRDefault="008F21C6" w:rsidP="00883FEF">
            <w:pPr>
              <w:pStyle w:val="ListParagraph"/>
              <w:ind w:left="0"/>
              <w:rPr>
                <w:ins w:id="967" w:author="shorny" w:date="2014-05-31T14:38:00Z"/>
                <w:lang w:eastAsia="en-AU"/>
              </w:rPr>
            </w:pPr>
          </w:p>
        </w:tc>
        <w:tc>
          <w:tcPr>
            <w:tcW w:w="226" w:type="dxa"/>
            <w:tcPrChange w:id="968" w:author="shorny" w:date="2014-05-31T14:43:00Z">
              <w:tcPr>
                <w:tcW w:w="226" w:type="dxa"/>
              </w:tcPr>
            </w:tcPrChange>
          </w:tcPr>
          <w:p w14:paraId="780F5D90" w14:textId="77777777" w:rsidR="008F21C6" w:rsidRDefault="008F21C6" w:rsidP="00883FEF">
            <w:pPr>
              <w:pStyle w:val="ListParagraph"/>
              <w:ind w:left="0"/>
              <w:rPr>
                <w:ins w:id="969" w:author="shorny" w:date="2014-05-31T14:38:00Z"/>
                <w:lang w:eastAsia="en-AU"/>
              </w:rPr>
            </w:pPr>
          </w:p>
        </w:tc>
        <w:tc>
          <w:tcPr>
            <w:tcW w:w="226" w:type="dxa"/>
            <w:tcPrChange w:id="970" w:author="shorny" w:date="2014-05-31T14:43:00Z">
              <w:tcPr>
                <w:tcW w:w="226" w:type="dxa"/>
              </w:tcPr>
            </w:tcPrChange>
          </w:tcPr>
          <w:p w14:paraId="0085501B" w14:textId="77777777" w:rsidR="008F21C6" w:rsidRDefault="008F21C6" w:rsidP="00883FEF">
            <w:pPr>
              <w:pStyle w:val="ListParagraph"/>
              <w:ind w:left="0"/>
              <w:rPr>
                <w:ins w:id="971" w:author="shorny" w:date="2014-05-31T14:38:00Z"/>
                <w:lang w:eastAsia="en-AU"/>
              </w:rPr>
            </w:pPr>
          </w:p>
        </w:tc>
        <w:tc>
          <w:tcPr>
            <w:tcW w:w="226" w:type="dxa"/>
            <w:tcPrChange w:id="972" w:author="shorny" w:date="2014-05-31T14:43:00Z">
              <w:tcPr>
                <w:tcW w:w="226" w:type="dxa"/>
              </w:tcPr>
            </w:tcPrChange>
          </w:tcPr>
          <w:p w14:paraId="155ED9C7" w14:textId="77777777" w:rsidR="008F21C6" w:rsidRDefault="008F21C6" w:rsidP="00883FEF">
            <w:pPr>
              <w:pStyle w:val="ListParagraph"/>
              <w:ind w:left="0"/>
              <w:rPr>
                <w:ins w:id="973" w:author="shorny" w:date="2014-05-31T14:38:00Z"/>
                <w:lang w:eastAsia="en-AU"/>
              </w:rPr>
            </w:pPr>
          </w:p>
        </w:tc>
        <w:tc>
          <w:tcPr>
            <w:tcW w:w="226" w:type="dxa"/>
            <w:tcPrChange w:id="974" w:author="shorny" w:date="2014-05-31T14:43:00Z">
              <w:tcPr>
                <w:tcW w:w="226" w:type="dxa"/>
              </w:tcPr>
            </w:tcPrChange>
          </w:tcPr>
          <w:p w14:paraId="72D56316" w14:textId="77777777" w:rsidR="008F21C6" w:rsidRDefault="008F21C6" w:rsidP="00883FEF">
            <w:pPr>
              <w:pStyle w:val="ListParagraph"/>
              <w:ind w:left="0"/>
              <w:rPr>
                <w:ins w:id="975" w:author="shorny" w:date="2014-05-31T14:38:00Z"/>
                <w:lang w:eastAsia="en-AU"/>
              </w:rPr>
            </w:pPr>
          </w:p>
        </w:tc>
        <w:tc>
          <w:tcPr>
            <w:tcW w:w="226" w:type="dxa"/>
            <w:tcPrChange w:id="976" w:author="shorny" w:date="2014-05-31T14:43:00Z">
              <w:tcPr>
                <w:tcW w:w="226" w:type="dxa"/>
              </w:tcPr>
            </w:tcPrChange>
          </w:tcPr>
          <w:p w14:paraId="7F472662" w14:textId="77777777" w:rsidR="008F21C6" w:rsidRDefault="008F21C6" w:rsidP="00883FEF">
            <w:pPr>
              <w:pStyle w:val="ListParagraph"/>
              <w:ind w:left="0"/>
              <w:rPr>
                <w:ins w:id="977" w:author="shorny" w:date="2014-05-31T14:38:00Z"/>
                <w:lang w:eastAsia="en-AU"/>
              </w:rPr>
            </w:pPr>
          </w:p>
        </w:tc>
        <w:tc>
          <w:tcPr>
            <w:tcW w:w="226" w:type="dxa"/>
            <w:tcPrChange w:id="978" w:author="shorny" w:date="2014-05-31T14:43:00Z">
              <w:tcPr>
                <w:tcW w:w="226" w:type="dxa"/>
              </w:tcPr>
            </w:tcPrChange>
          </w:tcPr>
          <w:p w14:paraId="67986886" w14:textId="77777777" w:rsidR="008F21C6" w:rsidRDefault="008F21C6" w:rsidP="00883FEF">
            <w:pPr>
              <w:pStyle w:val="ListParagraph"/>
              <w:ind w:left="0"/>
              <w:rPr>
                <w:ins w:id="979" w:author="shorny" w:date="2014-05-31T14:38:00Z"/>
                <w:lang w:eastAsia="en-AU"/>
              </w:rPr>
            </w:pPr>
          </w:p>
        </w:tc>
        <w:tc>
          <w:tcPr>
            <w:tcW w:w="226" w:type="dxa"/>
            <w:tcPrChange w:id="980" w:author="shorny" w:date="2014-05-31T14:43:00Z">
              <w:tcPr>
                <w:tcW w:w="226" w:type="dxa"/>
              </w:tcPr>
            </w:tcPrChange>
          </w:tcPr>
          <w:p w14:paraId="5CEEBE4F" w14:textId="77777777" w:rsidR="008F21C6" w:rsidRDefault="008F21C6" w:rsidP="00883FEF">
            <w:pPr>
              <w:pStyle w:val="ListParagraph"/>
              <w:ind w:left="0"/>
              <w:rPr>
                <w:ins w:id="981" w:author="shorny" w:date="2014-05-31T14:38:00Z"/>
                <w:lang w:eastAsia="en-AU"/>
              </w:rPr>
            </w:pPr>
          </w:p>
        </w:tc>
        <w:tc>
          <w:tcPr>
            <w:tcW w:w="226" w:type="dxa"/>
            <w:tcPrChange w:id="982" w:author="shorny" w:date="2014-05-31T14:43:00Z">
              <w:tcPr>
                <w:tcW w:w="226" w:type="dxa"/>
              </w:tcPr>
            </w:tcPrChange>
          </w:tcPr>
          <w:p w14:paraId="4E07D08A" w14:textId="77777777" w:rsidR="008F21C6" w:rsidRDefault="008F21C6" w:rsidP="00883FEF">
            <w:pPr>
              <w:pStyle w:val="ListParagraph"/>
              <w:ind w:left="0"/>
              <w:rPr>
                <w:ins w:id="983" w:author="shorny" w:date="2014-05-31T14:38:00Z"/>
                <w:lang w:eastAsia="en-AU"/>
              </w:rPr>
            </w:pPr>
          </w:p>
        </w:tc>
        <w:tc>
          <w:tcPr>
            <w:tcW w:w="226" w:type="dxa"/>
            <w:tcPrChange w:id="984" w:author="shorny" w:date="2014-05-31T14:43:00Z">
              <w:tcPr>
                <w:tcW w:w="226" w:type="dxa"/>
              </w:tcPr>
            </w:tcPrChange>
          </w:tcPr>
          <w:p w14:paraId="1CD810EE" w14:textId="77777777" w:rsidR="008F21C6" w:rsidRDefault="008F21C6" w:rsidP="00883FEF">
            <w:pPr>
              <w:pStyle w:val="ListParagraph"/>
              <w:ind w:left="0"/>
              <w:rPr>
                <w:ins w:id="985" w:author="shorny" w:date="2014-05-31T14:38:00Z"/>
                <w:lang w:eastAsia="en-AU"/>
              </w:rPr>
            </w:pPr>
          </w:p>
        </w:tc>
        <w:tc>
          <w:tcPr>
            <w:tcW w:w="226" w:type="dxa"/>
            <w:tcPrChange w:id="986" w:author="shorny" w:date="2014-05-31T14:43:00Z">
              <w:tcPr>
                <w:tcW w:w="226" w:type="dxa"/>
              </w:tcPr>
            </w:tcPrChange>
          </w:tcPr>
          <w:p w14:paraId="280E494A" w14:textId="77777777" w:rsidR="008F21C6" w:rsidRDefault="008F21C6" w:rsidP="00883FEF">
            <w:pPr>
              <w:pStyle w:val="ListParagraph"/>
              <w:ind w:left="0"/>
              <w:rPr>
                <w:ins w:id="987" w:author="shorny" w:date="2014-05-31T14:38:00Z"/>
                <w:lang w:eastAsia="en-AU"/>
              </w:rPr>
            </w:pPr>
          </w:p>
        </w:tc>
        <w:tc>
          <w:tcPr>
            <w:tcW w:w="226" w:type="dxa"/>
            <w:tcPrChange w:id="988" w:author="shorny" w:date="2014-05-31T14:43:00Z">
              <w:tcPr>
                <w:tcW w:w="226" w:type="dxa"/>
              </w:tcPr>
            </w:tcPrChange>
          </w:tcPr>
          <w:p w14:paraId="471E52A8" w14:textId="77777777" w:rsidR="008F21C6" w:rsidRDefault="008F21C6" w:rsidP="00883FEF">
            <w:pPr>
              <w:pStyle w:val="ListParagraph"/>
              <w:ind w:left="0"/>
              <w:rPr>
                <w:ins w:id="989" w:author="shorny" w:date="2014-05-31T14:38:00Z"/>
                <w:lang w:eastAsia="en-AU"/>
              </w:rPr>
            </w:pPr>
          </w:p>
        </w:tc>
        <w:tc>
          <w:tcPr>
            <w:tcW w:w="226" w:type="dxa"/>
            <w:tcPrChange w:id="990" w:author="shorny" w:date="2014-05-31T14:43:00Z">
              <w:tcPr>
                <w:tcW w:w="226" w:type="dxa"/>
              </w:tcPr>
            </w:tcPrChange>
          </w:tcPr>
          <w:p w14:paraId="7155C867" w14:textId="77777777" w:rsidR="008F21C6" w:rsidRDefault="008F21C6" w:rsidP="00883FEF">
            <w:pPr>
              <w:pStyle w:val="ListParagraph"/>
              <w:ind w:left="0"/>
              <w:rPr>
                <w:ins w:id="991" w:author="shorny" w:date="2014-05-31T14:38:00Z"/>
                <w:lang w:eastAsia="en-AU"/>
              </w:rPr>
            </w:pPr>
          </w:p>
        </w:tc>
        <w:tc>
          <w:tcPr>
            <w:tcW w:w="226" w:type="dxa"/>
            <w:tcPrChange w:id="992" w:author="shorny" w:date="2014-05-31T14:43:00Z">
              <w:tcPr>
                <w:tcW w:w="226" w:type="dxa"/>
              </w:tcPr>
            </w:tcPrChange>
          </w:tcPr>
          <w:p w14:paraId="02F5FB4D" w14:textId="77777777" w:rsidR="008F21C6" w:rsidRDefault="008F21C6" w:rsidP="00883FEF">
            <w:pPr>
              <w:pStyle w:val="ListParagraph"/>
              <w:ind w:left="0"/>
              <w:rPr>
                <w:ins w:id="993" w:author="shorny" w:date="2014-05-31T14:38:00Z"/>
                <w:lang w:eastAsia="en-AU"/>
              </w:rPr>
            </w:pPr>
          </w:p>
        </w:tc>
        <w:tc>
          <w:tcPr>
            <w:tcW w:w="226" w:type="dxa"/>
            <w:tcPrChange w:id="994" w:author="shorny" w:date="2014-05-31T14:43:00Z">
              <w:tcPr>
                <w:tcW w:w="226" w:type="dxa"/>
              </w:tcPr>
            </w:tcPrChange>
          </w:tcPr>
          <w:p w14:paraId="31B67165" w14:textId="77777777" w:rsidR="008F21C6" w:rsidRDefault="008F21C6" w:rsidP="00883FEF">
            <w:pPr>
              <w:pStyle w:val="ListParagraph"/>
              <w:ind w:left="0"/>
              <w:rPr>
                <w:ins w:id="995" w:author="shorny" w:date="2014-05-31T14:38:00Z"/>
                <w:lang w:eastAsia="en-AU"/>
              </w:rPr>
            </w:pPr>
          </w:p>
        </w:tc>
        <w:tc>
          <w:tcPr>
            <w:tcW w:w="226" w:type="dxa"/>
            <w:tcPrChange w:id="996" w:author="shorny" w:date="2014-05-31T14:43:00Z">
              <w:tcPr>
                <w:tcW w:w="226" w:type="dxa"/>
              </w:tcPr>
            </w:tcPrChange>
          </w:tcPr>
          <w:p w14:paraId="3F2900EB" w14:textId="77777777" w:rsidR="008F21C6" w:rsidRDefault="008F21C6" w:rsidP="00883FEF">
            <w:pPr>
              <w:pStyle w:val="ListParagraph"/>
              <w:ind w:left="0"/>
              <w:rPr>
                <w:ins w:id="997" w:author="shorny" w:date="2014-05-31T14:38:00Z"/>
                <w:lang w:eastAsia="en-AU"/>
              </w:rPr>
            </w:pPr>
          </w:p>
        </w:tc>
        <w:tc>
          <w:tcPr>
            <w:tcW w:w="226" w:type="dxa"/>
            <w:tcPrChange w:id="998" w:author="shorny" w:date="2014-05-31T14:43:00Z">
              <w:tcPr>
                <w:tcW w:w="226" w:type="dxa"/>
              </w:tcPr>
            </w:tcPrChange>
          </w:tcPr>
          <w:p w14:paraId="2314FDF5" w14:textId="77777777" w:rsidR="008F21C6" w:rsidRDefault="008F21C6" w:rsidP="00883FEF">
            <w:pPr>
              <w:pStyle w:val="ListParagraph"/>
              <w:ind w:left="0"/>
              <w:rPr>
                <w:ins w:id="999" w:author="shorny" w:date="2014-05-31T14:38:00Z"/>
                <w:lang w:eastAsia="en-AU"/>
              </w:rPr>
            </w:pPr>
          </w:p>
        </w:tc>
        <w:tc>
          <w:tcPr>
            <w:tcW w:w="226" w:type="dxa"/>
            <w:tcPrChange w:id="1000" w:author="shorny" w:date="2014-05-31T14:43:00Z">
              <w:tcPr>
                <w:tcW w:w="226" w:type="dxa"/>
              </w:tcPr>
            </w:tcPrChange>
          </w:tcPr>
          <w:p w14:paraId="775F5786" w14:textId="77777777" w:rsidR="008F21C6" w:rsidRDefault="008F21C6" w:rsidP="00883FEF">
            <w:pPr>
              <w:pStyle w:val="ListParagraph"/>
              <w:ind w:left="0"/>
              <w:rPr>
                <w:ins w:id="1001" w:author="shorny" w:date="2014-05-31T14:38:00Z"/>
                <w:lang w:eastAsia="en-AU"/>
              </w:rPr>
            </w:pPr>
          </w:p>
        </w:tc>
        <w:tc>
          <w:tcPr>
            <w:tcW w:w="226" w:type="dxa"/>
            <w:tcPrChange w:id="1002" w:author="shorny" w:date="2014-05-31T14:43:00Z">
              <w:tcPr>
                <w:tcW w:w="226" w:type="dxa"/>
              </w:tcPr>
            </w:tcPrChange>
          </w:tcPr>
          <w:p w14:paraId="1FADA060" w14:textId="77777777" w:rsidR="008F21C6" w:rsidRDefault="008F21C6" w:rsidP="00883FEF">
            <w:pPr>
              <w:pStyle w:val="ListParagraph"/>
              <w:ind w:left="0"/>
              <w:rPr>
                <w:ins w:id="1003" w:author="shorny" w:date="2014-05-31T14:38:00Z"/>
                <w:lang w:eastAsia="en-AU"/>
              </w:rPr>
            </w:pPr>
          </w:p>
        </w:tc>
        <w:tc>
          <w:tcPr>
            <w:tcW w:w="226" w:type="dxa"/>
            <w:tcPrChange w:id="1004" w:author="shorny" w:date="2014-05-31T14:43:00Z">
              <w:tcPr>
                <w:tcW w:w="226" w:type="dxa"/>
              </w:tcPr>
            </w:tcPrChange>
          </w:tcPr>
          <w:p w14:paraId="62EE3D8B" w14:textId="77777777" w:rsidR="008F21C6" w:rsidRDefault="008F21C6" w:rsidP="00883FEF">
            <w:pPr>
              <w:pStyle w:val="ListParagraph"/>
              <w:ind w:left="0"/>
              <w:rPr>
                <w:ins w:id="1005" w:author="shorny" w:date="2014-05-31T14:38:00Z"/>
                <w:lang w:eastAsia="en-AU"/>
              </w:rPr>
            </w:pPr>
          </w:p>
        </w:tc>
        <w:tc>
          <w:tcPr>
            <w:tcW w:w="226" w:type="dxa"/>
            <w:tcPrChange w:id="1006" w:author="shorny" w:date="2014-05-31T14:43:00Z">
              <w:tcPr>
                <w:tcW w:w="226" w:type="dxa"/>
              </w:tcPr>
            </w:tcPrChange>
          </w:tcPr>
          <w:p w14:paraId="68BBDFF3" w14:textId="77777777" w:rsidR="008F21C6" w:rsidRDefault="008F21C6" w:rsidP="00883FEF">
            <w:pPr>
              <w:pStyle w:val="ListParagraph"/>
              <w:ind w:left="0"/>
              <w:rPr>
                <w:ins w:id="1007" w:author="shorny" w:date="2014-05-31T14:38:00Z"/>
                <w:lang w:eastAsia="en-AU"/>
              </w:rPr>
            </w:pPr>
          </w:p>
        </w:tc>
        <w:tc>
          <w:tcPr>
            <w:tcW w:w="226" w:type="dxa"/>
            <w:tcPrChange w:id="1008" w:author="shorny" w:date="2014-05-31T14:43:00Z">
              <w:tcPr>
                <w:tcW w:w="226" w:type="dxa"/>
              </w:tcPr>
            </w:tcPrChange>
          </w:tcPr>
          <w:p w14:paraId="0A8B610C" w14:textId="77777777" w:rsidR="008F21C6" w:rsidRDefault="008F21C6" w:rsidP="00883FEF">
            <w:pPr>
              <w:pStyle w:val="ListParagraph"/>
              <w:ind w:left="0"/>
              <w:rPr>
                <w:ins w:id="1009" w:author="shorny" w:date="2014-05-31T14:38:00Z"/>
                <w:lang w:eastAsia="en-AU"/>
              </w:rPr>
            </w:pPr>
          </w:p>
        </w:tc>
        <w:tc>
          <w:tcPr>
            <w:tcW w:w="226" w:type="dxa"/>
            <w:tcPrChange w:id="1010" w:author="shorny" w:date="2014-05-31T14:43:00Z">
              <w:tcPr>
                <w:tcW w:w="226" w:type="dxa"/>
              </w:tcPr>
            </w:tcPrChange>
          </w:tcPr>
          <w:p w14:paraId="2016AED3" w14:textId="77777777" w:rsidR="008F21C6" w:rsidRDefault="008F21C6" w:rsidP="00883FEF">
            <w:pPr>
              <w:pStyle w:val="ListParagraph"/>
              <w:ind w:left="0"/>
              <w:rPr>
                <w:ins w:id="1011" w:author="shorny" w:date="2014-05-31T14:38:00Z"/>
                <w:lang w:eastAsia="en-AU"/>
              </w:rPr>
            </w:pPr>
          </w:p>
        </w:tc>
      </w:tr>
      <w:tr w:rsidR="008F21C6" w14:paraId="1114E117" w14:textId="77777777" w:rsidTr="008F21C6">
        <w:trPr>
          <w:ins w:id="1012" w:author="shorny" w:date="2014-05-31T14:38:00Z"/>
        </w:trPr>
        <w:tc>
          <w:tcPr>
            <w:tcW w:w="2835" w:type="dxa"/>
            <w:tcPrChange w:id="1013" w:author="shorny" w:date="2014-05-31T14:43:00Z">
              <w:tcPr>
                <w:tcW w:w="225" w:type="dxa"/>
              </w:tcPr>
            </w:tcPrChange>
          </w:tcPr>
          <w:p w14:paraId="4B1A6A06" w14:textId="77777777" w:rsidR="008F21C6" w:rsidRDefault="008F21C6" w:rsidP="00883FEF">
            <w:pPr>
              <w:pStyle w:val="ListParagraph"/>
              <w:ind w:left="0"/>
              <w:rPr>
                <w:ins w:id="1014" w:author="shorny" w:date="2014-05-31T14:38:00Z"/>
                <w:lang w:eastAsia="en-AU"/>
              </w:rPr>
            </w:pPr>
          </w:p>
        </w:tc>
        <w:tc>
          <w:tcPr>
            <w:tcW w:w="225" w:type="dxa"/>
            <w:tcPrChange w:id="1015" w:author="shorny" w:date="2014-05-31T14:43:00Z">
              <w:tcPr>
                <w:tcW w:w="225" w:type="dxa"/>
              </w:tcPr>
            </w:tcPrChange>
          </w:tcPr>
          <w:p w14:paraId="4F624C5C" w14:textId="77777777" w:rsidR="008F21C6" w:rsidRDefault="008F21C6" w:rsidP="00883FEF">
            <w:pPr>
              <w:pStyle w:val="ListParagraph"/>
              <w:ind w:left="0"/>
              <w:rPr>
                <w:ins w:id="1016" w:author="shorny" w:date="2014-05-31T14:38:00Z"/>
                <w:lang w:eastAsia="en-AU"/>
              </w:rPr>
            </w:pPr>
          </w:p>
        </w:tc>
        <w:tc>
          <w:tcPr>
            <w:tcW w:w="225" w:type="dxa"/>
            <w:tcPrChange w:id="1017" w:author="shorny" w:date="2014-05-31T14:43:00Z">
              <w:tcPr>
                <w:tcW w:w="225" w:type="dxa"/>
              </w:tcPr>
            </w:tcPrChange>
          </w:tcPr>
          <w:p w14:paraId="091839A5" w14:textId="77777777" w:rsidR="008F21C6" w:rsidRDefault="008F21C6" w:rsidP="00883FEF">
            <w:pPr>
              <w:pStyle w:val="ListParagraph"/>
              <w:ind w:left="0"/>
              <w:rPr>
                <w:ins w:id="1018" w:author="shorny" w:date="2014-05-31T14:38:00Z"/>
                <w:lang w:eastAsia="en-AU"/>
              </w:rPr>
            </w:pPr>
          </w:p>
        </w:tc>
        <w:tc>
          <w:tcPr>
            <w:tcW w:w="225" w:type="dxa"/>
            <w:tcPrChange w:id="1019" w:author="shorny" w:date="2014-05-31T14:43:00Z">
              <w:tcPr>
                <w:tcW w:w="225" w:type="dxa"/>
              </w:tcPr>
            </w:tcPrChange>
          </w:tcPr>
          <w:p w14:paraId="016828B7" w14:textId="77777777" w:rsidR="008F21C6" w:rsidRDefault="008F21C6" w:rsidP="00883FEF">
            <w:pPr>
              <w:pStyle w:val="ListParagraph"/>
              <w:ind w:left="0"/>
              <w:rPr>
                <w:ins w:id="1020" w:author="shorny" w:date="2014-05-31T14:38:00Z"/>
                <w:lang w:eastAsia="en-AU"/>
              </w:rPr>
            </w:pPr>
          </w:p>
        </w:tc>
        <w:tc>
          <w:tcPr>
            <w:tcW w:w="225" w:type="dxa"/>
            <w:tcPrChange w:id="1021" w:author="shorny" w:date="2014-05-31T14:43:00Z">
              <w:tcPr>
                <w:tcW w:w="225" w:type="dxa"/>
              </w:tcPr>
            </w:tcPrChange>
          </w:tcPr>
          <w:p w14:paraId="13EEA9AF" w14:textId="77777777" w:rsidR="008F21C6" w:rsidRDefault="008F21C6" w:rsidP="00883FEF">
            <w:pPr>
              <w:pStyle w:val="ListParagraph"/>
              <w:ind w:left="0"/>
              <w:rPr>
                <w:ins w:id="1022" w:author="shorny" w:date="2014-05-31T14:38:00Z"/>
                <w:lang w:eastAsia="en-AU"/>
              </w:rPr>
            </w:pPr>
          </w:p>
        </w:tc>
        <w:tc>
          <w:tcPr>
            <w:tcW w:w="225" w:type="dxa"/>
            <w:tcPrChange w:id="1023" w:author="shorny" w:date="2014-05-31T14:43:00Z">
              <w:tcPr>
                <w:tcW w:w="225" w:type="dxa"/>
              </w:tcPr>
            </w:tcPrChange>
          </w:tcPr>
          <w:p w14:paraId="45F050B4" w14:textId="77777777" w:rsidR="008F21C6" w:rsidRDefault="008F21C6" w:rsidP="00883FEF">
            <w:pPr>
              <w:pStyle w:val="ListParagraph"/>
              <w:ind w:left="0"/>
              <w:rPr>
                <w:ins w:id="1024" w:author="shorny" w:date="2014-05-31T14:38:00Z"/>
                <w:lang w:eastAsia="en-AU"/>
              </w:rPr>
            </w:pPr>
          </w:p>
        </w:tc>
        <w:tc>
          <w:tcPr>
            <w:tcW w:w="225" w:type="dxa"/>
            <w:tcPrChange w:id="1025" w:author="shorny" w:date="2014-05-31T14:43:00Z">
              <w:tcPr>
                <w:tcW w:w="225" w:type="dxa"/>
              </w:tcPr>
            </w:tcPrChange>
          </w:tcPr>
          <w:p w14:paraId="2F54DC3A" w14:textId="77777777" w:rsidR="008F21C6" w:rsidRDefault="008F21C6" w:rsidP="00883FEF">
            <w:pPr>
              <w:pStyle w:val="ListParagraph"/>
              <w:ind w:left="0"/>
              <w:rPr>
                <w:ins w:id="1026" w:author="shorny" w:date="2014-05-31T14:38:00Z"/>
                <w:lang w:eastAsia="en-AU"/>
              </w:rPr>
            </w:pPr>
          </w:p>
        </w:tc>
        <w:tc>
          <w:tcPr>
            <w:tcW w:w="225" w:type="dxa"/>
            <w:tcPrChange w:id="1027" w:author="shorny" w:date="2014-05-31T14:43:00Z">
              <w:tcPr>
                <w:tcW w:w="225" w:type="dxa"/>
              </w:tcPr>
            </w:tcPrChange>
          </w:tcPr>
          <w:p w14:paraId="65915C3C" w14:textId="77777777" w:rsidR="008F21C6" w:rsidRDefault="008F21C6" w:rsidP="00883FEF">
            <w:pPr>
              <w:pStyle w:val="ListParagraph"/>
              <w:ind w:left="0"/>
              <w:rPr>
                <w:ins w:id="1028" w:author="shorny" w:date="2014-05-31T14:38:00Z"/>
                <w:lang w:eastAsia="en-AU"/>
              </w:rPr>
            </w:pPr>
          </w:p>
        </w:tc>
        <w:tc>
          <w:tcPr>
            <w:tcW w:w="225" w:type="dxa"/>
            <w:tcPrChange w:id="1029" w:author="shorny" w:date="2014-05-31T14:43:00Z">
              <w:tcPr>
                <w:tcW w:w="225" w:type="dxa"/>
              </w:tcPr>
            </w:tcPrChange>
          </w:tcPr>
          <w:p w14:paraId="148C485C" w14:textId="77777777" w:rsidR="008F21C6" w:rsidRDefault="008F21C6" w:rsidP="00883FEF">
            <w:pPr>
              <w:pStyle w:val="ListParagraph"/>
              <w:ind w:left="0"/>
              <w:rPr>
                <w:ins w:id="1030" w:author="shorny" w:date="2014-05-31T14:38:00Z"/>
                <w:lang w:eastAsia="en-AU"/>
              </w:rPr>
            </w:pPr>
          </w:p>
        </w:tc>
        <w:tc>
          <w:tcPr>
            <w:tcW w:w="225" w:type="dxa"/>
            <w:tcPrChange w:id="1031" w:author="shorny" w:date="2014-05-31T14:43:00Z">
              <w:tcPr>
                <w:tcW w:w="225" w:type="dxa"/>
              </w:tcPr>
            </w:tcPrChange>
          </w:tcPr>
          <w:p w14:paraId="64C0ADBD" w14:textId="77777777" w:rsidR="008F21C6" w:rsidRDefault="008F21C6" w:rsidP="00883FEF">
            <w:pPr>
              <w:pStyle w:val="ListParagraph"/>
              <w:ind w:left="0"/>
              <w:rPr>
                <w:ins w:id="1032" w:author="shorny" w:date="2014-05-31T14:38:00Z"/>
                <w:lang w:eastAsia="en-AU"/>
              </w:rPr>
            </w:pPr>
          </w:p>
        </w:tc>
        <w:tc>
          <w:tcPr>
            <w:tcW w:w="225" w:type="dxa"/>
            <w:tcPrChange w:id="1033" w:author="shorny" w:date="2014-05-31T14:43:00Z">
              <w:tcPr>
                <w:tcW w:w="225" w:type="dxa"/>
              </w:tcPr>
            </w:tcPrChange>
          </w:tcPr>
          <w:p w14:paraId="4ED60DF7" w14:textId="77777777" w:rsidR="008F21C6" w:rsidRDefault="008F21C6" w:rsidP="00883FEF">
            <w:pPr>
              <w:pStyle w:val="ListParagraph"/>
              <w:ind w:left="0"/>
              <w:rPr>
                <w:ins w:id="1034" w:author="shorny" w:date="2014-05-31T14:38:00Z"/>
                <w:lang w:eastAsia="en-AU"/>
              </w:rPr>
            </w:pPr>
          </w:p>
        </w:tc>
        <w:tc>
          <w:tcPr>
            <w:tcW w:w="225" w:type="dxa"/>
            <w:tcPrChange w:id="1035" w:author="shorny" w:date="2014-05-31T14:43:00Z">
              <w:tcPr>
                <w:tcW w:w="225" w:type="dxa"/>
              </w:tcPr>
            </w:tcPrChange>
          </w:tcPr>
          <w:p w14:paraId="04E2A290" w14:textId="77777777" w:rsidR="008F21C6" w:rsidRDefault="008F21C6" w:rsidP="00883FEF">
            <w:pPr>
              <w:pStyle w:val="ListParagraph"/>
              <w:ind w:left="0"/>
              <w:rPr>
                <w:ins w:id="1036" w:author="shorny" w:date="2014-05-31T14:38:00Z"/>
                <w:lang w:eastAsia="en-AU"/>
              </w:rPr>
            </w:pPr>
          </w:p>
        </w:tc>
        <w:tc>
          <w:tcPr>
            <w:tcW w:w="225" w:type="dxa"/>
            <w:tcPrChange w:id="1037" w:author="shorny" w:date="2014-05-31T14:43:00Z">
              <w:tcPr>
                <w:tcW w:w="225" w:type="dxa"/>
              </w:tcPr>
            </w:tcPrChange>
          </w:tcPr>
          <w:p w14:paraId="05831C06" w14:textId="77777777" w:rsidR="008F21C6" w:rsidRDefault="008F21C6" w:rsidP="00883FEF">
            <w:pPr>
              <w:pStyle w:val="ListParagraph"/>
              <w:ind w:left="0"/>
              <w:rPr>
                <w:ins w:id="1038" w:author="shorny" w:date="2014-05-31T14:38:00Z"/>
                <w:lang w:eastAsia="en-AU"/>
              </w:rPr>
            </w:pPr>
          </w:p>
        </w:tc>
        <w:tc>
          <w:tcPr>
            <w:tcW w:w="225" w:type="dxa"/>
            <w:tcPrChange w:id="1039" w:author="shorny" w:date="2014-05-31T14:43:00Z">
              <w:tcPr>
                <w:tcW w:w="225" w:type="dxa"/>
              </w:tcPr>
            </w:tcPrChange>
          </w:tcPr>
          <w:p w14:paraId="11D6BE04" w14:textId="77777777" w:rsidR="008F21C6" w:rsidRDefault="008F21C6" w:rsidP="00883FEF">
            <w:pPr>
              <w:pStyle w:val="ListParagraph"/>
              <w:ind w:left="0"/>
              <w:rPr>
                <w:ins w:id="1040" w:author="shorny" w:date="2014-05-31T14:38:00Z"/>
                <w:lang w:eastAsia="en-AU"/>
              </w:rPr>
            </w:pPr>
          </w:p>
        </w:tc>
        <w:tc>
          <w:tcPr>
            <w:tcW w:w="225" w:type="dxa"/>
            <w:tcPrChange w:id="1041" w:author="shorny" w:date="2014-05-31T14:43:00Z">
              <w:tcPr>
                <w:tcW w:w="225" w:type="dxa"/>
              </w:tcPr>
            </w:tcPrChange>
          </w:tcPr>
          <w:p w14:paraId="76445CE4" w14:textId="77777777" w:rsidR="008F21C6" w:rsidRDefault="008F21C6" w:rsidP="00883FEF">
            <w:pPr>
              <w:pStyle w:val="ListParagraph"/>
              <w:ind w:left="0"/>
              <w:rPr>
                <w:ins w:id="1042" w:author="shorny" w:date="2014-05-31T14:38:00Z"/>
                <w:lang w:eastAsia="en-AU"/>
              </w:rPr>
            </w:pPr>
          </w:p>
        </w:tc>
        <w:tc>
          <w:tcPr>
            <w:tcW w:w="225" w:type="dxa"/>
            <w:tcPrChange w:id="1043" w:author="shorny" w:date="2014-05-31T14:43:00Z">
              <w:tcPr>
                <w:tcW w:w="225" w:type="dxa"/>
              </w:tcPr>
            </w:tcPrChange>
          </w:tcPr>
          <w:p w14:paraId="37AC94EF" w14:textId="77777777" w:rsidR="008F21C6" w:rsidRDefault="008F21C6" w:rsidP="00883FEF">
            <w:pPr>
              <w:pStyle w:val="ListParagraph"/>
              <w:ind w:left="0"/>
              <w:rPr>
                <w:ins w:id="1044" w:author="shorny" w:date="2014-05-31T14:38:00Z"/>
                <w:lang w:eastAsia="en-AU"/>
              </w:rPr>
            </w:pPr>
          </w:p>
        </w:tc>
        <w:tc>
          <w:tcPr>
            <w:tcW w:w="225" w:type="dxa"/>
            <w:tcPrChange w:id="1045" w:author="shorny" w:date="2014-05-31T14:43:00Z">
              <w:tcPr>
                <w:tcW w:w="225" w:type="dxa"/>
              </w:tcPr>
            </w:tcPrChange>
          </w:tcPr>
          <w:p w14:paraId="72DA6345" w14:textId="77777777" w:rsidR="008F21C6" w:rsidRDefault="008F21C6" w:rsidP="00883FEF">
            <w:pPr>
              <w:pStyle w:val="ListParagraph"/>
              <w:ind w:left="0"/>
              <w:rPr>
                <w:ins w:id="1046" w:author="shorny" w:date="2014-05-31T14:38:00Z"/>
                <w:lang w:eastAsia="en-AU"/>
              </w:rPr>
            </w:pPr>
          </w:p>
        </w:tc>
        <w:tc>
          <w:tcPr>
            <w:tcW w:w="226" w:type="dxa"/>
            <w:tcPrChange w:id="1047" w:author="shorny" w:date="2014-05-31T14:43:00Z">
              <w:tcPr>
                <w:tcW w:w="226" w:type="dxa"/>
              </w:tcPr>
            </w:tcPrChange>
          </w:tcPr>
          <w:p w14:paraId="3F1F5516" w14:textId="77777777" w:rsidR="008F21C6" w:rsidRDefault="008F21C6" w:rsidP="00883FEF">
            <w:pPr>
              <w:pStyle w:val="ListParagraph"/>
              <w:ind w:left="0"/>
              <w:rPr>
                <w:ins w:id="1048" w:author="shorny" w:date="2014-05-31T14:38:00Z"/>
                <w:lang w:eastAsia="en-AU"/>
              </w:rPr>
            </w:pPr>
          </w:p>
        </w:tc>
        <w:tc>
          <w:tcPr>
            <w:tcW w:w="226" w:type="dxa"/>
            <w:tcPrChange w:id="1049" w:author="shorny" w:date="2014-05-31T14:43:00Z">
              <w:tcPr>
                <w:tcW w:w="226" w:type="dxa"/>
              </w:tcPr>
            </w:tcPrChange>
          </w:tcPr>
          <w:p w14:paraId="301012F9" w14:textId="77777777" w:rsidR="008F21C6" w:rsidRDefault="008F21C6" w:rsidP="00883FEF">
            <w:pPr>
              <w:pStyle w:val="ListParagraph"/>
              <w:ind w:left="0"/>
              <w:rPr>
                <w:ins w:id="1050" w:author="shorny" w:date="2014-05-31T14:38:00Z"/>
                <w:lang w:eastAsia="en-AU"/>
              </w:rPr>
            </w:pPr>
          </w:p>
        </w:tc>
        <w:tc>
          <w:tcPr>
            <w:tcW w:w="226" w:type="dxa"/>
            <w:tcPrChange w:id="1051" w:author="shorny" w:date="2014-05-31T14:43:00Z">
              <w:tcPr>
                <w:tcW w:w="226" w:type="dxa"/>
              </w:tcPr>
            </w:tcPrChange>
          </w:tcPr>
          <w:p w14:paraId="73B49619" w14:textId="77777777" w:rsidR="008F21C6" w:rsidRDefault="008F21C6" w:rsidP="00883FEF">
            <w:pPr>
              <w:pStyle w:val="ListParagraph"/>
              <w:ind w:left="0"/>
              <w:rPr>
                <w:ins w:id="1052" w:author="shorny" w:date="2014-05-31T14:38:00Z"/>
                <w:lang w:eastAsia="en-AU"/>
              </w:rPr>
            </w:pPr>
          </w:p>
        </w:tc>
        <w:tc>
          <w:tcPr>
            <w:tcW w:w="226" w:type="dxa"/>
            <w:tcPrChange w:id="1053" w:author="shorny" w:date="2014-05-31T14:43:00Z">
              <w:tcPr>
                <w:tcW w:w="226" w:type="dxa"/>
              </w:tcPr>
            </w:tcPrChange>
          </w:tcPr>
          <w:p w14:paraId="71EF2D66" w14:textId="77777777" w:rsidR="008F21C6" w:rsidRDefault="008F21C6" w:rsidP="00883FEF">
            <w:pPr>
              <w:pStyle w:val="ListParagraph"/>
              <w:ind w:left="0"/>
              <w:rPr>
                <w:ins w:id="1054" w:author="shorny" w:date="2014-05-31T14:38:00Z"/>
                <w:lang w:eastAsia="en-AU"/>
              </w:rPr>
            </w:pPr>
          </w:p>
        </w:tc>
        <w:tc>
          <w:tcPr>
            <w:tcW w:w="226" w:type="dxa"/>
            <w:tcPrChange w:id="1055" w:author="shorny" w:date="2014-05-31T14:43:00Z">
              <w:tcPr>
                <w:tcW w:w="226" w:type="dxa"/>
              </w:tcPr>
            </w:tcPrChange>
          </w:tcPr>
          <w:p w14:paraId="7FAD86AE" w14:textId="77777777" w:rsidR="008F21C6" w:rsidRDefault="008F21C6" w:rsidP="00883FEF">
            <w:pPr>
              <w:pStyle w:val="ListParagraph"/>
              <w:ind w:left="0"/>
              <w:rPr>
                <w:ins w:id="1056" w:author="shorny" w:date="2014-05-31T14:38:00Z"/>
                <w:lang w:eastAsia="en-AU"/>
              </w:rPr>
            </w:pPr>
          </w:p>
        </w:tc>
        <w:tc>
          <w:tcPr>
            <w:tcW w:w="226" w:type="dxa"/>
            <w:tcPrChange w:id="1057" w:author="shorny" w:date="2014-05-31T14:43:00Z">
              <w:tcPr>
                <w:tcW w:w="226" w:type="dxa"/>
              </w:tcPr>
            </w:tcPrChange>
          </w:tcPr>
          <w:p w14:paraId="3F14BF51" w14:textId="77777777" w:rsidR="008F21C6" w:rsidRDefault="008F21C6" w:rsidP="00883FEF">
            <w:pPr>
              <w:pStyle w:val="ListParagraph"/>
              <w:ind w:left="0"/>
              <w:rPr>
                <w:ins w:id="1058" w:author="shorny" w:date="2014-05-31T14:38:00Z"/>
                <w:lang w:eastAsia="en-AU"/>
              </w:rPr>
            </w:pPr>
          </w:p>
        </w:tc>
        <w:tc>
          <w:tcPr>
            <w:tcW w:w="226" w:type="dxa"/>
            <w:tcPrChange w:id="1059" w:author="shorny" w:date="2014-05-31T14:43:00Z">
              <w:tcPr>
                <w:tcW w:w="226" w:type="dxa"/>
              </w:tcPr>
            </w:tcPrChange>
          </w:tcPr>
          <w:p w14:paraId="19FC54E1" w14:textId="77777777" w:rsidR="008F21C6" w:rsidRDefault="008F21C6" w:rsidP="00883FEF">
            <w:pPr>
              <w:pStyle w:val="ListParagraph"/>
              <w:ind w:left="0"/>
              <w:rPr>
                <w:ins w:id="1060" w:author="shorny" w:date="2014-05-31T14:38:00Z"/>
                <w:lang w:eastAsia="en-AU"/>
              </w:rPr>
            </w:pPr>
          </w:p>
        </w:tc>
        <w:tc>
          <w:tcPr>
            <w:tcW w:w="226" w:type="dxa"/>
            <w:tcPrChange w:id="1061" w:author="shorny" w:date="2014-05-31T14:43:00Z">
              <w:tcPr>
                <w:tcW w:w="226" w:type="dxa"/>
              </w:tcPr>
            </w:tcPrChange>
          </w:tcPr>
          <w:p w14:paraId="0050F609" w14:textId="77777777" w:rsidR="008F21C6" w:rsidRDefault="008F21C6" w:rsidP="00883FEF">
            <w:pPr>
              <w:pStyle w:val="ListParagraph"/>
              <w:ind w:left="0"/>
              <w:rPr>
                <w:ins w:id="1062" w:author="shorny" w:date="2014-05-31T14:38:00Z"/>
                <w:lang w:eastAsia="en-AU"/>
              </w:rPr>
            </w:pPr>
          </w:p>
        </w:tc>
        <w:tc>
          <w:tcPr>
            <w:tcW w:w="226" w:type="dxa"/>
            <w:tcPrChange w:id="1063" w:author="shorny" w:date="2014-05-31T14:43:00Z">
              <w:tcPr>
                <w:tcW w:w="226" w:type="dxa"/>
              </w:tcPr>
            </w:tcPrChange>
          </w:tcPr>
          <w:p w14:paraId="3CFB76E2" w14:textId="77777777" w:rsidR="008F21C6" w:rsidRDefault="008F21C6" w:rsidP="00883FEF">
            <w:pPr>
              <w:pStyle w:val="ListParagraph"/>
              <w:ind w:left="0"/>
              <w:rPr>
                <w:ins w:id="1064" w:author="shorny" w:date="2014-05-31T14:38:00Z"/>
                <w:lang w:eastAsia="en-AU"/>
              </w:rPr>
            </w:pPr>
          </w:p>
        </w:tc>
        <w:tc>
          <w:tcPr>
            <w:tcW w:w="226" w:type="dxa"/>
            <w:tcPrChange w:id="1065" w:author="shorny" w:date="2014-05-31T14:43:00Z">
              <w:tcPr>
                <w:tcW w:w="226" w:type="dxa"/>
              </w:tcPr>
            </w:tcPrChange>
          </w:tcPr>
          <w:p w14:paraId="160C9E1D" w14:textId="77777777" w:rsidR="008F21C6" w:rsidRDefault="008F21C6" w:rsidP="00883FEF">
            <w:pPr>
              <w:pStyle w:val="ListParagraph"/>
              <w:ind w:left="0"/>
              <w:rPr>
                <w:ins w:id="1066" w:author="shorny" w:date="2014-05-31T14:38:00Z"/>
                <w:lang w:eastAsia="en-AU"/>
              </w:rPr>
            </w:pPr>
          </w:p>
        </w:tc>
        <w:tc>
          <w:tcPr>
            <w:tcW w:w="226" w:type="dxa"/>
            <w:tcPrChange w:id="1067" w:author="shorny" w:date="2014-05-31T14:43:00Z">
              <w:tcPr>
                <w:tcW w:w="226" w:type="dxa"/>
              </w:tcPr>
            </w:tcPrChange>
          </w:tcPr>
          <w:p w14:paraId="7D1A7082" w14:textId="77777777" w:rsidR="008F21C6" w:rsidRDefault="008F21C6" w:rsidP="00883FEF">
            <w:pPr>
              <w:pStyle w:val="ListParagraph"/>
              <w:ind w:left="0"/>
              <w:rPr>
                <w:ins w:id="1068" w:author="shorny" w:date="2014-05-31T14:38:00Z"/>
                <w:lang w:eastAsia="en-AU"/>
              </w:rPr>
            </w:pPr>
          </w:p>
        </w:tc>
        <w:tc>
          <w:tcPr>
            <w:tcW w:w="226" w:type="dxa"/>
            <w:tcPrChange w:id="1069" w:author="shorny" w:date="2014-05-31T14:43:00Z">
              <w:tcPr>
                <w:tcW w:w="226" w:type="dxa"/>
              </w:tcPr>
            </w:tcPrChange>
          </w:tcPr>
          <w:p w14:paraId="7A5B3158" w14:textId="77777777" w:rsidR="008F21C6" w:rsidRDefault="008F21C6" w:rsidP="00883FEF">
            <w:pPr>
              <w:pStyle w:val="ListParagraph"/>
              <w:ind w:left="0"/>
              <w:rPr>
                <w:ins w:id="1070" w:author="shorny" w:date="2014-05-31T14:38:00Z"/>
                <w:lang w:eastAsia="en-AU"/>
              </w:rPr>
            </w:pPr>
          </w:p>
        </w:tc>
        <w:tc>
          <w:tcPr>
            <w:tcW w:w="226" w:type="dxa"/>
            <w:tcPrChange w:id="1071" w:author="shorny" w:date="2014-05-31T14:43:00Z">
              <w:tcPr>
                <w:tcW w:w="226" w:type="dxa"/>
              </w:tcPr>
            </w:tcPrChange>
          </w:tcPr>
          <w:p w14:paraId="1781026B" w14:textId="77777777" w:rsidR="008F21C6" w:rsidRDefault="008F21C6" w:rsidP="00883FEF">
            <w:pPr>
              <w:pStyle w:val="ListParagraph"/>
              <w:ind w:left="0"/>
              <w:rPr>
                <w:ins w:id="1072" w:author="shorny" w:date="2014-05-31T14:38:00Z"/>
                <w:lang w:eastAsia="en-AU"/>
              </w:rPr>
            </w:pPr>
          </w:p>
        </w:tc>
        <w:tc>
          <w:tcPr>
            <w:tcW w:w="226" w:type="dxa"/>
            <w:tcPrChange w:id="1073" w:author="shorny" w:date="2014-05-31T14:43:00Z">
              <w:tcPr>
                <w:tcW w:w="226" w:type="dxa"/>
              </w:tcPr>
            </w:tcPrChange>
          </w:tcPr>
          <w:p w14:paraId="4B4689AE" w14:textId="77777777" w:rsidR="008F21C6" w:rsidRDefault="008F21C6" w:rsidP="00883FEF">
            <w:pPr>
              <w:pStyle w:val="ListParagraph"/>
              <w:ind w:left="0"/>
              <w:rPr>
                <w:ins w:id="1074" w:author="shorny" w:date="2014-05-31T14:38:00Z"/>
                <w:lang w:eastAsia="en-AU"/>
              </w:rPr>
            </w:pPr>
          </w:p>
        </w:tc>
        <w:tc>
          <w:tcPr>
            <w:tcW w:w="226" w:type="dxa"/>
            <w:tcPrChange w:id="1075" w:author="shorny" w:date="2014-05-31T14:43:00Z">
              <w:tcPr>
                <w:tcW w:w="226" w:type="dxa"/>
              </w:tcPr>
            </w:tcPrChange>
          </w:tcPr>
          <w:p w14:paraId="6C1CA4A3" w14:textId="77777777" w:rsidR="008F21C6" w:rsidRDefault="008F21C6" w:rsidP="00883FEF">
            <w:pPr>
              <w:pStyle w:val="ListParagraph"/>
              <w:ind w:left="0"/>
              <w:rPr>
                <w:ins w:id="1076" w:author="shorny" w:date="2014-05-31T14:38:00Z"/>
                <w:lang w:eastAsia="en-AU"/>
              </w:rPr>
            </w:pPr>
          </w:p>
        </w:tc>
        <w:tc>
          <w:tcPr>
            <w:tcW w:w="226" w:type="dxa"/>
            <w:tcPrChange w:id="1077" w:author="shorny" w:date="2014-05-31T14:43:00Z">
              <w:tcPr>
                <w:tcW w:w="226" w:type="dxa"/>
              </w:tcPr>
            </w:tcPrChange>
          </w:tcPr>
          <w:p w14:paraId="21E4E58C" w14:textId="77777777" w:rsidR="008F21C6" w:rsidRDefault="008F21C6" w:rsidP="00883FEF">
            <w:pPr>
              <w:pStyle w:val="ListParagraph"/>
              <w:ind w:left="0"/>
              <w:rPr>
                <w:ins w:id="1078" w:author="shorny" w:date="2014-05-31T14:38:00Z"/>
                <w:lang w:eastAsia="en-AU"/>
              </w:rPr>
            </w:pPr>
          </w:p>
        </w:tc>
        <w:tc>
          <w:tcPr>
            <w:tcW w:w="226" w:type="dxa"/>
            <w:tcPrChange w:id="1079" w:author="shorny" w:date="2014-05-31T14:43:00Z">
              <w:tcPr>
                <w:tcW w:w="226" w:type="dxa"/>
              </w:tcPr>
            </w:tcPrChange>
          </w:tcPr>
          <w:p w14:paraId="6546E7BA" w14:textId="77777777" w:rsidR="008F21C6" w:rsidRDefault="008F21C6" w:rsidP="00883FEF">
            <w:pPr>
              <w:pStyle w:val="ListParagraph"/>
              <w:ind w:left="0"/>
              <w:rPr>
                <w:ins w:id="1080" w:author="shorny" w:date="2014-05-31T14:38:00Z"/>
                <w:lang w:eastAsia="en-AU"/>
              </w:rPr>
            </w:pPr>
          </w:p>
        </w:tc>
        <w:tc>
          <w:tcPr>
            <w:tcW w:w="226" w:type="dxa"/>
            <w:tcPrChange w:id="1081" w:author="shorny" w:date="2014-05-31T14:43:00Z">
              <w:tcPr>
                <w:tcW w:w="226" w:type="dxa"/>
              </w:tcPr>
            </w:tcPrChange>
          </w:tcPr>
          <w:p w14:paraId="6C34A96D" w14:textId="77777777" w:rsidR="008F21C6" w:rsidRDefault="008F21C6" w:rsidP="00883FEF">
            <w:pPr>
              <w:pStyle w:val="ListParagraph"/>
              <w:ind w:left="0"/>
              <w:rPr>
                <w:ins w:id="1082" w:author="shorny" w:date="2014-05-31T14:38:00Z"/>
                <w:lang w:eastAsia="en-AU"/>
              </w:rPr>
            </w:pPr>
          </w:p>
        </w:tc>
        <w:tc>
          <w:tcPr>
            <w:tcW w:w="226" w:type="dxa"/>
            <w:tcPrChange w:id="1083" w:author="shorny" w:date="2014-05-31T14:43:00Z">
              <w:tcPr>
                <w:tcW w:w="226" w:type="dxa"/>
              </w:tcPr>
            </w:tcPrChange>
          </w:tcPr>
          <w:p w14:paraId="3B54B927" w14:textId="77777777" w:rsidR="008F21C6" w:rsidRDefault="008F21C6" w:rsidP="00883FEF">
            <w:pPr>
              <w:pStyle w:val="ListParagraph"/>
              <w:ind w:left="0"/>
              <w:rPr>
                <w:ins w:id="1084" w:author="shorny" w:date="2014-05-31T14:38:00Z"/>
                <w:lang w:eastAsia="en-AU"/>
              </w:rPr>
            </w:pPr>
          </w:p>
        </w:tc>
        <w:tc>
          <w:tcPr>
            <w:tcW w:w="226" w:type="dxa"/>
            <w:tcPrChange w:id="1085" w:author="shorny" w:date="2014-05-31T14:43:00Z">
              <w:tcPr>
                <w:tcW w:w="226" w:type="dxa"/>
              </w:tcPr>
            </w:tcPrChange>
          </w:tcPr>
          <w:p w14:paraId="3C4FDF11" w14:textId="77777777" w:rsidR="008F21C6" w:rsidRDefault="008F21C6" w:rsidP="00883FEF">
            <w:pPr>
              <w:pStyle w:val="ListParagraph"/>
              <w:ind w:left="0"/>
              <w:rPr>
                <w:ins w:id="1086" w:author="shorny" w:date="2014-05-31T14:38:00Z"/>
                <w:lang w:eastAsia="en-AU"/>
              </w:rPr>
            </w:pPr>
          </w:p>
        </w:tc>
        <w:tc>
          <w:tcPr>
            <w:tcW w:w="226" w:type="dxa"/>
            <w:tcPrChange w:id="1087" w:author="shorny" w:date="2014-05-31T14:43:00Z">
              <w:tcPr>
                <w:tcW w:w="226" w:type="dxa"/>
              </w:tcPr>
            </w:tcPrChange>
          </w:tcPr>
          <w:p w14:paraId="5F2D571B" w14:textId="77777777" w:rsidR="008F21C6" w:rsidRDefault="008F21C6" w:rsidP="00883FEF">
            <w:pPr>
              <w:pStyle w:val="ListParagraph"/>
              <w:ind w:left="0"/>
              <w:rPr>
                <w:ins w:id="1088" w:author="shorny" w:date="2014-05-31T14:38:00Z"/>
                <w:lang w:eastAsia="en-AU"/>
              </w:rPr>
            </w:pPr>
          </w:p>
        </w:tc>
        <w:tc>
          <w:tcPr>
            <w:tcW w:w="226" w:type="dxa"/>
            <w:tcPrChange w:id="1089" w:author="shorny" w:date="2014-05-31T14:43:00Z">
              <w:tcPr>
                <w:tcW w:w="226" w:type="dxa"/>
              </w:tcPr>
            </w:tcPrChange>
          </w:tcPr>
          <w:p w14:paraId="69738F08" w14:textId="77777777" w:rsidR="008F21C6" w:rsidRDefault="008F21C6" w:rsidP="00883FEF">
            <w:pPr>
              <w:pStyle w:val="ListParagraph"/>
              <w:ind w:left="0"/>
              <w:rPr>
                <w:ins w:id="1090" w:author="shorny" w:date="2014-05-31T14:38:00Z"/>
                <w:lang w:eastAsia="en-AU"/>
              </w:rPr>
            </w:pPr>
          </w:p>
        </w:tc>
        <w:tc>
          <w:tcPr>
            <w:tcW w:w="226" w:type="dxa"/>
            <w:tcPrChange w:id="1091" w:author="shorny" w:date="2014-05-31T14:43:00Z">
              <w:tcPr>
                <w:tcW w:w="226" w:type="dxa"/>
              </w:tcPr>
            </w:tcPrChange>
          </w:tcPr>
          <w:p w14:paraId="11431926" w14:textId="77777777" w:rsidR="008F21C6" w:rsidRDefault="008F21C6" w:rsidP="00883FEF">
            <w:pPr>
              <w:pStyle w:val="ListParagraph"/>
              <w:ind w:left="0"/>
              <w:rPr>
                <w:ins w:id="1092" w:author="shorny" w:date="2014-05-31T14:38:00Z"/>
                <w:lang w:eastAsia="en-AU"/>
              </w:rPr>
            </w:pPr>
          </w:p>
        </w:tc>
        <w:tc>
          <w:tcPr>
            <w:tcW w:w="226" w:type="dxa"/>
            <w:tcPrChange w:id="1093" w:author="shorny" w:date="2014-05-31T14:43:00Z">
              <w:tcPr>
                <w:tcW w:w="226" w:type="dxa"/>
              </w:tcPr>
            </w:tcPrChange>
          </w:tcPr>
          <w:p w14:paraId="56288837" w14:textId="77777777" w:rsidR="008F21C6" w:rsidRDefault="008F21C6" w:rsidP="00883FEF">
            <w:pPr>
              <w:pStyle w:val="ListParagraph"/>
              <w:ind w:left="0"/>
              <w:rPr>
                <w:ins w:id="1094" w:author="shorny" w:date="2014-05-31T14:38:00Z"/>
                <w:lang w:eastAsia="en-AU"/>
              </w:rPr>
            </w:pPr>
          </w:p>
        </w:tc>
        <w:tc>
          <w:tcPr>
            <w:tcW w:w="226" w:type="dxa"/>
            <w:tcPrChange w:id="1095" w:author="shorny" w:date="2014-05-31T14:43:00Z">
              <w:tcPr>
                <w:tcW w:w="226" w:type="dxa"/>
              </w:tcPr>
            </w:tcPrChange>
          </w:tcPr>
          <w:p w14:paraId="6BFE95C5" w14:textId="77777777" w:rsidR="008F21C6" w:rsidRDefault="008F21C6" w:rsidP="00883FEF">
            <w:pPr>
              <w:pStyle w:val="ListParagraph"/>
              <w:ind w:left="0"/>
              <w:rPr>
                <w:ins w:id="1096" w:author="shorny" w:date="2014-05-31T14:38:00Z"/>
                <w:lang w:eastAsia="en-AU"/>
              </w:rPr>
            </w:pPr>
          </w:p>
        </w:tc>
        <w:tc>
          <w:tcPr>
            <w:tcW w:w="226" w:type="dxa"/>
            <w:tcPrChange w:id="1097" w:author="shorny" w:date="2014-05-31T14:43:00Z">
              <w:tcPr>
                <w:tcW w:w="226" w:type="dxa"/>
              </w:tcPr>
            </w:tcPrChange>
          </w:tcPr>
          <w:p w14:paraId="20C4A712" w14:textId="77777777" w:rsidR="008F21C6" w:rsidRDefault="008F21C6" w:rsidP="00883FEF">
            <w:pPr>
              <w:pStyle w:val="ListParagraph"/>
              <w:ind w:left="0"/>
              <w:rPr>
                <w:ins w:id="1098" w:author="shorny" w:date="2014-05-31T14:38:00Z"/>
                <w:lang w:eastAsia="en-AU"/>
              </w:rPr>
            </w:pPr>
          </w:p>
        </w:tc>
        <w:tc>
          <w:tcPr>
            <w:tcW w:w="226" w:type="dxa"/>
            <w:tcPrChange w:id="1099" w:author="shorny" w:date="2014-05-31T14:43:00Z">
              <w:tcPr>
                <w:tcW w:w="226" w:type="dxa"/>
              </w:tcPr>
            </w:tcPrChange>
          </w:tcPr>
          <w:p w14:paraId="334A24CC" w14:textId="77777777" w:rsidR="008F21C6" w:rsidRDefault="008F21C6" w:rsidP="00883FEF">
            <w:pPr>
              <w:pStyle w:val="ListParagraph"/>
              <w:ind w:left="0"/>
              <w:rPr>
                <w:ins w:id="1100" w:author="shorny" w:date="2014-05-31T14:38:00Z"/>
                <w:lang w:eastAsia="en-AU"/>
              </w:rPr>
            </w:pPr>
          </w:p>
        </w:tc>
        <w:tc>
          <w:tcPr>
            <w:tcW w:w="226" w:type="dxa"/>
            <w:tcPrChange w:id="1101" w:author="shorny" w:date="2014-05-31T14:43:00Z">
              <w:tcPr>
                <w:tcW w:w="226" w:type="dxa"/>
              </w:tcPr>
            </w:tcPrChange>
          </w:tcPr>
          <w:p w14:paraId="3E7275FC" w14:textId="77777777" w:rsidR="008F21C6" w:rsidRDefault="008F21C6" w:rsidP="00883FEF">
            <w:pPr>
              <w:pStyle w:val="ListParagraph"/>
              <w:ind w:left="0"/>
              <w:rPr>
                <w:ins w:id="1102" w:author="shorny" w:date="2014-05-31T14:38:00Z"/>
                <w:lang w:eastAsia="en-AU"/>
              </w:rPr>
            </w:pPr>
          </w:p>
        </w:tc>
      </w:tr>
      <w:tr w:rsidR="008F21C6" w14:paraId="3E062352" w14:textId="77777777" w:rsidTr="008F21C6">
        <w:trPr>
          <w:ins w:id="1103" w:author="shorny" w:date="2014-05-31T14:38:00Z"/>
        </w:trPr>
        <w:tc>
          <w:tcPr>
            <w:tcW w:w="2835" w:type="dxa"/>
            <w:tcPrChange w:id="1104" w:author="shorny" w:date="2014-05-31T14:43:00Z">
              <w:tcPr>
                <w:tcW w:w="225" w:type="dxa"/>
              </w:tcPr>
            </w:tcPrChange>
          </w:tcPr>
          <w:p w14:paraId="690BDF15" w14:textId="77777777" w:rsidR="008F21C6" w:rsidRDefault="008F21C6" w:rsidP="00883FEF">
            <w:pPr>
              <w:pStyle w:val="ListParagraph"/>
              <w:ind w:left="0"/>
              <w:rPr>
                <w:ins w:id="1105" w:author="shorny" w:date="2014-05-31T14:38:00Z"/>
                <w:lang w:eastAsia="en-AU"/>
              </w:rPr>
            </w:pPr>
          </w:p>
        </w:tc>
        <w:tc>
          <w:tcPr>
            <w:tcW w:w="225" w:type="dxa"/>
            <w:tcPrChange w:id="1106" w:author="shorny" w:date="2014-05-31T14:43:00Z">
              <w:tcPr>
                <w:tcW w:w="225" w:type="dxa"/>
              </w:tcPr>
            </w:tcPrChange>
          </w:tcPr>
          <w:p w14:paraId="077A1D85" w14:textId="77777777" w:rsidR="008F21C6" w:rsidRDefault="008F21C6" w:rsidP="00883FEF">
            <w:pPr>
              <w:pStyle w:val="ListParagraph"/>
              <w:ind w:left="0"/>
              <w:rPr>
                <w:ins w:id="1107" w:author="shorny" w:date="2014-05-31T14:38:00Z"/>
                <w:lang w:eastAsia="en-AU"/>
              </w:rPr>
            </w:pPr>
          </w:p>
        </w:tc>
        <w:tc>
          <w:tcPr>
            <w:tcW w:w="225" w:type="dxa"/>
            <w:tcPrChange w:id="1108" w:author="shorny" w:date="2014-05-31T14:43:00Z">
              <w:tcPr>
                <w:tcW w:w="225" w:type="dxa"/>
              </w:tcPr>
            </w:tcPrChange>
          </w:tcPr>
          <w:p w14:paraId="72CB3894" w14:textId="77777777" w:rsidR="008F21C6" w:rsidRDefault="008F21C6" w:rsidP="00883FEF">
            <w:pPr>
              <w:pStyle w:val="ListParagraph"/>
              <w:ind w:left="0"/>
              <w:rPr>
                <w:ins w:id="1109" w:author="shorny" w:date="2014-05-31T14:38:00Z"/>
                <w:lang w:eastAsia="en-AU"/>
              </w:rPr>
            </w:pPr>
          </w:p>
        </w:tc>
        <w:tc>
          <w:tcPr>
            <w:tcW w:w="225" w:type="dxa"/>
            <w:tcPrChange w:id="1110" w:author="shorny" w:date="2014-05-31T14:43:00Z">
              <w:tcPr>
                <w:tcW w:w="225" w:type="dxa"/>
              </w:tcPr>
            </w:tcPrChange>
          </w:tcPr>
          <w:p w14:paraId="7946679E" w14:textId="77777777" w:rsidR="008F21C6" w:rsidRDefault="008F21C6" w:rsidP="00883FEF">
            <w:pPr>
              <w:pStyle w:val="ListParagraph"/>
              <w:ind w:left="0"/>
              <w:rPr>
                <w:ins w:id="1111" w:author="shorny" w:date="2014-05-31T14:38:00Z"/>
                <w:lang w:eastAsia="en-AU"/>
              </w:rPr>
            </w:pPr>
          </w:p>
        </w:tc>
        <w:tc>
          <w:tcPr>
            <w:tcW w:w="225" w:type="dxa"/>
            <w:tcPrChange w:id="1112" w:author="shorny" w:date="2014-05-31T14:43:00Z">
              <w:tcPr>
                <w:tcW w:w="225" w:type="dxa"/>
              </w:tcPr>
            </w:tcPrChange>
          </w:tcPr>
          <w:p w14:paraId="1D022125" w14:textId="77777777" w:rsidR="008F21C6" w:rsidRDefault="008F21C6" w:rsidP="00883FEF">
            <w:pPr>
              <w:pStyle w:val="ListParagraph"/>
              <w:ind w:left="0"/>
              <w:rPr>
                <w:ins w:id="1113" w:author="shorny" w:date="2014-05-31T14:38:00Z"/>
                <w:lang w:eastAsia="en-AU"/>
              </w:rPr>
            </w:pPr>
          </w:p>
        </w:tc>
        <w:tc>
          <w:tcPr>
            <w:tcW w:w="225" w:type="dxa"/>
            <w:tcPrChange w:id="1114" w:author="shorny" w:date="2014-05-31T14:43:00Z">
              <w:tcPr>
                <w:tcW w:w="225" w:type="dxa"/>
              </w:tcPr>
            </w:tcPrChange>
          </w:tcPr>
          <w:p w14:paraId="75BE4EF2" w14:textId="77777777" w:rsidR="008F21C6" w:rsidRDefault="008F21C6" w:rsidP="00883FEF">
            <w:pPr>
              <w:pStyle w:val="ListParagraph"/>
              <w:ind w:left="0"/>
              <w:rPr>
                <w:ins w:id="1115" w:author="shorny" w:date="2014-05-31T14:38:00Z"/>
                <w:lang w:eastAsia="en-AU"/>
              </w:rPr>
            </w:pPr>
          </w:p>
        </w:tc>
        <w:tc>
          <w:tcPr>
            <w:tcW w:w="225" w:type="dxa"/>
            <w:tcPrChange w:id="1116" w:author="shorny" w:date="2014-05-31T14:43:00Z">
              <w:tcPr>
                <w:tcW w:w="225" w:type="dxa"/>
              </w:tcPr>
            </w:tcPrChange>
          </w:tcPr>
          <w:p w14:paraId="20E79732" w14:textId="77777777" w:rsidR="008F21C6" w:rsidRDefault="008F21C6" w:rsidP="00883FEF">
            <w:pPr>
              <w:pStyle w:val="ListParagraph"/>
              <w:ind w:left="0"/>
              <w:rPr>
                <w:ins w:id="1117" w:author="shorny" w:date="2014-05-31T14:38:00Z"/>
                <w:lang w:eastAsia="en-AU"/>
              </w:rPr>
            </w:pPr>
          </w:p>
        </w:tc>
        <w:tc>
          <w:tcPr>
            <w:tcW w:w="225" w:type="dxa"/>
            <w:tcPrChange w:id="1118" w:author="shorny" w:date="2014-05-31T14:43:00Z">
              <w:tcPr>
                <w:tcW w:w="225" w:type="dxa"/>
              </w:tcPr>
            </w:tcPrChange>
          </w:tcPr>
          <w:p w14:paraId="6FA0279D" w14:textId="77777777" w:rsidR="008F21C6" w:rsidRDefault="008F21C6" w:rsidP="00883FEF">
            <w:pPr>
              <w:pStyle w:val="ListParagraph"/>
              <w:ind w:left="0"/>
              <w:rPr>
                <w:ins w:id="1119" w:author="shorny" w:date="2014-05-31T14:38:00Z"/>
                <w:lang w:eastAsia="en-AU"/>
              </w:rPr>
            </w:pPr>
          </w:p>
        </w:tc>
        <w:tc>
          <w:tcPr>
            <w:tcW w:w="225" w:type="dxa"/>
            <w:tcPrChange w:id="1120" w:author="shorny" w:date="2014-05-31T14:43:00Z">
              <w:tcPr>
                <w:tcW w:w="225" w:type="dxa"/>
              </w:tcPr>
            </w:tcPrChange>
          </w:tcPr>
          <w:p w14:paraId="6E1C92B1" w14:textId="77777777" w:rsidR="008F21C6" w:rsidRDefault="008F21C6" w:rsidP="00883FEF">
            <w:pPr>
              <w:pStyle w:val="ListParagraph"/>
              <w:ind w:left="0"/>
              <w:rPr>
                <w:ins w:id="1121" w:author="shorny" w:date="2014-05-31T14:38:00Z"/>
                <w:lang w:eastAsia="en-AU"/>
              </w:rPr>
            </w:pPr>
          </w:p>
        </w:tc>
        <w:tc>
          <w:tcPr>
            <w:tcW w:w="225" w:type="dxa"/>
            <w:tcPrChange w:id="1122" w:author="shorny" w:date="2014-05-31T14:43:00Z">
              <w:tcPr>
                <w:tcW w:w="225" w:type="dxa"/>
              </w:tcPr>
            </w:tcPrChange>
          </w:tcPr>
          <w:p w14:paraId="59347647" w14:textId="77777777" w:rsidR="008F21C6" w:rsidRDefault="008F21C6" w:rsidP="00883FEF">
            <w:pPr>
              <w:pStyle w:val="ListParagraph"/>
              <w:ind w:left="0"/>
              <w:rPr>
                <w:ins w:id="1123" w:author="shorny" w:date="2014-05-31T14:38:00Z"/>
                <w:lang w:eastAsia="en-AU"/>
              </w:rPr>
            </w:pPr>
          </w:p>
        </w:tc>
        <w:tc>
          <w:tcPr>
            <w:tcW w:w="225" w:type="dxa"/>
            <w:tcPrChange w:id="1124" w:author="shorny" w:date="2014-05-31T14:43:00Z">
              <w:tcPr>
                <w:tcW w:w="225" w:type="dxa"/>
              </w:tcPr>
            </w:tcPrChange>
          </w:tcPr>
          <w:p w14:paraId="4CAA63E0" w14:textId="77777777" w:rsidR="008F21C6" w:rsidRDefault="008F21C6" w:rsidP="00883FEF">
            <w:pPr>
              <w:pStyle w:val="ListParagraph"/>
              <w:ind w:left="0"/>
              <w:rPr>
                <w:ins w:id="1125" w:author="shorny" w:date="2014-05-31T14:38:00Z"/>
                <w:lang w:eastAsia="en-AU"/>
              </w:rPr>
            </w:pPr>
          </w:p>
        </w:tc>
        <w:tc>
          <w:tcPr>
            <w:tcW w:w="225" w:type="dxa"/>
            <w:tcPrChange w:id="1126" w:author="shorny" w:date="2014-05-31T14:43:00Z">
              <w:tcPr>
                <w:tcW w:w="225" w:type="dxa"/>
              </w:tcPr>
            </w:tcPrChange>
          </w:tcPr>
          <w:p w14:paraId="3FC6594C" w14:textId="77777777" w:rsidR="008F21C6" w:rsidRDefault="008F21C6" w:rsidP="00883FEF">
            <w:pPr>
              <w:pStyle w:val="ListParagraph"/>
              <w:ind w:left="0"/>
              <w:rPr>
                <w:ins w:id="1127" w:author="shorny" w:date="2014-05-31T14:38:00Z"/>
                <w:lang w:eastAsia="en-AU"/>
              </w:rPr>
            </w:pPr>
          </w:p>
        </w:tc>
        <w:tc>
          <w:tcPr>
            <w:tcW w:w="225" w:type="dxa"/>
            <w:tcPrChange w:id="1128" w:author="shorny" w:date="2014-05-31T14:43:00Z">
              <w:tcPr>
                <w:tcW w:w="225" w:type="dxa"/>
              </w:tcPr>
            </w:tcPrChange>
          </w:tcPr>
          <w:p w14:paraId="375C990B" w14:textId="77777777" w:rsidR="008F21C6" w:rsidRDefault="008F21C6" w:rsidP="00883FEF">
            <w:pPr>
              <w:pStyle w:val="ListParagraph"/>
              <w:ind w:left="0"/>
              <w:rPr>
                <w:ins w:id="1129" w:author="shorny" w:date="2014-05-31T14:38:00Z"/>
                <w:lang w:eastAsia="en-AU"/>
              </w:rPr>
            </w:pPr>
          </w:p>
        </w:tc>
        <w:tc>
          <w:tcPr>
            <w:tcW w:w="225" w:type="dxa"/>
            <w:tcPrChange w:id="1130" w:author="shorny" w:date="2014-05-31T14:43:00Z">
              <w:tcPr>
                <w:tcW w:w="225" w:type="dxa"/>
              </w:tcPr>
            </w:tcPrChange>
          </w:tcPr>
          <w:p w14:paraId="76680C11" w14:textId="77777777" w:rsidR="008F21C6" w:rsidRDefault="008F21C6" w:rsidP="00883FEF">
            <w:pPr>
              <w:pStyle w:val="ListParagraph"/>
              <w:ind w:left="0"/>
              <w:rPr>
                <w:ins w:id="1131" w:author="shorny" w:date="2014-05-31T14:38:00Z"/>
                <w:lang w:eastAsia="en-AU"/>
              </w:rPr>
            </w:pPr>
          </w:p>
        </w:tc>
        <w:tc>
          <w:tcPr>
            <w:tcW w:w="225" w:type="dxa"/>
            <w:tcPrChange w:id="1132" w:author="shorny" w:date="2014-05-31T14:43:00Z">
              <w:tcPr>
                <w:tcW w:w="225" w:type="dxa"/>
              </w:tcPr>
            </w:tcPrChange>
          </w:tcPr>
          <w:p w14:paraId="10A3D68C" w14:textId="77777777" w:rsidR="008F21C6" w:rsidRDefault="008F21C6" w:rsidP="00883FEF">
            <w:pPr>
              <w:pStyle w:val="ListParagraph"/>
              <w:ind w:left="0"/>
              <w:rPr>
                <w:ins w:id="1133" w:author="shorny" w:date="2014-05-31T14:38:00Z"/>
                <w:lang w:eastAsia="en-AU"/>
              </w:rPr>
            </w:pPr>
          </w:p>
        </w:tc>
        <w:tc>
          <w:tcPr>
            <w:tcW w:w="225" w:type="dxa"/>
            <w:tcPrChange w:id="1134" w:author="shorny" w:date="2014-05-31T14:43:00Z">
              <w:tcPr>
                <w:tcW w:w="225" w:type="dxa"/>
              </w:tcPr>
            </w:tcPrChange>
          </w:tcPr>
          <w:p w14:paraId="786A81C3" w14:textId="77777777" w:rsidR="008F21C6" w:rsidRDefault="008F21C6" w:rsidP="00883FEF">
            <w:pPr>
              <w:pStyle w:val="ListParagraph"/>
              <w:ind w:left="0"/>
              <w:rPr>
                <w:ins w:id="1135" w:author="shorny" w:date="2014-05-31T14:38:00Z"/>
                <w:lang w:eastAsia="en-AU"/>
              </w:rPr>
            </w:pPr>
          </w:p>
        </w:tc>
        <w:tc>
          <w:tcPr>
            <w:tcW w:w="225" w:type="dxa"/>
            <w:tcPrChange w:id="1136" w:author="shorny" w:date="2014-05-31T14:43:00Z">
              <w:tcPr>
                <w:tcW w:w="225" w:type="dxa"/>
              </w:tcPr>
            </w:tcPrChange>
          </w:tcPr>
          <w:p w14:paraId="29010BEE" w14:textId="77777777" w:rsidR="008F21C6" w:rsidRDefault="008F21C6" w:rsidP="00883FEF">
            <w:pPr>
              <w:pStyle w:val="ListParagraph"/>
              <w:ind w:left="0"/>
              <w:rPr>
                <w:ins w:id="1137" w:author="shorny" w:date="2014-05-31T14:38:00Z"/>
                <w:lang w:eastAsia="en-AU"/>
              </w:rPr>
            </w:pPr>
          </w:p>
        </w:tc>
        <w:tc>
          <w:tcPr>
            <w:tcW w:w="226" w:type="dxa"/>
            <w:tcPrChange w:id="1138" w:author="shorny" w:date="2014-05-31T14:43:00Z">
              <w:tcPr>
                <w:tcW w:w="226" w:type="dxa"/>
              </w:tcPr>
            </w:tcPrChange>
          </w:tcPr>
          <w:p w14:paraId="28336721" w14:textId="77777777" w:rsidR="008F21C6" w:rsidRDefault="008F21C6" w:rsidP="00883FEF">
            <w:pPr>
              <w:pStyle w:val="ListParagraph"/>
              <w:ind w:left="0"/>
              <w:rPr>
                <w:ins w:id="1139" w:author="shorny" w:date="2014-05-31T14:38:00Z"/>
                <w:lang w:eastAsia="en-AU"/>
              </w:rPr>
            </w:pPr>
          </w:p>
        </w:tc>
        <w:tc>
          <w:tcPr>
            <w:tcW w:w="226" w:type="dxa"/>
            <w:tcPrChange w:id="1140" w:author="shorny" w:date="2014-05-31T14:43:00Z">
              <w:tcPr>
                <w:tcW w:w="226" w:type="dxa"/>
              </w:tcPr>
            </w:tcPrChange>
          </w:tcPr>
          <w:p w14:paraId="57082345" w14:textId="77777777" w:rsidR="008F21C6" w:rsidRDefault="008F21C6" w:rsidP="00883FEF">
            <w:pPr>
              <w:pStyle w:val="ListParagraph"/>
              <w:ind w:left="0"/>
              <w:rPr>
                <w:ins w:id="1141" w:author="shorny" w:date="2014-05-31T14:38:00Z"/>
                <w:lang w:eastAsia="en-AU"/>
              </w:rPr>
            </w:pPr>
          </w:p>
        </w:tc>
        <w:tc>
          <w:tcPr>
            <w:tcW w:w="226" w:type="dxa"/>
            <w:tcPrChange w:id="1142" w:author="shorny" w:date="2014-05-31T14:43:00Z">
              <w:tcPr>
                <w:tcW w:w="226" w:type="dxa"/>
              </w:tcPr>
            </w:tcPrChange>
          </w:tcPr>
          <w:p w14:paraId="6E3DF670" w14:textId="77777777" w:rsidR="008F21C6" w:rsidRDefault="008F21C6" w:rsidP="00883FEF">
            <w:pPr>
              <w:pStyle w:val="ListParagraph"/>
              <w:ind w:left="0"/>
              <w:rPr>
                <w:ins w:id="1143" w:author="shorny" w:date="2014-05-31T14:38:00Z"/>
                <w:lang w:eastAsia="en-AU"/>
              </w:rPr>
            </w:pPr>
          </w:p>
        </w:tc>
        <w:tc>
          <w:tcPr>
            <w:tcW w:w="226" w:type="dxa"/>
            <w:tcPrChange w:id="1144" w:author="shorny" w:date="2014-05-31T14:43:00Z">
              <w:tcPr>
                <w:tcW w:w="226" w:type="dxa"/>
              </w:tcPr>
            </w:tcPrChange>
          </w:tcPr>
          <w:p w14:paraId="5A2427DD" w14:textId="77777777" w:rsidR="008F21C6" w:rsidRDefault="008F21C6" w:rsidP="00883FEF">
            <w:pPr>
              <w:pStyle w:val="ListParagraph"/>
              <w:ind w:left="0"/>
              <w:rPr>
                <w:ins w:id="1145" w:author="shorny" w:date="2014-05-31T14:38:00Z"/>
                <w:lang w:eastAsia="en-AU"/>
              </w:rPr>
            </w:pPr>
          </w:p>
        </w:tc>
        <w:tc>
          <w:tcPr>
            <w:tcW w:w="226" w:type="dxa"/>
            <w:tcPrChange w:id="1146" w:author="shorny" w:date="2014-05-31T14:43:00Z">
              <w:tcPr>
                <w:tcW w:w="226" w:type="dxa"/>
              </w:tcPr>
            </w:tcPrChange>
          </w:tcPr>
          <w:p w14:paraId="381A28D2" w14:textId="77777777" w:rsidR="008F21C6" w:rsidRDefault="008F21C6" w:rsidP="00883FEF">
            <w:pPr>
              <w:pStyle w:val="ListParagraph"/>
              <w:ind w:left="0"/>
              <w:rPr>
                <w:ins w:id="1147" w:author="shorny" w:date="2014-05-31T14:38:00Z"/>
                <w:lang w:eastAsia="en-AU"/>
              </w:rPr>
            </w:pPr>
          </w:p>
        </w:tc>
        <w:tc>
          <w:tcPr>
            <w:tcW w:w="226" w:type="dxa"/>
            <w:tcPrChange w:id="1148" w:author="shorny" w:date="2014-05-31T14:43:00Z">
              <w:tcPr>
                <w:tcW w:w="226" w:type="dxa"/>
              </w:tcPr>
            </w:tcPrChange>
          </w:tcPr>
          <w:p w14:paraId="5E9CCA77" w14:textId="77777777" w:rsidR="008F21C6" w:rsidRDefault="008F21C6" w:rsidP="00883FEF">
            <w:pPr>
              <w:pStyle w:val="ListParagraph"/>
              <w:ind w:left="0"/>
              <w:rPr>
                <w:ins w:id="1149" w:author="shorny" w:date="2014-05-31T14:38:00Z"/>
                <w:lang w:eastAsia="en-AU"/>
              </w:rPr>
            </w:pPr>
          </w:p>
        </w:tc>
        <w:tc>
          <w:tcPr>
            <w:tcW w:w="226" w:type="dxa"/>
            <w:tcPrChange w:id="1150" w:author="shorny" w:date="2014-05-31T14:43:00Z">
              <w:tcPr>
                <w:tcW w:w="226" w:type="dxa"/>
              </w:tcPr>
            </w:tcPrChange>
          </w:tcPr>
          <w:p w14:paraId="401030B1" w14:textId="77777777" w:rsidR="008F21C6" w:rsidRDefault="008F21C6" w:rsidP="00883FEF">
            <w:pPr>
              <w:pStyle w:val="ListParagraph"/>
              <w:ind w:left="0"/>
              <w:rPr>
                <w:ins w:id="1151" w:author="shorny" w:date="2014-05-31T14:38:00Z"/>
                <w:lang w:eastAsia="en-AU"/>
              </w:rPr>
            </w:pPr>
          </w:p>
        </w:tc>
        <w:tc>
          <w:tcPr>
            <w:tcW w:w="226" w:type="dxa"/>
            <w:tcPrChange w:id="1152" w:author="shorny" w:date="2014-05-31T14:43:00Z">
              <w:tcPr>
                <w:tcW w:w="226" w:type="dxa"/>
              </w:tcPr>
            </w:tcPrChange>
          </w:tcPr>
          <w:p w14:paraId="4828BAA3" w14:textId="77777777" w:rsidR="008F21C6" w:rsidRDefault="008F21C6" w:rsidP="00883FEF">
            <w:pPr>
              <w:pStyle w:val="ListParagraph"/>
              <w:ind w:left="0"/>
              <w:rPr>
                <w:ins w:id="1153" w:author="shorny" w:date="2014-05-31T14:38:00Z"/>
                <w:lang w:eastAsia="en-AU"/>
              </w:rPr>
            </w:pPr>
          </w:p>
        </w:tc>
        <w:tc>
          <w:tcPr>
            <w:tcW w:w="226" w:type="dxa"/>
            <w:tcPrChange w:id="1154" w:author="shorny" w:date="2014-05-31T14:43:00Z">
              <w:tcPr>
                <w:tcW w:w="226" w:type="dxa"/>
              </w:tcPr>
            </w:tcPrChange>
          </w:tcPr>
          <w:p w14:paraId="5D8CCBDD" w14:textId="77777777" w:rsidR="008F21C6" w:rsidRDefault="008F21C6" w:rsidP="00883FEF">
            <w:pPr>
              <w:pStyle w:val="ListParagraph"/>
              <w:ind w:left="0"/>
              <w:rPr>
                <w:ins w:id="1155" w:author="shorny" w:date="2014-05-31T14:38:00Z"/>
                <w:lang w:eastAsia="en-AU"/>
              </w:rPr>
            </w:pPr>
          </w:p>
        </w:tc>
        <w:tc>
          <w:tcPr>
            <w:tcW w:w="226" w:type="dxa"/>
            <w:tcPrChange w:id="1156" w:author="shorny" w:date="2014-05-31T14:43:00Z">
              <w:tcPr>
                <w:tcW w:w="226" w:type="dxa"/>
              </w:tcPr>
            </w:tcPrChange>
          </w:tcPr>
          <w:p w14:paraId="7D75D684" w14:textId="77777777" w:rsidR="008F21C6" w:rsidRDefault="008F21C6" w:rsidP="00883FEF">
            <w:pPr>
              <w:pStyle w:val="ListParagraph"/>
              <w:ind w:left="0"/>
              <w:rPr>
                <w:ins w:id="1157" w:author="shorny" w:date="2014-05-31T14:38:00Z"/>
                <w:lang w:eastAsia="en-AU"/>
              </w:rPr>
            </w:pPr>
          </w:p>
        </w:tc>
        <w:tc>
          <w:tcPr>
            <w:tcW w:w="226" w:type="dxa"/>
            <w:tcPrChange w:id="1158" w:author="shorny" w:date="2014-05-31T14:43:00Z">
              <w:tcPr>
                <w:tcW w:w="226" w:type="dxa"/>
              </w:tcPr>
            </w:tcPrChange>
          </w:tcPr>
          <w:p w14:paraId="2CB3821C" w14:textId="77777777" w:rsidR="008F21C6" w:rsidRDefault="008F21C6" w:rsidP="00883FEF">
            <w:pPr>
              <w:pStyle w:val="ListParagraph"/>
              <w:ind w:left="0"/>
              <w:rPr>
                <w:ins w:id="1159" w:author="shorny" w:date="2014-05-31T14:38:00Z"/>
                <w:lang w:eastAsia="en-AU"/>
              </w:rPr>
            </w:pPr>
          </w:p>
        </w:tc>
        <w:tc>
          <w:tcPr>
            <w:tcW w:w="226" w:type="dxa"/>
            <w:tcPrChange w:id="1160" w:author="shorny" w:date="2014-05-31T14:43:00Z">
              <w:tcPr>
                <w:tcW w:w="226" w:type="dxa"/>
              </w:tcPr>
            </w:tcPrChange>
          </w:tcPr>
          <w:p w14:paraId="7D934542" w14:textId="77777777" w:rsidR="008F21C6" w:rsidRDefault="008F21C6" w:rsidP="00883FEF">
            <w:pPr>
              <w:pStyle w:val="ListParagraph"/>
              <w:ind w:left="0"/>
              <w:rPr>
                <w:ins w:id="1161" w:author="shorny" w:date="2014-05-31T14:38:00Z"/>
                <w:lang w:eastAsia="en-AU"/>
              </w:rPr>
            </w:pPr>
          </w:p>
        </w:tc>
        <w:tc>
          <w:tcPr>
            <w:tcW w:w="226" w:type="dxa"/>
            <w:tcPrChange w:id="1162" w:author="shorny" w:date="2014-05-31T14:43:00Z">
              <w:tcPr>
                <w:tcW w:w="226" w:type="dxa"/>
              </w:tcPr>
            </w:tcPrChange>
          </w:tcPr>
          <w:p w14:paraId="15D4F40F" w14:textId="77777777" w:rsidR="008F21C6" w:rsidRDefault="008F21C6" w:rsidP="00883FEF">
            <w:pPr>
              <w:pStyle w:val="ListParagraph"/>
              <w:ind w:left="0"/>
              <w:rPr>
                <w:ins w:id="1163" w:author="shorny" w:date="2014-05-31T14:38:00Z"/>
                <w:lang w:eastAsia="en-AU"/>
              </w:rPr>
            </w:pPr>
          </w:p>
        </w:tc>
        <w:tc>
          <w:tcPr>
            <w:tcW w:w="226" w:type="dxa"/>
            <w:tcPrChange w:id="1164" w:author="shorny" w:date="2014-05-31T14:43:00Z">
              <w:tcPr>
                <w:tcW w:w="226" w:type="dxa"/>
              </w:tcPr>
            </w:tcPrChange>
          </w:tcPr>
          <w:p w14:paraId="25A39953" w14:textId="77777777" w:rsidR="008F21C6" w:rsidRDefault="008F21C6" w:rsidP="00883FEF">
            <w:pPr>
              <w:pStyle w:val="ListParagraph"/>
              <w:ind w:left="0"/>
              <w:rPr>
                <w:ins w:id="1165" w:author="shorny" w:date="2014-05-31T14:38:00Z"/>
                <w:lang w:eastAsia="en-AU"/>
              </w:rPr>
            </w:pPr>
          </w:p>
        </w:tc>
        <w:tc>
          <w:tcPr>
            <w:tcW w:w="226" w:type="dxa"/>
            <w:tcPrChange w:id="1166" w:author="shorny" w:date="2014-05-31T14:43:00Z">
              <w:tcPr>
                <w:tcW w:w="226" w:type="dxa"/>
              </w:tcPr>
            </w:tcPrChange>
          </w:tcPr>
          <w:p w14:paraId="103DCFA2" w14:textId="77777777" w:rsidR="008F21C6" w:rsidRDefault="008F21C6" w:rsidP="00883FEF">
            <w:pPr>
              <w:pStyle w:val="ListParagraph"/>
              <w:ind w:left="0"/>
              <w:rPr>
                <w:ins w:id="1167" w:author="shorny" w:date="2014-05-31T14:38:00Z"/>
                <w:lang w:eastAsia="en-AU"/>
              </w:rPr>
            </w:pPr>
          </w:p>
        </w:tc>
        <w:tc>
          <w:tcPr>
            <w:tcW w:w="226" w:type="dxa"/>
            <w:tcPrChange w:id="1168" w:author="shorny" w:date="2014-05-31T14:43:00Z">
              <w:tcPr>
                <w:tcW w:w="226" w:type="dxa"/>
              </w:tcPr>
            </w:tcPrChange>
          </w:tcPr>
          <w:p w14:paraId="2E534275" w14:textId="77777777" w:rsidR="008F21C6" w:rsidRDefault="008F21C6" w:rsidP="00883FEF">
            <w:pPr>
              <w:pStyle w:val="ListParagraph"/>
              <w:ind w:left="0"/>
              <w:rPr>
                <w:ins w:id="1169" w:author="shorny" w:date="2014-05-31T14:38:00Z"/>
                <w:lang w:eastAsia="en-AU"/>
              </w:rPr>
            </w:pPr>
          </w:p>
        </w:tc>
        <w:tc>
          <w:tcPr>
            <w:tcW w:w="226" w:type="dxa"/>
            <w:tcPrChange w:id="1170" w:author="shorny" w:date="2014-05-31T14:43:00Z">
              <w:tcPr>
                <w:tcW w:w="226" w:type="dxa"/>
              </w:tcPr>
            </w:tcPrChange>
          </w:tcPr>
          <w:p w14:paraId="4B295CB8" w14:textId="77777777" w:rsidR="008F21C6" w:rsidRDefault="008F21C6" w:rsidP="00883FEF">
            <w:pPr>
              <w:pStyle w:val="ListParagraph"/>
              <w:ind w:left="0"/>
              <w:rPr>
                <w:ins w:id="1171" w:author="shorny" w:date="2014-05-31T14:38:00Z"/>
                <w:lang w:eastAsia="en-AU"/>
              </w:rPr>
            </w:pPr>
          </w:p>
        </w:tc>
        <w:tc>
          <w:tcPr>
            <w:tcW w:w="226" w:type="dxa"/>
            <w:tcPrChange w:id="1172" w:author="shorny" w:date="2014-05-31T14:43:00Z">
              <w:tcPr>
                <w:tcW w:w="226" w:type="dxa"/>
              </w:tcPr>
            </w:tcPrChange>
          </w:tcPr>
          <w:p w14:paraId="0CD6CCFF" w14:textId="77777777" w:rsidR="008F21C6" w:rsidRDefault="008F21C6" w:rsidP="00883FEF">
            <w:pPr>
              <w:pStyle w:val="ListParagraph"/>
              <w:ind w:left="0"/>
              <w:rPr>
                <w:ins w:id="1173" w:author="shorny" w:date="2014-05-31T14:38:00Z"/>
                <w:lang w:eastAsia="en-AU"/>
              </w:rPr>
            </w:pPr>
          </w:p>
        </w:tc>
        <w:tc>
          <w:tcPr>
            <w:tcW w:w="226" w:type="dxa"/>
            <w:tcPrChange w:id="1174" w:author="shorny" w:date="2014-05-31T14:43:00Z">
              <w:tcPr>
                <w:tcW w:w="226" w:type="dxa"/>
              </w:tcPr>
            </w:tcPrChange>
          </w:tcPr>
          <w:p w14:paraId="2783176C" w14:textId="77777777" w:rsidR="008F21C6" w:rsidRDefault="008F21C6" w:rsidP="00883FEF">
            <w:pPr>
              <w:pStyle w:val="ListParagraph"/>
              <w:ind w:left="0"/>
              <w:rPr>
                <w:ins w:id="1175" w:author="shorny" w:date="2014-05-31T14:38:00Z"/>
                <w:lang w:eastAsia="en-AU"/>
              </w:rPr>
            </w:pPr>
          </w:p>
        </w:tc>
        <w:tc>
          <w:tcPr>
            <w:tcW w:w="226" w:type="dxa"/>
            <w:tcPrChange w:id="1176" w:author="shorny" w:date="2014-05-31T14:43:00Z">
              <w:tcPr>
                <w:tcW w:w="226" w:type="dxa"/>
              </w:tcPr>
            </w:tcPrChange>
          </w:tcPr>
          <w:p w14:paraId="6B265A55" w14:textId="77777777" w:rsidR="008F21C6" w:rsidRDefault="008F21C6" w:rsidP="00883FEF">
            <w:pPr>
              <w:pStyle w:val="ListParagraph"/>
              <w:ind w:left="0"/>
              <w:rPr>
                <w:ins w:id="1177" w:author="shorny" w:date="2014-05-31T14:38:00Z"/>
                <w:lang w:eastAsia="en-AU"/>
              </w:rPr>
            </w:pPr>
          </w:p>
        </w:tc>
        <w:tc>
          <w:tcPr>
            <w:tcW w:w="226" w:type="dxa"/>
            <w:tcPrChange w:id="1178" w:author="shorny" w:date="2014-05-31T14:43:00Z">
              <w:tcPr>
                <w:tcW w:w="226" w:type="dxa"/>
              </w:tcPr>
            </w:tcPrChange>
          </w:tcPr>
          <w:p w14:paraId="39644F63" w14:textId="77777777" w:rsidR="008F21C6" w:rsidRDefault="008F21C6" w:rsidP="00883FEF">
            <w:pPr>
              <w:pStyle w:val="ListParagraph"/>
              <w:ind w:left="0"/>
              <w:rPr>
                <w:ins w:id="1179" w:author="shorny" w:date="2014-05-31T14:38:00Z"/>
                <w:lang w:eastAsia="en-AU"/>
              </w:rPr>
            </w:pPr>
          </w:p>
        </w:tc>
        <w:tc>
          <w:tcPr>
            <w:tcW w:w="226" w:type="dxa"/>
            <w:tcPrChange w:id="1180" w:author="shorny" w:date="2014-05-31T14:43:00Z">
              <w:tcPr>
                <w:tcW w:w="226" w:type="dxa"/>
              </w:tcPr>
            </w:tcPrChange>
          </w:tcPr>
          <w:p w14:paraId="58466101" w14:textId="77777777" w:rsidR="008F21C6" w:rsidRDefault="008F21C6" w:rsidP="00883FEF">
            <w:pPr>
              <w:pStyle w:val="ListParagraph"/>
              <w:ind w:left="0"/>
              <w:rPr>
                <w:ins w:id="1181" w:author="shorny" w:date="2014-05-31T14:38:00Z"/>
                <w:lang w:eastAsia="en-AU"/>
              </w:rPr>
            </w:pPr>
          </w:p>
        </w:tc>
        <w:tc>
          <w:tcPr>
            <w:tcW w:w="226" w:type="dxa"/>
            <w:tcPrChange w:id="1182" w:author="shorny" w:date="2014-05-31T14:43:00Z">
              <w:tcPr>
                <w:tcW w:w="226" w:type="dxa"/>
              </w:tcPr>
            </w:tcPrChange>
          </w:tcPr>
          <w:p w14:paraId="1F044D9D" w14:textId="77777777" w:rsidR="008F21C6" w:rsidRDefault="008F21C6" w:rsidP="00883FEF">
            <w:pPr>
              <w:pStyle w:val="ListParagraph"/>
              <w:ind w:left="0"/>
              <w:rPr>
                <w:ins w:id="1183" w:author="shorny" w:date="2014-05-31T14:38:00Z"/>
                <w:lang w:eastAsia="en-AU"/>
              </w:rPr>
            </w:pPr>
          </w:p>
        </w:tc>
        <w:tc>
          <w:tcPr>
            <w:tcW w:w="226" w:type="dxa"/>
            <w:tcPrChange w:id="1184" w:author="shorny" w:date="2014-05-31T14:43:00Z">
              <w:tcPr>
                <w:tcW w:w="226" w:type="dxa"/>
              </w:tcPr>
            </w:tcPrChange>
          </w:tcPr>
          <w:p w14:paraId="0322493E" w14:textId="77777777" w:rsidR="008F21C6" w:rsidRDefault="008F21C6" w:rsidP="00883FEF">
            <w:pPr>
              <w:pStyle w:val="ListParagraph"/>
              <w:ind w:left="0"/>
              <w:rPr>
                <w:ins w:id="1185" w:author="shorny" w:date="2014-05-31T14:38:00Z"/>
                <w:lang w:eastAsia="en-AU"/>
              </w:rPr>
            </w:pPr>
          </w:p>
        </w:tc>
        <w:tc>
          <w:tcPr>
            <w:tcW w:w="226" w:type="dxa"/>
            <w:tcPrChange w:id="1186" w:author="shorny" w:date="2014-05-31T14:43:00Z">
              <w:tcPr>
                <w:tcW w:w="226" w:type="dxa"/>
              </w:tcPr>
            </w:tcPrChange>
          </w:tcPr>
          <w:p w14:paraId="556094C2" w14:textId="77777777" w:rsidR="008F21C6" w:rsidRDefault="008F21C6" w:rsidP="00883FEF">
            <w:pPr>
              <w:pStyle w:val="ListParagraph"/>
              <w:ind w:left="0"/>
              <w:rPr>
                <w:ins w:id="1187" w:author="shorny" w:date="2014-05-31T14:38:00Z"/>
                <w:lang w:eastAsia="en-AU"/>
              </w:rPr>
            </w:pPr>
          </w:p>
        </w:tc>
        <w:tc>
          <w:tcPr>
            <w:tcW w:w="226" w:type="dxa"/>
            <w:tcPrChange w:id="1188" w:author="shorny" w:date="2014-05-31T14:43:00Z">
              <w:tcPr>
                <w:tcW w:w="226" w:type="dxa"/>
              </w:tcPr>
            </w:tcPrChange>
          </w:tcPr>
          <w:p w14:paraId="7537AA05" w14:textId="77777777" w:rsidR="008F21C6" w:rsidRDefault="008F21C6" w:rsidP="00883FEF">
            <w:pPr>
              <w:pStyle w:val="ListParagraph"/>
              <w:ind w:left="0"/>
              <w:rPr>
                <w:ins w:id="1189" w:author="shorny" w:date="2014-05-31T14:38:00Z"/>
                <w:lang w:eastAsia="en-AU"/>
              </w:rPr>
            </w:pPr>
          </w:p>
        </w:tc>
        <w:tc>
          <w:tcPr>
            <w:tcW w:w="226" w:type="dxa"/>
            <w:tcPrChange w:id="1190" w:author="shorny" w:date="2014-05-31T14:43:00Z">
              <w:tcPr>
                <w:tcW w:w="226" w:type="dxa"/>
              </w:tcPr>
            </w:tcPrChange>
          </w:tcPr>
          <w:p w14:paraId="738286F6" w14:textId="77777777" w:rsidR="008F21C6" w:rsidRDefault="008F21C6" w:rsidP="00883FEF">
            <w:pPr>
              <w:pStyle w:val="ListParagraph"/>
              <w:ind w:left="0"/>
              <w:rPr>
                <w:ins w:id="1191" w:author="shorny" w:date="2014-05-31T14:38:00Z"/>
                <w:lang w:eastAsia="en-AU"/>
              </w:rPr>
            </w:pPr>
          </w:p>
        </w:tc>
        <w:tc>
          <w:tcPr>
            <w:tcW w:w="226" w:type="dxa"/>
            <w:tcPrChange w:id="1192" w:author="shorny" w:date="2014-05-31T14:43:00Z">
              <w:tcPr>
                <w:tcW w:w="226" w:type="dxa"/>
              </w:tcPr>
            </w:tcPrChange>
          </w:tcPr>
          <w:p w14:paraId="71808306" w14:textId="77777777" w:rsidR="008F21C6" w:rsidRDefault="008F21C6" w:rsidP="00883FEF">
            <w:pPr>
              <w:pStyle w:val="ListParagraph"/>
              <w:ind w:left="0"/>
              <w:rPr>
                <w:ins w:id="1193" w:author="shorny" w:date="2014-05-31T14:38:00Z"/>
                <w:lang w:eastAsia="en-AU"/>
              </w:rPr>
            </w:pPr>
          </w:p>
        </w:tc>
      </w:tr>
      <w:tr w:rsidR="008F21C6" w14:paraId="7715F4F0" w14:textId="77777777" w:rsidTr="008F21C6">
        <w:trPr>
          <w:ins w:id="1194" w:author="shorny" w:date="2014-05-31T14:38:00Z"/>
        </w:trPr>
        <w:tc>
          <w:tcPr>
            <w:tcW w:w="2835" w:type="dxa"/>
            <w:tcPrChange w:id="1195" w:author="shorny" w:date="2014-05-31T14:43:00Z">
              <w:tcPr>
                <w:tcW w:w="225" w:type="dxa"/>
              </w:tcPr>
            </w:tcPrChange>
          </w:tcPr>
          <w:p w14:paraId="0C85C5E0" w14:textId="77777777" w:rsidR="008F21C6" w:rsidRDefault="008F21C6" w:rsidP="00883FEF">
            <w:pPr>
              <w:pStyle w:val="ListParagraph"/>
              <w:ind w:left="0"/>
              <w:rPr>
                <w:ins w:id="1196" w:author="shorny" w:date="2014-05-31T14:38:00Z"/>
                <w:lang w:eastAsia="en-AU"/>
              </w:rPr>
            </w:pPr>
          </w:p>
        </w:tc>
        <w:tc>
          <w:tcPr>
            <w:tcW w:w="225" w:type="dxa"/>
            <w:tcPrChange w:id="1197" w:author="shorny" w:date="2014-05-31T14:43:00Z">
              <w:tcPr>
                <w:tcW w:w="225" w:type="dxa"/>
              </w:tcPr>
            </w:tcPrChange>
          </w:tcPr>
          <w:p w14:paraId="0304E7FD" w14:textId="77777777" w:rsidR="008F21C6" w:rsidRDefault="008F21C6" w:rsidP="00883FEF">
            <w:pPr>
              <w:pStyle w:val="ListParagraph"/>
              <w:ind w:left="0"/>
              <w:rPr>
                <w:ins w:id="1198" w:author="shorny" w:date="2014-05-31T14:38:00Z"/>
                <w:lang w:eastAsia="en-AU"/>
              </w:rPr>
            </w:pPr>
          </w:p>
        </w:tc>
        <w:tc>
          <w:tcPr>
            <w:tcW w:w="225" w:type="dxa"/>
            <w:tcPrChange w:id="1199" w:author="shorny" w:date="2014-05-31T14:43:00Z">
              <w:tcPr>
                <w:tcW w:w="225" w:type="dxa"/>
              </w:tcPr>
            </w:tcPrChange>
          </w:tcPr>
          <w:p w14:paraId="6E447E91" w14:textId="77777777" w:rsidR="008F21C6" w:rsidRDefault="008F21C6" w:rsidP="00883FEF">
            <w:pPr>
              <w:pStyle w:val="ListParagraph"/>
              <w:ind w:left="0"/>
              <w:rPr>
                <w:ins w:id="1200" w:author="shorny" w:date="2014-05-31T14:38:00Z"/>
                <w:lang w:eastAsia="en-AU"/>
              </w:rPr>
            </w:pPr>
          </w:p>
        </w:tc>
        <w:tc>
          <w:tcPr>
            <w:tcW w:w="225" w:type="dxa"/>
            <w:tcPrChange w:id="1201" w:author="shorny" w:date="2014-05-31T14:43:00Z">
              <w:tcPr>
                <w:tcW w:w="225" w:type="dxa"/>
              </w:tcPr>
            </w:tcPrChange>
          </w:tcPr>
          <w:p w14:paraId="54B88094" w14:textId="77777777" w:rsidR="008F21C6" w:rsidRDefault="008F21C6" w:rsidP="00883FEF">
            <w:pPr>
              <w:pStyle w:val="ListParagraph"/>
              <w:ind w:left="0"/>
              <w:rPr>
                <w:ins w:id="1202" w:author="shorny" w:date="2014-05-31T14:38:00Z"/>
                <w:lang w:eastAsia="en-AU"/>
              </w:rPr>
            </w:pPr>
          </w:p>
        </w:tc>
        <w:tc>
          <w:tcPr>
            <w:tcW w:w="225" w:type="dxa"/>
            <w:tcPrChange w:id="1203" w:author="shorny" w:date="2014-05-31T14:43:00Z">
              <w:tcPr>
                <w:tcW w:w="225" w:type="dxa"/>
              </w:tcPr>
            </w:tcPrChange>
          </w:tcPr>
          <w:p w14:paraId="4529A0EE" w14:textId="77777777" w:rsidR="008F21C6" w:rsidRDefault="008F21C6" w:rsidP="00883FEF">
            <w:pPr>
              <w:pStyle w:val="ListParagraph"/>
              <w:ind w:left="0"/>
              <w:rPr>
                <w:ins w:id="1204" w:author="shorny" w:date="2014-05-31T14:38:00Z"/>
                <w:lang w:eastAsia="en-AU"/>
              </w:rPr>
            </w:pPr>
          </w:p>
        </w:tc>
        <w:tc>
          <w:tcPr>
            <w:tcW w:w="225" w:type="dxa"/>
            <w:tcPrChange w:id="1205" w:author="shorny" w:date="2014-05-31T14:43:00Z">
              <w:tcPr>
                <w:tcW w:w="225" w:type="dxa"/>
              </w:tcPr>
            </w:tcPrChange>
          </w:tcPr>
          <w:p w14:paraId="690FAB44" w14:textId="77777777" w:rsidR="008F21C6" w:rsidRDefault="008F21C6" w:rsidP="00883FEF">
            <w:pPr>
              <w:pStyle w:val="ListParagraph"/>
              <w:ind w:left="0"/>
              <w:rPr>
                <w:ins w:id="1206" w:author="shorny" w:date="2014-05-31T14:38:00Z"/>
                <w:lang w:eastAsia="en-AU"/>
              </w:rPr>
            </w:pPr>
          </w:p>
        </w:tc>
        <w:tc>
          <w:tcPr>
            <w:tcW w:w="225" w:type="dxa"/>
            <w:tcPrChange w:id="1207" w:author="shorny" w:date="2014-05-31T14:43:00Z">
              <w:tcPr>
                <w:tcW w:w="225" w:type="dxa"/>
              </w:tcPr>
            </w:tcPrChange>
          </w:tcPr>
          <w:p w14:paraId="192A439F" w14:textId="77777777" w:rsidR="008F21C6" w:rsidRDefault="008F21C6" w:rsidP="00883FEF">
            <w:pPr>
              <w:pStyle w:val="ListParagraph"/>
              <w:ind w:left="0"/>
              <w:rPr>
                <w:ins w:id="1208" w:author="shorny" w:date="2014-05-31T14:38:00Z"/>
                <w:lang w:eastAsia="en-AU"/>
              </w:rPr>
            </w:pPr>
          </w:p>
        </w:tc>
        <w:tc>
          <w:tcPr>
            <w:tcW w:w="225" w:type="dxa"/>
            <w:tcPrChange w:id="1209" w:author="shorny" w:date="2014-05-31T14:43:00Z">
              <w:tcPr>
                <w:tcW w:w="225" w:type="dxa"/>
              </w:tcPr>
            </w:tcPrChange>
          </w:tcPr>
          <w:p w14:paraId="0570DE2B" w14:textId="77777777" w:rsidR="008F21C6" w:rsidRDefault="008F21C6" w:rsidP="00883FEF">
            <w:pPr>
              <w:pStyle w:val="ListParagraph"/>
              <w:ind w:left="0"/>
              <w:rPr>
                <w:ins w:id="1210" w:author="shorny" w:date="2014-05-31T14:38:00Z"/>
                <w:lang w:eastAsia="en-AU"/>
              </w:rPr>
            </w:pPr>
          </w:p>
        </w:tc>
        <w:tc>
          <w:tcPr>
            <w:tcW w:w="225" w:type="dxa"/>
            <w:tcPrChange w:id="1211" w:author="shorny" w:date="2014-05-31T14:43:00Z">
              <w:tcPr>
                <w:tcW w:w="225" w:type="dxa"/>
              </w:tcPr>
            </w:tcPrChange>
          </w:tcPr>
          <w:p w14:paraId="5607BBF6" w14:textId="77777777" w:rsidR="008F21C6" w:rsidRDefault="008F21C6" w:rsidP="00883FEF">
            <w:pPr>
              <w:pStyle w:val="ListParagraph"/>
              <w:ind w:left="0"/>
              <w:rPr>
                <w:ins w:id="1212" w:author="shorny" w:date="2014-05-31T14:38:00Z"/>
                <w:lang w:eastAsia="en-AU"/>
              </w:rPr>
            </w:pPr>
          </w:p>
        </w:tc>
        <w:tc>
          <w:tcPr>
            <w:tcW w:w="225" w:type="dxa"/>
            <w:tcPrChange w:id="1213" w:author="shorny" w:date="2014-05-31T14:43:00Z">
              <w:tcPr>
                <w:tcW w:w="225" w:type="dxa"/>
              </w:tcPr>
            </w:tcPrChange>
          </w:tcPr>
          <w:p w14:paraId="01C2A9E2" w14:textId="77777777" w:rsidR="008F21C6" w:rsidRDefault="008F21C6" w:rsidP="00883FEF">
            <w:pPr>
              <w:pStyle w:val="ListParagraph"/>
              <w:ind w:left="0"/>
              <w:rPr>
                <w:ins w:id="1214" w:author="shorny" w:date="2014-05-31T14:38:00Z"/>
                <w:lang w:eastAsia="en-AU"/>
              </w:rPr>
            </w:pPr>
          </w:p>
        </w:tc>
        <w:tc>
          <w:tcPr>
            <w:tcW w:w="225" w:type="dxa"/>
            <w:tcPrChange w:id="1215" w:author="shorny" w:date="2014-05-31T14:43:00Z">
              <w:tcPr>
                <w:tcW w:w="225" w:type="dxa"/>
              </w:tcPr>
            </w:tcPrChange>
          </w:tcPr>
          <w:p w14:paraId="23FBEA97" w14:textId="77777777" w:rsidR="008F21C6" w:rsidRDefault="008F21C6" w:rsidP="00883FEF">
            <w:pPr>
              <w:pStyle w:val="ListParagraph"/>
              <w:ind w:left="0"/>
              <w:rPr>
                <w:ins w:id="1216" w:author="shorny" w:date="2014-05-31T14:38:00Z"/>
                <w:lang w:eastAsia="en-AU"/>
              </w:rPr>
            </w:pPr>
          </w:p>
        </w:tc>
        <w:tc>
          <w:tcPr>
            <w:tcW w:w="225" w:type="dxa"/>
            <w:tcPrChange w:id="1217" w:author="shorny" w:date="2014-05-31T14:43:00Z">
              <w:tcPr>
                <w:tcW w:w="225" w:type="dxa"/>
              </w:tcPr>
            </w:tcPrChange>
          </w:tcPr>
          <w:p w14:paraId="12637223" w14:textId="77777777" w:rsidR="008F21C6" w:rsidRDefault="008F21C6" w:rsidP="00883FEF">
            <w:pPr>
              <w:pStyle w:val="ListParagraph"/>
              <w:ind w:left="0"/>
              <w:rPr>
                <w:ins w:id="1218" w:author="shorny" w:date="2014-05-31T14:38:00Z"/>
                <w:lang w:eastAsia="en-AU"/>
              </w:rPr>
            </w:pPr>
          </w:p>
        </w:tc>
        <w:tc>
          <w:tcPr>
            <w:tcW w:w="225" w:type="dxa"/>
            <w:tcPrChange w:id="1219" w:author="shorny" w:date="2014-05-31T14:43:00Z">
              <w:tcPr>
                <w:tcW w:w="225" w:type="dxa"/>
              </w:tcPr>
            </w:tcPrChange>
          </w:tcPr>
          <w:p w14:paraId="0C1E5394" w14:textId="77777777" w:rsidR="008F21C6" w:rsidRDefault="008F21C6" w:rsidP="00883FEF">
            <w:pPr>
              <w:pStyle w:val="ListParagraph"/>
              <w:ind w:left="0"/>
              <w:rPr>
                <w:ins w:id="1220" w:author="shorny" w:date="2014-05-31T14:38:00Z"/>
                <w:lang w:eastAsia="en-AU"/>
              </w:rPr>
            </w:pPr>
          </w:p>
        </w:tc>
        <w:tc>
          <w:tcPr>
            <w:tcW w:w="225" w:type="dxa"/>
            <w:tcPrChange w:id="1221" w:author="shorny" w:date="2014-05-31T14:43:00Z">
              <w:tcPr>
                <w:tcW w:w="225" w:type="dxa"/>
              </w:tcPr>
            </w:tcPrChange>
          </w:tcPr>
          <w:p w14:paraId="02790459" w14:textId="77777777" w:rsidR="008F21C6" w:rsidRDefault="008F21C6" w:rsidP="00883FEF">
            <w:pPr>
              <w:pStyle w:val="ListParagraph"/>
              <w:ind w:left="0"/>
              <w:rPr>
                <w:ins w:id="1222" w:author="shorny" w:date="2014-05-31T14:38:00Z"/>
                <w:lang w:eastAsia="en-AU"/>
              </w:rPr>
            </w:pPr>
          </w:p>
        </w:tc>
        <w:tc>
          <w:tcPr>
            <w:tcW w:w="225" w:type="dxa"/>
            <w:tcPrChange w:id="1223" w:author="shorny" w:date="2014-05-31T14:43:00Z">
              <w:tcPr>
                <w:tcW w:w="225" w:type="dxa"/>
              </w:tcPr>
            </w:tcPrChange>
          </w:tcPr>
          <w:p w14:paraId="77A88AEB" w14:textId="77777777" w:rsidR="008F21C6" w:rsidRDefault="008F21C6" w:rsidP="00883FEF">
            <w:pPr>
              <w:pStyle w:val="ListParagraph"/>
              <w:ind w:left="0"/>
              <w:rPr>
                <w:ins w:id="1224" w:author="shorny" w:date="2014-05-31T14:38:00Z"/>
                <w:lang w:eastAsia="en-AU"/>
              </w:rPr>
            </w:pPr>
          </w:p>
        </w:tc>
        <w:tc>
          <w:tcPr>
            <w:tcW w:w="225" w:type="dxa"/>
            <w:tcPrChange w:id="1225" w:author="shorny" w:date="2014-05-31T14:43:00Z">
              <w:tcPr>
                <w:tcW w:w="225" w:type="dxa"/>
              </w:tcPr>
            </w:tcPrChange>
          </w:tcPr>
          <w:p w14:paraId="17E6493F" w14:textId="77777777" w:rsidR="008F21C6" w:rsidRDefault="008F21C6" w:rsidP="00883FEF">
            <w:pPr>
              <w:pStyle w:val="ListParagraph"/>
              <w:ind w:left="0"/>
              <w:rPr>
                <w:ins w:id="1226" w:author="shorny" w:date="2014-05-31T14:38:00Z"/>
                <w:lang w:eastAsia="en-AU"/>
              </w:rPr>
            </w:pPr>
          </w:p>
        </w:tc>
        <w:tc>
          <w:tcPr>
            <w:tcW w:w="225" w:type="dxa"/>
            <w:tcPrChange w:id="1227" w:author="shorny" w:date="2014-05-31T14:43:00Z">
              <w:tcPr>
                <w:tcW w:w="225" w:type="dxa"/>
              </w:tcPr>
            </w:tcPrChange>
          </w:tcPr>
          <w:p w14:paraId="7894A144" w14:textId="77777777" w:rsidR="008F21C6" w:rsidRDefault="008F21C6" w:rsidP="00883FEF">
            <w:pPr>
              <w:pStyle w:val="ListParagraph"/>
              <w:ind w:left="0"/>
              <w:rPr>
                <w:ins w:id="1228" w:author="shorny" w:date="2014-05-31T14:38:00Z"/>
                <w:lang w:eastAsia="en-AU"/>
              </w:rPr>
            </w:pPr>
          </w:p>
        </w:tc>
        <w:tc>
          <w:tcPr>
            <w:tcW w:w="226" w:type="dxa"/>
            <w:tcPrChange w:id="1229" w:author="shorny" w:date="2014-05-31T14:43:00Z">
              <w:tcPr>
                <w:tcW w:w="226" w:type="dxa"/>
              </w:tcPr>
            </w:tcPrChange>
          </w:tcPr>
          <w:p w14:paraId="78FBB46C" w14:textId="77777777" w:rsidR="008F21C6" w:rsidRDefault="008F21C6" w:rsidP="00883FEF">
            <w:pPr>
              <w:pStyle w:val="ListParagraph"/>
              <w:ind w:left="0"/>
              <w:rPr>
                <w:ins w:id="1230" w:author="shorny" w:date="2014-05-31T14:38:00Z"/>
                <w:lang w:eastAsia="en-AU"/>
              </w:rPr>
            </w:pPr>
          </w:p>
        </w:tc>
        <w:tc>
          <w:tcPr>
            <w:tcW w:w="226" w:type="dxa"/>
            <w:tcPrChange w:id="1231" w:author="shorny" w:date="2014-05-31T14:43:00Z">
              <w:tcPr>
                <w:tcW w:w="226" w:type="dxa"/>
              </w:tcPr>
            </w:tcPrChange>
          </w:tcPr>
          <w:p w14:paraId="6B4583B3" w14:textId="77777777" w:rsidR="008F21C6" w:rsidRDefault="008F21C6" w:rsidP="00883FEF">
            <w:pPr>
              <w:pStyle w:val="ListParagraph"/>
              <w:ind w:left="0"/>
              <w:rPr>
                <w:ins w:id="1232" w:author="shorny" w:date="2014-05-31T14:38:00Z"/>
                <w:lang w:eastAsia="en-AU"/>
              </w:rPr>
            </w:pPr>
          </w:p>
        </w:tc>
        <w:tc>
          <w:tcPr>
            <w:tcW w:w="226" w:type="dxa"/>
            <w:tcPrChange w:id="1233" w:author="shorny" w:date="2014-05-31T14:43:00Z">
              <w:tcPr>
                <w:tcW w:w="226" w:type="dxa"/>
              </w:tcPr>
            </w:tcPrChange>
          </w:tcPr>
          <w:p w14:paraId="64DA5C97" w14:textId="77777777" w:rsidR="008F21C6" w:rsidRDefault="008F21C6" w:rsidP="00883FEF">
            <w:pPr>
              <w:pStyle w:val="ListParagraph"/>
              <w:ind w:left="0"/>
              <w:rPr>
                <w:ins w:id="1234" w:author="shorny" w:date="2014-05-31T14:38:00Z"/>
                <w:lang w:eastAsia="en-AU"/>
              </w:rPr>
            </w:pPr>
          </w:p>
        </w:tc>
        <w:tc>
          <w:tcPr>
            <w:tcW w:w="226" w:type="dxa"/>
            <w:tcPrChange w:id="1235" w:author="shorny" w:date="2014-05-31T14:43:00Z">
              <w:tcPr>
                <w:tcW w:w="226" w:type="dxa"/>
              </w:tcPr>
            </w:tcPrChange>
          </w:tcPr>
          <w:p w14:paraId="281F02B8" w14:textId="77777777" w:rsidR="008F21C6" w:rsidRDefault="008F21C6" w:rsidP="00883FEF">
            <w:pPr>
              <w:pStyle w:val="ListParagraph"/>
              <w:ind w:left="0"/>
              <w:rPr>
                <w:ins w:id="1236" w:author="shorny" w:date="2014-05-31T14:38:00Z"/>
                <w:lang w:eastAsia="en-AU"/>
              </w:rPr>
            </w:pPr>
          </w:p>
        </w:tc>
        <w:tc>
          <w:tcPr>
            <w:tcW w:w="226" w:type="dxa"/>
            <w:tcPrChange w:id="1237" w:author="shorny" w:date="2014-05-31T14:43:00Z">
              <w:tcPr>
                <w:tcW w:w="226" w:type="dxa"/>
              </w:tcPr>
            </w:tcPrChange>
          </w:tcPr>
          <w:p w14:paraId="48B81BF8" w14:textId="77777777" w:rsidR="008F21C6" w:rsidRDefault="008F21C6" w:rsidP="00883FEF">
            <w:pPr>
              <w:pStyle w:val="ListParagraph"/>
              <w:ind w:left="0"/>
              <w:rPr>
                <w:ins w:id="1238" w:author="shorny" w:date="2014-05-31T14:38:00Z"/>
                <w:lang w:eastAsia="en-AU"/>
              </w:rPr>
            </w:pPr>
          </w:p>
        </w:tc>
        <w:tc>
          <w:tcPr>
            <w:tcW w:w="226" w:type="dxa"/>
            <w:tcPrChange w:id="1239" w:author="shorny" w:date="2014-05-31T14:43:00Z">
              <w:tcPr>
                <w:tcW w:w="226" w:type="dxa"/>
              </w:tcPr>
            </w:tcPrChange>
          </w:tcPr>
          <w:p w14:paraId="5A15CBBD" w14:textId="77777777" w:rsidR="008F21C6" w:rsidRDefault="008F21C6" w:rsidP="00883FEF">
            <w:pPr>
              <w:pStyle w:val="ListParagraph"/>
              <w:ind w:left="0"/>
              <w:rPr>
                <w:ins w:id="1240" w:author="shorny" w:date="2014-05-31T14:38:00Z"/>
                <w:lang w:eastAsia="en-AU"/>
              </w:rPr>
            </w:pPr>
          </w:p>
        </w:tc>
        <w:tc>
          <w:tcPr>
            <w:tcW w:w="226" w:type="dxa"/>
            <w:tcPrChange w:id="1241" w:author="shorny" w:date="2014-05-31T14:43:00Z">
              <w:tcPr>
                <w:tcW w:w="226" w:type="dxa"/>
              </w:tcPr>
            </w:tcPrChange>
          </w:tcPr>
          <w:p w14:paraId="1135F8EA" w14:textId="77777777" w:rsidR="008F21C6" w:rsidRDefault="008F21C6" w:rsidP="00883FEF">
            <w:pPr>
              <w:pStyle w:val="ListParagraph"/>
              <w:ind w:left="0"/>
              <w:rPr>
                <w:ins w:id="1242" w:author="shorny" w:date="2014-05-31T14:38:00Z"/>
                <w:lang w:eastAsia="en-AU"/>
              </w:rPr>
            </w:pPr>
          </w:p>
        </w:tc>
        <w:tc>
          <w:tcPr>
            <w:tcW w:w="226" w:type="dxa"/>
            <w:tcPrChange w:id="1243" w:author="shorny" w:date="2014-05-31T14:43:00Z">
              <w:tcPr>
                <w:tcW w:w="226" w:type="dxa"/>
              </w:tcPr>
            </w:tcPrChange>
          </w:tcPr>
          <w:p w14:paraId="5E9AE805" w14:textId="77777777" w:rsidR="008F21C6" w:rsidRDefault="008F21C6" w:rsidP="00883FEF">
            <w:pPr>
              <w:pStyle w:val="ListParagraph"/>
              <w:ind w:left="0"/>
              <w:rPr>
                <w:ins w:id="1244" w:author="shorny" w:date="2014-05-31T14:38:00Z"/>
                <w:lang w:eastAsia="en-AU"/>
              </w:rPr>
            </w:pPr>
          </w:p>
        </w:tc>
        <w:tc>
          <w:tcPr>
            <w:tcW w:w="226" w:type="dxa"/>
            <w:tcPrChange w:id="1245" w:author="shorny" w:date="2014-05-31T14:43:00Z">
              <w:tcPr>
                <w:tcW w:w="226" w:type="dxa"/>
              </w:tcPr>
            </w:tcPrChange>
          </w:tcPr>
          <w:p w14:paraId="77C3FECD" w14:textId="77777777" w:rsidR="008F21C6" w:rsidRDefault="008F21C6" w:rsidP="00883FEF">
            <w:pPr>
              <w:pStyle w:val="ListParagraph"/>
              <w:ind w:left="0"/>
              <w:rPr>
                <w:ins w:id="1246" w:author="shorny" w:date="2014-05-31T14:38:00Z"/>
                <w:lang w:eastAsia="en-AU"/>
              </w:rPr>
            </w:pPr>
          </w:p>
        </w:tc>
        <w:tc>
          <w:tcPr>
            <w:tcW w:w="226" w:type="dxa"/>
            <w:tcPrChange w:id="1247" w:author="shorny" w:date="2014-05-31T14:43:00Z">
              <w:tcPr>
                <w:tcW w:w="226" w:type="dxa"/>
              </w:tcPr>
            </w:tcPrChange>
          </w:tcPr>
          <w:p w14:paraId="3512E965" w14:textId="77777777" w:rsidR="008F21C6" w:rsidRDefault="008F21C6" w:rsidP="00883FEF">
            <w:pPr>
              <w:pStyle w:val="ListParagraph"/>
              <w:ind w:left="0"/>
              <w:rPr>
                <w:ins w:id="1248" w:author="shorny" w:date="2014-05-31T14:38:00Z"/>
                <w:lang w:eastAsia="en-AU"/>
              </w:rPr>
            </w:pPr>
          </w:p>
        </w:tc>
        <w:tc>
          <w:tcPr>
            <w:tcW w:w="226" w:type="dxa"/>
            <w:tcPrChange w:id="1249" w:author="shorny" w:date="2014-05-31T14:43:00Z">
              <w:tcPr>
                <w:tcW w:w="226" w:type="dxa"/>
              </w:tcPr>
            </w:tcPrChange>
          </w:tcPr>
          <w:p w14:paraId="3190A953" w14:textId="77777777" w:rsidR="008F21C6" w:rsidRDefault="008F21C6" w:rsidP="00883FEF">
            <w:pPr>
              <w:pStyle w:val="ListParagraph"/>
              <w:ind w:left="0"/>
              <w:rPr>
                <w:ins w:id="1250" w:author="shorny" w:date="2014-05-31T14:38:00Z"/>
                <w:lang w:eastAsia="en-AU"/>
              </w:rPr>
            </w:pPr>
          </w:p>
        </w:tc>
        <w:tc>
          <w:tcPr>
            <w:tcW w:w="226" w:type="dxa"/>
            <w:tcPrChange w:id="1251" w:author="shorny" w:date="2014-05-31T14:43:00Z">
              <w:tcPr>
                <w:tcW w:w="226" w:type="dxa"/>
              </w:tcPr>
            </w:tcPrChange>
          </w:tcPr>
          <w:p w14:paraId="15BCA2A2" w14:textId="77777777" w:rsidR="008F21C6" w:rsidRDefault="008F21C6" w:rsidP="00883FEF">
            <w:pPr>
              <w:pStyle w:val="ListParagraph"/>
              <w:ind w:left="0"/>
              <w:rPr>
                <w:ins w:id="1252" w:author="shorny" w:date="2014-05-31T14:38:00Z"/>
                <w:lang w:eastAsia="en-AU"/>
              </w:rPr>
            </w:pPr>
          </w:p>
        </w:tc>
        <w:tc>
          <w:tcPr>
            <w:tcW w:w="226" w:type="dxa"/>
            <w:tcPrChange w:id="1253" w:author="shorny" w:date="2014-05-31T14:43:00Z">
              <w:tcPr>
                <w:tcW w:w="226" w:type="dxa"/>
              </w:tcPr>
            </w:tcPrChange>
          </w:tcPr>
          <w:p w14:paraId="00B7CD4A" w14:textId="77777777" w:rsidR="008F21C6" w:rsidRDefault="008F21C6" w:rsidP="00883FEF">
            <w:pPr>
              <w:pStyle w:val="ListParagraph"/>
              <w:ind w:left="0"/>
              <w:rPr>
                <w:ins w:id="1254" w:author="shorny" w:date="2014-05-31T14:38:00Z"/>
                <w:lang w:eastAsia="en-AU"/>
              </w:rPr>
            </w:pPr>
          </w:p>
        </w:tc>
        <w:tc>
          <w:tcPr>
            <w:tcW w:w="226" w:type="dxa"/>
            <w:tcPrChange w:id="1255" w:author="shorny" w:date="2014-05-31T14:43:00Z">
              <w:tcPr>
                <w:tcW w:w="226" w:type="dxa"/>
              </w:tcPr>
            </w:tcPrChange>
          </w:tcPr>
          <w:p w14:paraId="264B3859" w14:textId="77777777" w:rsidR="008F21C6" w:rsidRDefault="008F21C6" w:rsidP="00883FEF">
            <w:pPr>
              <w:pStyle w:val="ListParagraph"/>
              <w:ind w:left="0"/>
              <w:rPr>
                <w:ins w:id="1256" w:author="shorny" w:date="2014-05-31T14:38:00Z"/>
                <w:lang w:eastAsia="en-AU"/>
              </w:rPr>
            </w:pPr>
          </w:p>
        </w:tc>
        <w:tc>
          <w:tcPr>
            <w:tcW w:w="226" w:type="dxa"/>
            <w:tcPrChange w:id="1257" w:author="shorny" w:date="2014-05-31T14:43:00Z">
              <w:tcPr>
                <w:tcW w:w="226" w:type="dxa"/>
              </w:tcPr>
            </w:tcPrChange>
          </w:tcPr>
          <w:p w14:paraId="2EBD651B" w14:textId="77777777" w:rsidR="008F21C6" w:rsidRDefault="008F21C6" w:rsidP="00883FEF">
            <w:pPr>
              <w:pStyle w:val="ListParagraph"/>
              <w:ind w:left="0"/>
              <w:rPr>
                <w:ins w:id="1258" w:author="shorny" w:date="2014-05-31T14:38:00Z"/>
                <w:lang w:eastAsia="en-AU"/>
              </w:rPr>
            </w:pPr>
          </w:p>
        </w:tc>
        <w:tc>
          <w:tcPr>
            <w:tcW w:w="226" w:type="dxa"/>
            <w:tcPrChange w:id="1259" w:author="shorny" w:date="2014-05-31T14:43:00Z">
              <w:tcPr>
                <w:tcW w:w="226" w:type="dxa"/>
              </w:tcPr>
            </w:tcPrChange>
          </w:tcPr>
          <w:p w14:paraId="32DC99AF" w14:textId="77777777" w:rsidR="008F21C6" w:rsidRDefault="008F21C6" w:rsidP="00883FEF">
            <w:pPr>
              <w:pStyle w:val="ListParagraph"/>
              <w:ind w:left="0"/>
              <w:rPr>
                <w:ins w:id="1260" w:author="shorny" w:date="2014-05-31T14:38:00Z"/>
                <w:lang w:eastAsia="en-AU"/>
              </w:rPr>
            </w:pPr>
          </w:p>
        </w:tc>
        <w:tc>
          <w:tcPr>
            <w:tcW w:w="226" w:type="dxa"/>
            <w:tcPrChange w:id="1261" w:author="shorny" w:date="2014-05-31T14:43:00Z">
              <w:tcPr>
                <w:tcW w:w="226" w:type="dxa"/>
              </w:tcPr>
            </w:tcPrChange>
          </w:tcPr>
          <w:p w14:paraId="54009ABD" w14:textId="77777777" w:rsidR="008F21C6" w:rsidRDefault="008F21C6" w:rsidP="00883FEF">
            <w:pPr>
              <w:pStyle w:val="ListParagraph"/>
              <w:ind w:left="0"/>
              <w:rPr>
                <w:ins w:id="1262" w:author="shorny" w:date="2014-05-31T14:38:00Z"/>
                <w:lang w:eastAsia="en-AU"/>
              </w:rPr>
            </w:pPr>
          </w:p>
        </w:tc>
        <w:tc>
          <w:tcPr>
            <w:tcW w:w="226" w:type="dxa"/>
            <w:tcPrChange w:id="1263" w:author="shorny" w:date="2014-05-31T14:43:00Z">
              <w:tcPr>
                <w:tcW w:w="226" w:type="dxa"/>
              </w:tcPr>
            </w:tcPrChange>
          </w:tcPr>
          <w:p w14:paraId="363D23C8" w14:textId="77777777" w:rsidR="008F21C6" w:rsidRDefault="008F21C6" w:rsidP="00883FEF">
            <w:pPr>
              <w:pStyle w:val="ListParagraph"/>
              <w:ind w:left="0"/>
              <w:rPr>
                <w:ins w:id="1264" w:author="shorny" w:date="2014-05-31T14:38:00Z"/>
                <w:lang w:eastAsia="en-AU"/>
              </w:rPr>
            </w:pPr>
          </w:p>
        </w:tc>
        <w:tc>
          <w:tcPr>
            <w:tcW w:w="226" w:type="dxa"/>
            <w:tcPrChange w:id="1265" w:author="shorny" w:date="2014-05-31T14:43:00Z">
              <w:tcPr>
                <w:tcW w:w="226" w:type="dxa"/>
              </w:tcPr>
            </w:tcPrChange>
          </w:tcPr>
          <w:p w14:paraId="62928D17" w14:textId="77777777" w:rsidR="008F21C6" w:rsidRDefault="008F21C6" w:rsidP="00883FEF">
            <w:pPr>
              <w:pStyle w:val="ListParagraph"/>
              <w:ind w:left="0"/>
              <w:rPr>
                <w:ins w:id="1266" w:author="shorny" w:date="2014-05-31T14:38:00Z"/>
                <w:lang w:eastAsia="en-AU"/>
              </w:rPr>
            </w:pPr>
          </w:p>
        </w:tc>
        <w:tc>
          <w:tcPr>
            <w:tcW w:w="226" w:type="dxa"/>
            <w:tcPrChange w:id="1267" w:author="shorny" w:date="2014-05-31T14:43:00Z">
              <w:tcPr>
                <w:tcW w:w="226" w:type="dxa"/>
              </w:tcPr>
            </w:tcPrChange>
          </w:tcPr>
          <w:p w14:paraId="2B3B989A" w14:textId="77777777" w:rsidR="008F21C6" w:rsidRDefault="008F21C6" w:rsidP="00883FEF">
            <w:pPr>
              <w:pStyle w:val="ListParagraph"/>
              <w:ind w:left="0"/>
              <w:rPr>
                <w:ins w:id="1268" w:author="shorny" w:date="2014-05-31T14:38:00Z"/>
                <w:lang w:eastAsia="en-AU"/>
              </w:rPr>
            </w:pPr>
          </w:p>
        </w:tc>
        <w:tc>
          <w:tcPr>
            <w:tcW w:w="226" w:type="dxa"/>
            <w:tcPrChange w:id="1269" w:author="shorny" w:date="2014-05-31T14:43:00Z">
              <w:tcPr>
                <w:tcW w:w="226" w:type="dxa"/>
              </w:tcPr>
            </w:tcPrChange>
          </w:tcPr>
          <w:p w14:paraId="285A1F58" w14:textId="77777777" w:rsidR="008F21C6" w:rsidRDefault="008F21C6" w:rsidP="00883FEF">
            <w:pPr>
              <w:pStyle w:val="ListParagraph"/>
              <w:ind w:left="0"/>
              <w:rPr>
                <w:ins w:id="1270" w:author="shorny" w:date="2014-05-31T14:38:00Z"/>
                <w:lang w:eastAsia="en-AU"/>
              </w:rPr>
            </w:pPr>
          </w:p>
        </w:tc>
        <w:tc>
          <w:tcPr>
            <w:tcW w:w="226" w:type="dxa"/>
            <w:tcPrChange w:id="1271" w:author="shorny" w:date="2014-05-31T14:43:00Z">
              <w:tcPr>
                <w:tcW w:w="226" w:type="dxa"/>
              </w:tcPr>
            </w:tcPrChange>
          </w:tcPr>
          <w:p w14:paraId="24712CD1" w14:textId="77777777" w:rsidR="008F21C6" w:rsidRDefault="008F21C6" w:rsidP="00883FEF">
            <w:pPr>
              <w:pStyle w:val="ListParagraph"/>
              <w:ind w:left="0"/>
              <w:rPr>
                <w:ins w:id="1272" w:author="shorny" w:date="2014-05-31T14:38:00Z"/>
                <w:lang w:eastAsia="en-AU"/>
              </w:rPr>
            </w:pPr>
          </w:p>
        </w:tc>
        <w:tc>
          <w:tcPr>
            <w:tcW w:w="226" w:type="dxa"/>
            <w:tcPrChange w:id="1273" w:author="shorny" w:date="2014-05-31T14:43:00Z">
              <w:tcPr>
                <w:tcW w:w="226" w:type="dxa"/>
              </w:tcPr>
            </w:tcPrChange>
          </w:tcPr>
          <w:p w14:paraId="24D10A18" w14:textId="77777777" w:rsidR="008F21C6" w:rsidRDefault="008F21C6" w:rsidP="00883FEF">
            <w:pPr>
              <w:pStyle w:val="ListParagraph"/>
              <w:ind w:left="0"/>
              <w:rPr>
                <w:ins w:id="1274" w:author="shorny" w:date="2014-05-31T14:38:00Z"/>
                <w:lang w:eastAsia="en-AU"/>
              </w:rPr>
            </w:pPr>
          </w:p>
        </w:tc>
        <w:tc>
          <w:tcPr>
            <w:tcW w:w="226" w:type="dxa"/>
            <w:tcPrChange w:id="1275" w:author="shorny" w:date="2014-05-31T14:43:00Z">
              <w:tcPr>
                <w:tcW w:w="226" w:type="dxa"/>
              </w:tcPr>
            </w:tcPrChange>
          </w:tcPr>
          <w:p w14:paraId="027D0F18" w14:textId="77777777" w:rsidR="008F21C6" w:rsidRDefault="008F21C6" w:rsidP="00883FEF">
            <w:pPr>
              <w:pStyle w:val="ListParagraph"/>
              <w:ind w:left="0"/>
              <w:rPr>
                <w:ins w:id="1276" w:author="shorny" w:date="2014-05-31T14:38:00Z"/>
                <w:lang w:eastAsia="en-AU"/>
              </w:rPr>
            </w:pPr>
          </w:p>
        </w:tc>
        <w:tc>
          <w:tcPr>
            <w:tcW w:w="226" w:type="dxa"/>
            <w:tcPrChange w:id="1277" w:author="shorny" w:date="2014-05-31T14:43:00Z">
              <w:tcPr>
                <w:tcW w:w="226" w:type="dxa"/>
              </w:tcPr>
            </w:tcPrChange>
          </w:tcPr>
          <w:p w14:paraId="12B8AD11" w14:textId="77777777" w:rsidR="008F21C6" w:rsidRDefault="008F21C6" w:rsidP="00883FEF">
            <w:pPr>
              <w:pStyle w:val="ListParagraph"/>
              <w:ind w:left="0"/>
              <w:rPr>
                <w:ins w:id="1278" w:author="shorny" w:date="2014-05-31T14:38:00Z"/>
                <w:lang w:eastAsia="en-AU"/>
              </w:rPr>
            </w:pPr>
          </w:p>
        </w:tc>
        <w:tc>
          <w:tcPr>
            <w:tcW w:w="226" w:type="dxa"/>
            <w:tcPrChange w:id="1279" w:author="shorny" w:date="2014-05-31T14:43:00Z">
              <w:tcPr>
                <w:tcW w:w="226" w:type="dxa"/>
              </w:tcPr>
            </w:tcPrChange>
          </w:tcPr>
          <w:p w14:paraId="51D41222" w14:textId="77777777" w:rsidR="008F21C6" w:rsidRDefault="008F21C6" w:rsidP="00883FEF">
            <w:pPr>
              <w:pStyle w:val="ListParagraph"/>
              <w:ind w:left="0"/>
              <w:rPr>
                <w:ins w:id="1280" w:author="shorny" w:date="2014-05-31T14:38:00Z"/>
                <w:lang w:eastAsia="en-AU"/>
              </w:rPr>
            </w:pPr>
          </w:p>
        </w:tc>
        <w:tc>
          <w:tcPr>
            <w:tcW w:w="226" w:type="dxa"/>
            <w:tcPrChange w:id="1281" w:author="shorny" w:date="2014-05-31T14:43:00Z">
              <w:tcPr>
                <w:tcW w:w="226" w:type="dxa"/>
              </w:tcPr>
            </w:tcPrChange>
          </w:tcPr>
          <w:p w14:paraId="4FC89298" w14:textId="77777777" w:rsidR="008F21C6" w:rsidRDefault="008F21C6" w:rsidP="00883FEF">
            <w:pPr>
              <w:pStyle w:val="ListParagraph"/>
              <w:ind w:left="0"/>
              <w:rPr>
                <w:ins w:id="1282" w:author="shorny" w:date="2014-05-31T14:38:00Z"/>
                <w:lang w:eastAsia="en-AU"/>
              </w:rPr>
            </w:pPr>
          </w:p>
        </w:tc>
        <w:tc>
          <w:tcPr>
            <w:tcW w:w="226" w:type="dxa"/>
            <w:tcPrChange w:id="1283" w:author="shorny" w:date="2014-05-31T14:43:00Z">
              <w:tcPr>
                <w:tcW w:w="226" w:type="dxa"/>
              </w:tcPr>
            </w:tcPrChange>
          </w:tcPr>
          <w:p w14:paraId="5CACAECE" w14:textId="77777777" w:rsidR="008F21C6" w:rsidRDefault="008F21C6" w:rsidP="00883FEF">
            <w:pPr>
              <w:pStyle w:val="ListParagraph"/>
              <w:ind w:left="0"/>
              <w:rPr>
                <w:ins w:id="1284" w:author="shorny" w:date="2014-05-31T14:38:00Z"/>
                <w:lang w:eastAsia="en-AU"/>
              </w:rPr>
            </w:pPr>
          </w:p>
        </w:tc>
      </w:tr>
      <w:tr w:rsidR="008F21C6" w14:paraId="0FD5B8E1" w14:textId="77777777" w:rsidTr="008F21C6">
        <w:trPr>
          <w:ins w:id="1285" w:author="shorny" w:date="2014-05-31T14:38:00Z"/>
        </w:trPr>
        <w:tc>
          <w:tcPr>
            <w:tcW w:w="2835" w:type="dxa"/>
            <w:tcPrChange w:id="1286" w:author="shorny" w:date="2014-05-31T14:43:00Z">
              <w:tcPr>
                <w:tcW w:w="225" w:type="dxa"/>
              </w:tcPr>
            </w:tcPrChange>
          </w:tcPr>
          <w:p w14:paraId="20629912" w14:textId="77777777" w:rsidR="008F21C6" w:rsidRDefault="008F21C6" w:rsidP="00883FEF">
            <w:pPr>
              <w:pStyle w:val="ListParagraph"/>
              <w:ind w:left="0"/>
              <w:rPr>
                <w:ins w:id="1287" w:author="shorny" w:date="2014-05-31T14:38:00Z"/>
                <w:lang w:eastAsia="en-AU"/>
              </w:rPr>
            </w:pPr>
          </w:p>
        </w:tc>
        <w:tc>
          <w:tcPr>
            <w:tcW w:w="225" w:type="dxa"/>
            <w:tcPrChange w:id="1288" w:author="shorny" w:date="2014-05-31T14:43:00Z">
              <w:tcPr>
                <w:tcW w:w="225" w:type="dxa"/>
              </w:tcPr>
            </w:tcPrChange>
          </w:tcPr>
          <w:p w14:paraId="01970103" w14:textId="77777777" w:rsidR="008F21C6" w:rsidRDefault="008F21C6" w:rsidP="00883FEF">
            <w:pPr>
              <w:pStyle w:val="ListParagraph"/>
              <w:ind w:left="0"/>
              <w:rPr>
                <w:ins w:id="1289" w:author="shorny" w:date="2014-05-31T14:38:00Z"/>
                <w:lang w:eastAsia="en-AU"/>
              </w:rPr>
            </w:pPr>
          </w:p>
        </w:tc>
        <w:tc>
          <w:tcPr>
            <w:tcW w:w="225" w:type="dxa"/>
            <w:tcPrChange w:id="1290" w:author="shorny" w:date="2014-05-31T14:43:00Z">
              <w:tcPr>
                <w:tcW w:w="225" w:type="dxa"/>
              </w:tcPr>
            </w:tcPrChange>
          </w:tcPr>
          <w:p w14:paraId="190E8FC8" w14:textId="77777777" w:rsidR="008F21C6" w:rsidRDefault="008F21C6" w:rsidP="00883FEF">
            <w:pPr>
              <w:pStyle w:val="ListParagraph"/>
              <w:ind w:left="0"/>
              <w:rPr>
                <w:ins w:id="1291" w:author="shorny" w:date="2014-05-31T14:38:00Z"/>
                <w:lang w:eastAsia="en-AU"/>
              </w:rPr>
            </w:pPr>
          </w:p>
        </w:tc>
        <w:tc>
          <w:tcPr>
            <w:tcW w:w="225" w:type="dxa"/>
            <w:tcPrChange w:id="1292" w:author="shorny" w:date="2014-05-31T14:43:00Z">
              <w:tcPr>
                <w:tcW w:w="225" w:type="dxa"/>
              </w:tcPr>
            </w:tcPrChange>
          </w:tcPr>
          <w:p w14:paraId="5EAEAE44" w14:textId="77777777" w:rsidR="008F21C6" w:rsidRDefault="008F21C6" w:rsidP="00883FEF">
            <w:pPr>
              <w:pStyle w:val="ListParagraph"/>
              <w:ind w:left="0"/>
              <w:rPr>
                <w:ins w:id="1293" w:author="shorny" w:date="2014-05-31T14:38:00Z"/>
                <w:lang w:eastAsia="en-AU"/>
              </w:rPr>
            </w:pPr>
          </w:p>
        </w:tc>
        <w:tc>
          <w:tcPr>
            <w:tcW w:w="225" w:type="dxa"/>
            <w:tcPrChange w:id="1294" w:author="shorny" w:date="2014-05-31T14:43:00Z">
              <w:tcPr>
                <w:tcW w:w="225" w:type="dxa"/>
              </w:tcPr>
            </w:tcPrChange>
          </w:tcPr>
          <w:p w14:paraId="6E605E66" w14:textId="77777777" w:rsidR="008F21C6" w:rsidRDefault="008F21C6" w:rsidP="00883FEF">
            <w:pPr>
              <w:pStyle w:val="ListParagraph"/>
              <w:ind w:left="0"/>
              <w:rPr>
                <w:ins w:id="1295" w:author="shorny" w:date="2014-05-31T14:38:00Z"/>
                <w:lang w:eastAsia="en-AU"/>
              </w:rPr>
            </w:pPr>
          </w:p>
        </w:tc>
        <w:tc>
          <w:tcPr>
            <w:tcW w:w="225" w:type="dxa"/>
            <w:tcPrChange w:id="1296" w:author="shorny" w:date="2014-05-31T14:43:00Z">
              <w:tcPr>
                <w:tcW w:w="225" w:type="dxa"/>
              </w:tcPr>
            </w:tcPrChange>
          </w:tcPr>
          <w:p w14:paraId="021262AC" w14:textId="77777777" w:rsidR="008F21C6" w:rsidRDefault="008F21C6" w:rsidP="00883FEF">
            <w:pPr>
              <w:pStyle w:val="ListParagraph"/>
              <w:ind w:left="0"/>
              <w:rPr>
                <w:ins w:id="1297" w:author="shorny" w:date="2014-05-31T14:38:00Z"/>
                <w:lang w:eastAsia="en-AU"/>
              </w:rPr>
            </w:pPr>
          </w:p>
        </w:tc>
        <w:tc>
          <w:tcPr>
            <w:tcW w:w="225" w:type="dxa"/>
            <w:tcPrChange w:id="1298" w:author="shorny" w:date="2014-05-31T14:43:00Z">
              <w:tcPr>
                <w:tcW w:w="225" w:type="dxa"/>
              </w:tcPr>
            </w:tcPrChange>
          </w:tcPr>
          <w:p w14:paraId="16601E74" w14:textId="77777777" w:rsidR="008F21C6" w:rsidRDefault="008F21C6" w:rsidP="00883FEF">
            <w:pPr>
              <w:pStyle w:val="ListParagraph"/>
              <w:ind w:left="0"/>
              <w:rPr>
                <w:ins w:id="1299" w:author="shorny" w:date="2014-05-31T14:38:00Z"/>
                <w:lang w:eastAsia="en-AU"/>
              </w:rPr>
            </w:pPr>
          </w:p>
        </w:tc>
        <w:tc>
          <w:tcPr>
            <w:tcW w:w="225" w:type="dxa"/>
            <w:tcPrChange w:id="1300" w:author="shorny" w:date="2014-05-31T14:43:00Z">
              <w:tcPr>
                <w:tcW w:w="225" w:type="dxa"/>
              </w:tcPr>
            </w:tcPrChange>
          </w:tcPr>
          <w:p w14:paraId="007D03F1" w14:textId="77777777" w:rsidR="008F21C6" w:rsidRDefault="008F21C6" w:rsidP="00883FEF">
            <w:pPr>
              <w:pStyle w:val="ListParagraph"/>
              <w:ind w:left="0"/>
              <w:rPr>
                <w:ins w:id="1301" w:author="shorny" w:date="2014-05-31T14:38:00Z"/>
                <w:lang w:eastAsia="en-AU"/>
              </w:rPr>
            </w:pPr>
          </w:p>
        </w:tc>
        <w:tc>
          <w:tcPr>
            <w:tcW w:w="225" w:type="dxa"/>
            <w:tcPrChange w:id="1302" w:author="shorny" w:date="2014-05-31T14:43:00Z">
              <w:tcPr>
                <w:tcW w:w="225" w:type="dxa"/>
              </w:tcPr>
            </w:tcPrChange>
          </w:tcPr>
          <w:p w14:paraId="570CD6B8" w14:textId="77777777" w:rsidR="008F21C6" w:rsidRDefault="008F21C6" w:rsidP="00883FEF">
            <w:pPr>
              <w:pStyle w:val="ListParagraph"/>
              <w:ind w:left="0"/>
              <w:rPr>
                <w:ins w:id="1303" w:author="shorny" w:date="2014-05-31T14:38:00Z"/>
                <w:lang w:eastAsia="en-AU"/>
              </w:rPr>
            </w:pPr>
          </w:p>
        </w:tc>
        <w:tc>
          <w:tcPr>
            <w:tcW w:w="225" w:type="dxa"/>
            <w:tcPrChange w:id="1304" w:author="shorny" w:date="2014-05-31T14:43:00Z">
              <w:tcPr>
                <w:tcW w:w="225" w:type="dxa"/>
              </w:tcPr>
            </w:tcPrChange>
          </w:tcPr>
          <w:p w14:paraId="22962418" w14:textId="77777777" w:rsidR="008F21C6" w:rsidRDefault="008F21C6" w:rsidP="00883FEF">
            <w:pPr>
              <w:pStyle w:val="ListParagraph"/>
              <w:ind w:left="0"/>
              <w:rPr>
                <w:ins w:id="1305" w:author="shorny" w:date="2014-05-31T14:38:00Z"/>
                <w:lang w:eastAsia="en-AU"/>
              </w:rPr>
            </w:pPr>
          </w:p>
        </w:tc>
        <w:tc>
          <w:tcPr>
            <w:tcW w:w="225" w:type="dxa"/>
            <w:tcPrChange w:id="1306" w:author="shorny" w:date="2014-05-31T14:43:00Z">
              <w:tcPr>
                <w:tcW w:w="225" w:type="dxa"/>
              </w:tcPr>
            </w:tcPrChange>
          </w:tcPr>
          <w:p w14:paraId="74F36416" w14:textId="77777777" w:rsidR="008F21C6" w:rsidRDefault="008F21C6" w:rsidP="00883FEF">
            <w:pPr>
              <w:pStyle w:val="ListParagraph"/>
              <w:ind w:left="0"/>
              <w:rPr>
                <w:ins w:id="1307" w:author="shorny" w:date="2014-05-31T14:38:00Z"/>
                <w:lang w:eastAsia="en-AU"/>
              </w:rPr>
            </w:pPr>
          </w:p>
        </w:tc>
        <w:tc>
          <w:tcPr>
            <w:tcW w:w="225" w:type="dxa"/>
            <w:tcPrChange w:id="1308" w:author="shorny" w:date="2014-05-31T14:43:00Z">
              <w:tcPr>
                <w:tcW w:w="225" w:type="dxa"/>
              </w:tcPr>
            </w:tcPrChange>
          </w:tcPr>
          <w:p w14:paraId="3853A91D" w14:textId="77777777" w:rsidR="008F21C6" w:rsidRDefault="008F21C6" w:rsidP="00883FEF">
            <w:pPr>
              <w:pStyle w:val="ListParagraph"/>
              <w:ind w:left="0"/>
              <w:rPr>
                <w:ins w:id="1309" w:author="shorny" w:date="2014-05-31T14:38:00Z"/>
                <w:lang w:eastAsia="en-AU"/>
              </w:rPr>
            </w:pPr>
          </w:p>
        </w:tc>
        <w:tc>
          <w:tcPr>
            <w:tcW w:w="225" w:type="dxa"/>
            <w:tcPrChange w:id="1310" w:author="shorny" w:date="2014-05-31T14:43:00Z">
              <w:tcPr>
                <w:tcW w:w="225" w:type="dxa"/>
              </w:tcPr>
            </w:tcPrChange>
          </w:tcPr>
          <w:p w14:paraId="7C8B8071" w14:textId="77777777" w:rsidR="008F21C6" w:rsidRDefault="008F21C6" w:rsidP="00883FEF">
            <w:pPr>
              <w:pStyle w:val="ListParagraph"/>
              <w:ind w:left="0"/>
              <w:rPr>
                <w:ins w:id="1311" w:author="shorny" w:date="2014-05-31T14:38:00Z"/>
                <w:lang w:eastAsia="en-AU"/>
              </w:rPr>
            </w:pPr>
          </w:p>
        </w:tc>
        <w:tc>
          <w:tcPr>
            <w:tcW w:w="225" w:type="dxa"/>
            <w:tcPrChange w:id="1312" w:author="shorny" w:date="2014-05-31T14:43:00Z">
              <w:tcPr>
                <w:tcW w:w="225" w:type="dxa"/>
              </w:tcPr>
            </w:tcPrChange>
          </w:tcPr>
          <w:p w14:paraId="0ECB7720" w14:textId="77777777" w:rsidR="008F21C6" w:rsidRDefault="008F21C6" w:rsidP="00883FEF">
            <w:pPr>
              <w:pStyle w:val="ListParagraph"/>
              <w:ind w:left="0"/>
              <w:rPr>
                <w:ins w:id="1313" w:author="shorny" w:date="2014-05-31T14:38:00Z"/>
                <w:lang w:eastAsia="en-AU"/>
              </w:rPr>
            </w:pPr>
          </w:p>
        </w:tc>
        <w:tc>
          <w:tcPr>
            <w:tcW w:w="225" w:type="dxa"/>
            <w:tcPrChange w:id="1314" w:author="shorny" w:date="2014-05-31T14:43:00Z">
              <w:tcPr>
                <w:tcW w:w="225" w:type="dxa"/>
              </w:tcPr>
            </w:tcPrChange>
          </w:tcPr>
          <w:p w14:paraId="2EA5B4B5" w14:textId="77777777" w:rsidR="008F21C6" w:rsidRDefault="008F21C6" w:rsidP="00883FEF">
            <w:pPr>
              <w:pStyle w:val="ListParagraph"/>
              <w:ind w:left="0"/>
              <w:rPr>
                <w:ins w:id="1315" w:author="shorny" w:date="2014-05-31T14:38:00Z"/>
                <w:lang w:eastAsia="en-AU"/>
              </w:rPr>
            </w:pPr>
          </w:p>
        </w:tc>
        <w:tc>
          <w:tcPr>
            <w:tcW w:w="225" w:type="dxa"/>
            <w:tcPrChange w:id="1316" w:author="shorny" w:date="2014-05-31T14:43:00Z">
              <w:tcPr>
                <w:tcW w:w="225" w:type="dxa"/>
              </w:tcPr>
            </w:tcPrChange>
          </w:tcPr>
          <w:p w14:paraId="2612526E" w14:textId="77777777" w:rsidR="008F21C6" w:rsidRDefault="008F21C6" w:rsidP="00883FEF">
            <w:pPr>
              <w:pStyle w:val="ListParagraph"/>
              <w:ind w:left="0"/>
              <w:rPr>
                <w:ins w:id="1317" w:author="shorny" w:date="2014-05-31T14:38:00Z"/>
                <w:lang w:eastAsia="en-AU"/>
              </w:rPr>
            </w:pPr>
          </w:p>
        </w:tc>
        <w:tc>
          <w:tcPr>
            <w:tcW w:w="225" w:type="dxa"/>
            <w:tcPrChange w:id="1318" w:author="shorny" w:date="2014-05-31T14:43:00Z">
              <w:tcPr>
                <w:tcW w:w="225" w:type="dxa"/>
              </w:tcPr>
            </w:tcPrChange>
          </w:tcPr>
          <w:p w14:paraId="27F11529" w14:textId="77777777" w:rsidR="008F21C6" w:rsidRDefault="008F21C6" w:rsidP="00883FEF">
            <w:pPr>
              <w:pStyle w:val="ListParagraph"/>
              <w:ind w:left="0"/>
              <w:rPr>
                <w:ins w:id="1319" w:author="shorny" w:date="2014-05-31T14:38:00Z"/>
                <w:lang w:eastAsia="en-AU"/>
              </w:rPr>
            </w:pPr>
          </w:p>
        </w:tc>
        <w:tc>
          <w:tcPr>
            <w:tcW w:w="226" w:type="dxa"/>
            <w:tcPrChange w:id="1320" w:author="shorny" w:date="2014-05-31T14:43:00Z">
              <w:tcPr>
                <w:tcW w:w="226" w:type="dxa"/>
              </w:tcPr>
            </w:tcPrChange>
          </w:tcPr>
          <w:p w14:paraId="66C59F82" w14:textId="77777777" w:rsidR="008F21C6" w:rsidRDefault="008F21C6" w:rsidP="00883FEF">
            <w:pPr>
              <w:pStyle w:val="ListParagraph"/>
              <w:ind w:left="0"/>
              <w:rPr>
                <w:ins w:id="1321" w:author="shorny" w:date="2014-05-31T14:38:00Z"/>
                <w:lang w:eastAsia="en-AU"/>
              </w:rPr>
            </w:pPr>
          </w:p>
        </w:tc>
        <w:tc>
          <w:tcPr>
            <w:tcW w:w="226" w:type="dxa"/>
            <w:tcPrChange w:id="1322" w:author="shorny" w:date="2014-05-31T14:43:00Z">
              <w:tcPr>
                <w:tcW w:w="226" w:type="dxa"/>
              </w:tcPr>
            </w:tcPrChange>
          </w:tcPr>
          <w:p w14:paraId="4685215B" w14:textId="77777777" w:rsidR="008F21C6" w:rsidRDefault="008F21C6" w:rsidP="00883FEF">
            <w:pPr>
              <w:pStyle w:val="ListParagraph"/>
              <w:ind w:left="0"/>
              <w:rPr>
                <w:ins w:id="1323" w:author="shorny" w:date="2014-05-31T14:38:00Z"/>
                <w:lang w:eastAsia="en-AU"/>
              </w:rPr>
            </w:pPr>
          </w:p>
        </w:tc>
        <w:tc>
          <w:tcPr>
            <w:tcW w:w="226" w:type="dxa"/>
            <w:tcPrChange w:id="1324" w:author="shorny" w:date="2014-05-31T14:43:00Z">
              <w:tcPr>
                <w:tcW w:w="226" w:type="dxa"/>
              </w:tcPr>
            </w:tcPrChange>
          </w:tcPr>
          <w:p w14:paraId="7C5D85CF" w14:textId="77777777" w:rsidR="008F21C6" w:rsidRDefault="008F21C6" w:rsidP="00883FEF">
            <w:pPr>
              <w:pStyle w:val="ListParagraph"/>
              <w:ind w:left="0"/>
              <w:rPr>
                <w:ins w:id="1325" w:author="shorny" w:date="2014-05-31T14:38:00Z"/>
                <w:lang w:eastAsia="en-AU"/>
              </w:rPr>
            </w:pPr>
          </w:p>
        </w:tc>
        <w:tc>
          <w:tcPr>
            <w:tcW w:w="226" w:type="dxa"/>
            <w:tcPrChange w:id="1326" w:author="shorny" w:date="2014-05-31T14:43:00Z">
              <w:tcPr>
                <w:tcW w:w="226" w:type="dxa"/>
              </w:tcPr>
            </w:tcPrChange>
          </w:tcPr>
          <w:p w14:paraId="2AE349AA" w14:textId="77777777" w:rsidR="008F21C6" w:rsidRDefault="008F21C6" w:rsidP="00883FEF">
            <w:pPr>
              <w:pStyle w:val="ListParagraph"/>
              <w:ind w:left="0"/>
              <w:rPr>
                <w:ins w:id="1327" w:author="shorny" w:date="2014-05-31T14:38:00Z"/>
                <w:lang w:eastAsia="en-AU"/>
              </w:rPr>
            </w:pPr>
          </w:p>
        </w:tc>
        <w:tc>
          <w:tcPr>
            <w:tcW w:w="226" w:type="dxa"/>
            <w:tcPrChange w:id="1328" w:author="shorny" w:date="2014-05-31T14:43:00Z">
              <w:tcPr>
                <w:tcW w:w="226" w:type="dxa"/>
              </w:tcPr>
            </w:tcPrChange>
          </w:tcPr>
          <w:p w14:paraId="6C8DD526" w14:textId="77777777" w:rsidR="008F21C6" w:rsidRDefault="008F21C6" w:rsidP="00883FEF">
            <w:pPr>
              <w:pStyle w:val="ListParagraph"/>
              <w:ind w:left="0"/>
              <w:rPr>
                <w:ins w:id="1329" w:author="shorny" w:date="2014-05-31T14:38:00Z"/>
                <w:lang w:eastAsia="en-AU"/>
              </w:rPr>
            </w:pPr>
          </w:p>
        </w:tc>
        <w:tc>
          <w:tcPr>
            <w:tcW w:w="226" w:type="dxa"/>
            <w:tcPrChange w:id="1330" w:author="shorny" w:date="2014-05-31T14:43:00Z">
              <w:tcPr>
                <w:tcW w:w="226" w:type="dxa"/>
              </w:tcPr>
            </w:tcPrChange>
          </w:tcPr>
          <w:p w14:paraId="1836FD35" w14:textId="77777777" w:rsidR="008F21C6" w:rsidRDefault="008F21C6" w:rsidP="00883FEF">
            <w:pPr>
              <w:pStyle w:val="ListParagraph"/>
              <w:ind w:left="0"/>
              <w:rPr>
                <w:ins w:id="1331" w:author="shorny" w:date="2014-05-31T14:38:00Z"/>
                <w:lang w:eastAsia="en-AU"/>
              </w:rPr>
            </w:pPr>
          </w:p>
        </w:tc>
        <w:tc>
          <w:tcPr>
            <w:tcW w:w="226" w:type="dxa"/>
            <w:tcPrChange w:id="1332" w:author="shorny" w:date="2014-05-31T14:43:00Z">
              <w:tcPr>
                <w:tcW w:w="226" w:type="dxa"/>
              </w:tcPr>
            </w:tcPrChange>
          </w:tcPr>
          <w:p w14:paraId="109C8B09" w14:textId="77777777" w:rsidR="008F21C6" w:rsidRDefault="008F21C6" w:rsidP="00883FEF">
            <w:pPr>
              <w:pStyle w:val="ListParagraph"/>
              <w:ind w:left="0"/>
              <w:rPr>
                <w:ins w:id="1333" w:author="shorny" w:date="2014-05-31T14:38:00Z"/>
                <w:lang w:eastAsia="en-AU"/>
              </w:rPr>
            </w:pPr>
          </w:p>
        </w:tc>
        <w:tc>
          <w:tcPr>
            <w:tcW w:w="226" w:type="dxa"/>
            <w:tcPrChange w:id="1334" w:author="shorny" w:date="2014-05-31T14:43:00Z">
              <w:tcPr>
                <w:tcW w:w="226" w:type="dxa"/>
              </w:tcPr>
            </w:tcPrChange>
          </w:tcPr>
          <w:p w14:paraId="608E9542" w14:textId="77777777" w:rsidR="008F21C6" w:rsidRDefault="008F21C6" w:rsidP="00883FEF">
            <w:pPr>
              <w:pStyle w:val="ListParagraph"/>
              <w:ind w:left="0"/>
              <w:rPr>
                <w:ins w:id="1335" w:author="shorny" w:date="2014-05-31T14:38:00Z"/>
                <w:lang w:eastAsia="en-AU"/>
              </w:rPr>
            </w:pPr>
          </w:p>
        </w:tc>
        <w:tc>
          <w:tcPr>
            <w:tcW w:w="226" w:type="dxa"/>
            <w:tcPrChange w:id="1336" w:author="shorny" w:date="2014-05-31T14:43:00Z">
              <w:tcPr>
                <w:tcW w:w="226" w:type="dxa"/>
              </w:tcPr>
            </w:tcPrChange>
          </w:tcPr>
          <w:p w14:paraId="5900FFA2" w14:textId="77777777" w:rsidR="008F21C6" w:rsidRDefault="008F21C6" w:rsidP="00883FEF">
            <w:pPr>
              <w:pStyle w:val="ListParagraph"/>
              <w:ind w:left="0"/>
              <w:rPr>
                <w:ins w:id="1337" w:author="shorny" w:date="2014-05-31T14:38:00Z"/>
                <w:lang w:eastAsia="en-AU"/>
              </w:rPr>
            </w:pPr>
          </w:p>
        </w:tc>
        <w:tc>
          <w:tcPr>
            <w:tcW w:w="226" w:type="dxa"/>
            <w:tcPrChange w:id="1338" w:author="shorny" w:date="2014-05-31T14:43:00Z">
              <w:tcPr>
                <w:tcW w:w="226" w:type="dxa"/>
              </w:tcPr>
            </w:tcPrChange>
          </w:tcPr>
          <w:p w14:paraId="165BD0F5" w14:textId="77777777" w:rsidR="008F21C6" w:rsidRDefault="008F21C6" w:rsidP="00883FEF">
            <w:pPr>
              <w:pStyle w:val="ListParagraph"/>
              <w:ind w:left="0"/>
              <w:rPr>
                <w:ins w:id="1339" w:author="shorny" w:date="2014-05-31T14:38:00Z"/>
                <w:lang w:eastAsia="en-AU"/>
              </w:rPr>
            </w:pPr>
          </w:p>
        </w:tc>
        <w:tc>
          <w:tcPr>
            <w:tcW w:w="226" w:type="dxa"/>
            <w:tcPrChange w:id="1340" w:author="shorny" w:date="2014-05-31T14:43:00Z">
              <w:tcPr>
                <w:tcW w:w="226" w:type="dxa"/>
              </w:tcPr>
            </w:tcPrChange>
          </w:tcPr>
          <w:p w14:paraId="5B6BF815" w14:textId="77777777" w:rsidR="008F21C6" w:rsidRDefault="008F21C6" w:rsidP="00883FEF">
            <w:pPr>
              <w:pStyle w:val="ListParagraph"/>
              <w:ind w:left="0"/>
              <w:rPr>
                <w:ins w:id="1341" w:author="shorny" w:date="2014-05-31T14:38:00Z"/>
                <w:lang w:eastAsia="en-AU"/>
              </w:rPr>
            </w:pPr>
          </w:p>
        </w:tc>
        <w:tc>
          <w:tcPr>
            <w:tcW w:w="226" w:type="dxa"/>
            <w:tcPrChange w:id="1342" w:author="shorny" w:date="2014-05-31T14:43:00Z">
              <w:tcPr>
                <w:tcW w:w="226" w:type="dxa"/>
              </w:tcPr>
            </w:tcPrChange>
          </w:tcPr>
          <w:p w14:paraId="5819167E" w14:textId="77777777" w:rsidR="008F21C6" w:rsidRDefault="008F21C6" w:rsidP="00883FEF">
            <w:pPr>
              <w:pStyle w:val="ListParagraph"/>
              <w:ind w:left="0"/>
              <w:rPr>
                <w:ins w:id="1343" w:author="shorny" w:date="2014-05-31T14:38:00Z"/>
                <w:lang w:eastAsia="en-AU"/>
              </w:rPr>
            </w:pPr>
          </w:p>
        </w:tc>
        <w:tc>
          <w:tcPr>
            <w:tcW w:w="226" w:type="dxa"/>
            <w:tcPrChange w:id="1344" w:author="shorny" w:date="2014-05-31T14:43:00Z">
              <w:tcPr>
                <w:tcW w:w="226" w:type="dxa"/>
              </w:tcPr>
            </w:tcPrChange>
          </w:tcPr>
          <w:p w14:paraId="5580C9F2" w14:textId="77777777" w:rsidR="008F21C6" w:rsidRDefault="008F21C6" w:rsidP="00883FEF">
            <w:pPr>
              <w:pStyle w:val="ListParagraph"/>
              <w:ind w:left="0"/>
              <w:rPr>
                <w:ins w:id="1345" w:author="shorny" w:date="2014-05-31T14:38:00Z"/>
                <w:lang w:eastAsia="en-AU"/>
              </w:rPr>
            </w:pPr>
          </w:p>
        </w:tc>
        <w:tc>
          <w:tcPr>
            <w:tcW w:w="226" w:type="dxa"/>
            <w:tcPrChange w:id="1346" w:author="shorny" w:date="2014-05-31T14:43:00Z">
              <w:tcPr>
                <w:tcW w:w="226" w:type="dxa"/>
              </w:tcPr>
            </w:tcPrChange>
          </w:tcPr>
          <w:p w14:paraId="48D03184" w14:textId="77777777" w:rsidR="008F21C6" w:rsidRDefault="008F21C6" w:rsidP="00883FEF">
            <w:pPr>
              <w:pStyle w:val="ListParagraph"/>
              <w:ind w:left="0"/>
              <w:rPr>
                <w:ins w:id="1347" w:author="shorny" w:date="2014-05-31T14:38:00Z"/>
                <w:lang w:eastAsia="en-AU"/>
              </w:rPr>
            </w:pPr>
          </w:p>
        </w:tc>
        <w:tc>
          <w:tcPr>
            <w:tcW w:w="226" w:type="dxa"/>
            <w:tcPrChange w:id="1348" w:author="shorny" w:date="2014-05-31T14:43:00Z">
              <w:tcPr>
                <w:tcW w:w="226" w:type="dxa"/>
              </w:tcPr>
            </w:tcPrChange>
          </w:tcPr>
          <w:p w14:paraId="76085E4E" w14:textId="77777777" w:rsidR="008F21C6" w:rsidRDefault="008F21C6" w:rsidP="00883FEF">
            <w:pPr>
              <w:pStyle w:val="ListParagraph"/>
              <w:ind w:left="0"/>
              <w:rPr>
                <w:ins w:id="1349" w:author="shorny" w:date="2014-05-31T14:38:00Z"/>
                <w:lang w:eastAsia="en-AU"/>
              </w:rPr>
            </w:pPr>
          </w:p>
        </w:tc>
        <w:tc>
          <w:tcPr>
            <w:tcW w:w="226" w:type="dxa"/>
            <w:tcPrChange w:id="1350" w:author="shorny" w:date="2014-05-31T14:43:00Z">
              <w:tcPr>
                <w:tcW w:w="226" w:type="dxa"/>
              </w:tcPr>
            </w:tcPrChange>
          </w:tcPr>
          <w:p w14:paraId="3A16CFDF" w14:textId="77777777" w:rsidR="008F21C6" w:rsidRDefault="008F21C6" w:rsidP="00883FEF">
            <w:pPr>
              <w:pStyle w:val="ListParagraph"/>
              <w:ind w:left="0"/>
              <w:rPr>
                <w:ins w:id="1351" w:author="shorny" w:date="2014-05-31T14:38:00Z"/>
                <w:lang w:eastAsia="en-AU"/>
              </w:rPr>
            </w:pPr>
          </w:p>
        </w:tc>
        <w:tc>
          <w:tcPr>
            <w:tcW w:w="226" w:type="dxa"/>
            <w:tcPrChange w:id="1352" w:author="shorny" w:date="2014-05-31T14:43:00Z">
              <w:tcPr>
                <w:tcW w:w="226" w:type="dxa"/>
              </w:tcPr>
            </w:tcPrChange>
          </w:tcPr>
          <w:p w14:paraId="18316951" w14:textId="77777777" w:rsidR="008F21C6" w:rsidRDefault="008F21C6" w:rsidP="00883FEF">
            <w:pPr>
              <w:pStyle w:val="ListParagraph"/>
              <w:ind w:left="0"/>
              <w:rPr>
                <w:ins w:id="1353" w:author="shorny" w:date="2014-05-31T14:38:00Z"/>
                <w:lang w:eastAsia="en-AU"/>
              </w:rPr>
            </w:pPr>
          </w:p>
        </w:tc>
        <w:tc>
          <w:tcPr>
            <w:tcW w:w="226" w:type="dxa"/>
            <w:tcPrChange w:id="1354" w:author="shorny" w:date="2014-05-31T14:43:00Z">
              <w:tcPr>
                <w:tcW w:w="226" w:type="dxa"/>
              </w:tcPr>
            </w:tcPrChange>
          </w:tcPr>
          <w:p w14:paraId="3AA210F5" w14:textId="77777777" w:rsidR="008F21C6" w:rsidRDefault="008F21C6" w:rsidP="00883FEF">
            <w:pPr>
              <w:pStyle w:val="ListParagraph"/>
              <w:ind w:left="0"/>
              <w:rPr>
                <w:ins w:id="1355" w:author="shorny" w:date="2014-05-31T14:38:00Z"/>
                <w:lang w:eastAsia="en-AU"/>
              </w:rPr>
            </w:pPr>
          </w:p>
        </w:tc>
        <w:tc>
          <w:tcPr>
            <w:tcW w:w="226" w:type="dxa"/>
            <w:tcPrChange w:id="1356" w:author="shorny" w:date="2014-05-31T14:43:00Z">
              <w:tcPr>
                <w:tcW w:w="226" w:type="dxa"/>
              </w:tcPr>
            </w:tcPrChange>
          </w:tcPr>
          <w:p w14:paraId="76715A3F" w14:textId="77777777" w:rsidR="008F21C6" w:rsidRDefault="008F21C6" w:rsidP="00883FEF">
            <w:pPr>
              <w:pStyle w:val="ListParagraph"/>
              <w:ind w:left="0"/>
              <w:rPr>
                <w:ins w:id="1357" w:author="shorny" w:date="2014-05-31T14:38:00Z"/>
                <w:lang w:eastAsia="en-AU"/>
              </w:rPr>
            </w:pPr>
          </w:p>
        </w:tc>
        <w:tc>
          <w:tcPr>
            <w:tcW w:w="226" w:type="dxa"/>
            <w:tcPrChange w:id="1358" w:author="shorny" w:date="2014-05-31T14:43:00Z">
              <w:tcPr>
                <w:tcW w:w="226" w:type="dxa"/>
              </w:tcPr>
            </w:tcPrChange>
          </w:tcPr>
          <w:p w14:paraId="75A01B85" w14:textId="77777777" w:rsidR="008F21C6" w:rsidRDefault="008F21C6" w:rsidP="00883FEF">
            <w:pPr>
              <w:pStyle w:val="ListParagraph"/>
              <w:ind w:left="0"/>
              <w:rPr>
                <w:ins w:id="1359" w:author="shorny" w:date="2014-05-31T14:38:00Z"/>
                <w:lang w:eastAsia="en-AU"/>
              </w:rPr>
            </w:pPr>
          </w:p>
        </w:tc>
        <w:tc>
          <w:tcPr>
            <w:tcW w:w="226" w:type="dxa"/>
            <w:tcPrChange w:id="1360" w:author="shorny" w:date="2014-05-31T14:43:00Z">
              <w:tcPr>
                <w:tcW w:w="226" w:type="dxa"/>
              </w:tcPr>
            </w:tcPrChange>
          </w:tcPr>
          <w:p w14:paraId="1A4CA818" w14:textId="77777777" w:rsidR="008F21C6" w:rsidRDefault="008F21C6" w:rsidP="00883FEF">
            <w:pPr>
              <w:pStyle w:val="ListParagraph"/>
              <w:ind w:left="0"/>
              <w:rPr>
                <w:ins w:id="1361" w:author="shorny" w:date="2014-05-31T14:38:00Z"/>
                <w:lang w:eastAsia="en-AU"/>
              </w:rPr>
            </w:pPr>
          </w:p>
        </w:tc>
        <w:tc>
          <w:tcPr>
            <w:tcW w:w="226" w:type="dxa"/>
            <w:tcPrChange w:id="1362" w:author="shorny" w:date="2014-05-31T14:43:00Z">
              <w:tcPr>
                <w:tcW w:w="226" w:type="dxa"/>
              </w:tcPr>
            </w:tcPrChange>
          </w:tcPr>
          <w:p w14:paraId="09D94E0E" w14:textId="77777777" w:rsidR="008F21C6" w:rsidRDefault="008F21C6" w:rsidP="00883FEF">
            <w:pPr>
              <w:pStyle w:val="ListParagraph"/>
              <w:ind w:left="0"/>
              <w:rPr>
                <w:ins w:id="1363" w:author="shorny" w:date="2014-05-31T14:38:00Z"/>
                <w:lang w:eastAsia="en-AU"/>
              </w:rPr>
            </w:pPr>
          </w:p>
        </w:tc>
        <w:tc>
          <w:tcPr>
            <w:tcW w:w="226" w:type="dxa"/>
            <w:tcPrChange w:id="1364" w:author="shorny" w:date="2014-05-31T14:43:00Z">
              <w:tcPr>
                <w:tcW w:w="226" w:type="dxa"/>
              </w:tcPr>
            </w:tcPrChange>
          </w:tcPr>
          <w:p w14:paraId="70941E70" w14:textId="77777777" w:rsidR="008F21C6" w:rsidRDefault="008F21C6" w:rsidP="00883FEF">
            <w:pPr>
              <w:pStyle w:val="ListParagraph"/>
              <w:ind w:left="0"/>
              <w:rPr>
                <w:ins w:id="1365" w:author="shorny" w:date="2014-05-31T14:38:00Z"/>
                <w:lang w:eastAsia="en-AU"/>
              </w:rPr>
            </w:pPr>
          </w:p>
        </w:tc>
        <w:tc>
          <w:tcPr>
            <w:tcW w:w="226" w:type="dxa"/>
            <w:tcPrChange w:id="1366" w:author="shorny" w:date="2014-05-31T14:43:00Z">
              <w:tcPr>
                <w:tcW w:w="226" w:type="dxa"/>
              </w:tcPr>
            </w:tcPrChange>
          </w:tcPr>
          <w:p w14:paraId="7D60A718" w14:textId="77777777" w:rsidR="008F21C6" w:rsidRDefault="008F21C6" w:rsidP="00883FEF">
            <w:pPr>
              <w:pStyle w:val="ListParagraph"/>
              <w:ind w:left="0"/>
              <w:rPr>
                <w:ins w:id="1367" w:author="shorny" w:date="2014-05-31T14:38:00Z"/>
                <w:lang w:eastAsia="en-AU"/>
              </w:rPr>
            </w:pPr>
          </w:p>
        </w:tc>
        <w:tc>
          <w:tcPr>
            <w:tcW w:w="226" w:type="dxa"/>
            <w:tcPrChange w:id="1368" w:author="shorny" w:date="2014-05-31T14:43:00Z">
              <w:tcPr>
                <w:tcW w:w="226" w:type="dxa"/>
              </w:tcPr>
            </w:tcPrChange>
          </w:tcPr>
          <w:p w14:paraId="7FF74005" w14:textId="77777777" w:rsidR="008F21C6" w:rsidRDefault="008F21C6" w:rsidP="00883FEF">
            <w:pPr>
              <w:pStyle w:val="ListParagraph"/>
              <w:ind w:left="0"/>
              <w:rPr>
                <w:ins w:id="1369" w:author="shorny" w:date="2014-05-31T14:38:00Z"/>
                <w:lang w:eastAsia="en-AU"/>
              </w:rPr>
            </w:pPr>
          </w:p>
        </w:tc>
        <w:tc>
          <w:tcPr>
            <w:tcW w:w="226" w:type="dxa"/>
            <w:tcPrChange w:id="1370" w:author="shorny" w:date="2014-05-31T14:43:00Z">
              <w:tcPr>
                <w:tcW w:w="226" w:type="dxa"/>
              </w:tcPr>
            </w:tcPrChange>
          </w:tcPr>
          <w:p w14:paraId="4B600D35" w14:textId="77777777" w:rsidR="008F21C6" w:rsidRDefault="008F21C6" w:rsidP="00883FEF">
            <w:pPr>
              <w:pStyle w:val="ListParagraph"/>
              <w:ind w:left="0"/>
              <w:rPr>
                <w:ins w:id="1371" w:author="shorny" w:date="2014-05-31T14:38:00Z"/>
                <w:lang w:eastAsia="en-AU"/>
              </w:rPr>
            </w:pPr>
          </w:p>
        </w:tc>
        <w:tc>
          <w:tcPr>
            <w:tcW w:w="226" w:type="dxa"/>
            <w:tcPrChange w:id="1372" w:author="shorny" w:date="2014-05-31T14:43:00Z">
              <w:tcPr>
                <w:tcW w:w="226" w:type="dxa"/>
              </w:tcPr>
            </w:tcPrChange>
          </w:tcPr>
          <w:p w14:paraId="3EE77ACD" w14:textId="77777777" w:rsidR="008F21C6" w:rsidRDefault="008F21C6" w:rsidP="00883FEF">
            <w:pPr>
              <w:pStyle w:val="ListParagraph"/>
              <w:ind w:left="0"/>
              <w:rPr>
                <w:ins w:id="1373" w:author="shorny" w:date="2014-05-31T14:38:00Z"/>
                <w:lang w:eastAsia="en-AU"/>
              </w:rPr>
            </w:pPr>
          </w:p>
        </w:tc>
        <w:tc>
          <w:tcPr>
            <w:tcW w:w="226" w:type="dxa"/>
            <w:tcPrChange w:id="1374" w:author="shorny" w:date="2014-05-31T14:43:00Z">
              <w:tcPr>
                <w:tcW w:w="226" w:type="dxa"/>
              </w:tcPr>
            </w:tcPrChange>
          </w:tcPr>
          <w:p w14:paraId="515EEE6D" w14:textId="77777777" w:rsidR="008F21C6" w:rsidRDefault="008F21C6" w:rsidP="00883FEF">
            <w:pPr>
              <w:pStyle w:val="ListParagraph"/>
              <w:ind w:left="0"/>
              <w:rPr>
                <w:ins w:id="1375" w:author="shorny" w:date="2014-05-31T14:38:00Z"/>
                <w:lang w:eastAsia="en-AU"/>
              </w:rPr>
            </w:pPr>
          </w:p>
        </w:tc>
      </w:tr>
      <w:tr w:rsidR="008F21C6" w14:paraId="3F575E96" w14:textId="77777777" w:rsidTr="008F21C6">
        <w:trPr>
          <w:ins w:id="1376" w:author="shorny" w:date="2014-05-31T14:38:00Z"/>
        </w:trPr>
        <w:tc>
          <w:tcPr>
            <w:tcW w:w="2835" w:type="dxa"/>
            <w:tcPrChange w:id="1377" w:author="shorny" w:date="2014-05-31T14:43:00Z">
              <w:tcPr>
                <w:tcW w:w="225" w:type="dxa"/>
              </w:tcPr>
            </w:tcPrChange>
          </w:tcPr>
          <w:p w14:paraId="15224C46" w14:textId="77777777" w:rsidR="008F21C6" w:rsidRDefault="008F21C6" w:rsidP="00883FEF">
            <w:pPr>
              <w:pStyle w:val="ListParagraph"/>
              <w:ind w:left="0"/>
              <w:rPr>
                <w:ins w:id="1378" w:author="shorny" w:date="2014-05-31T14:38:00Z"/>
                <w:lang w:eastAsia="en-AU"/>
              </w:rPr>
            </w:pPr>
          </w:p>
        </w:tc>
        <w:tc>
          <w:tcPr>
            <w:tcW w:w="225" w:type="dxa"/>
            <w:tcPrChange w:id="1379" w:author="shorny" w:date="2014-05-31T14:43:00Z">
              <w:tcPr>
                <w:tcW w:w="225" w:type="dxa"/>
              </w:tcPr>
            </w:tcPrChange>
          </w:tcPr>
          <w:p w14:paraId="5FD4DB07" w14:textId="77777777" w:rsidR="008F21C6" w:rsidRDefault="008F21C6" w:rsidP="00883FEF">
            <w:pPr>
              <w:pStyle w:val="ListParagraph"/>
              <w:ind w:left="0"/>
              <w:rPr>
                <w:ins w:id="1380" w:author="shorny" w:date="2014-05-31T14:38:00Z"/>
                <w:lang w:eastAsia="en-AU"/>
              </w:rPr>
            </w:pPr>
          </w:p>
        </w:tc>
        <w:tc>
          <w:tcPr>
            <w:tcW w:w="225" w:type="dxa"/>
            <w:tcPrChange w:id="1381" w:author="shorny" w:date="2014-05-31T14:43:00Z">
              <w:tcPr>
                <w:tcW w:w="225" w:type="dxa"/>
              </w:tcPr>
            </w:tcPrChange>
          </w:tcPr>
          <w:p w14:paraId="03E38994" w14:textId="77777777" w:rsidR="008F21C6" w:rsidRDefault="008F21C6" w:rsidP="00883FEF">
            <w:pPr>
              <w:pStyle w:val="ListParagraph"/>
              <w:ind w:left="0"/>
              <w:rPr>
                <w:ins w:id="1382" w:author="shorny" w:date="2014-05-31T14:38:00Z"/>
                <w:lang w:eastAsia="en-AU"/>
              </w:rPr>
            </w:pPr>
          </w:p>
        </w:tc>
        <w:tc>
          <w:tcPr>
            <w:tcW w:w="225" w:type="dxa"/>
            <w:tcPrChange w:id="1383" w:author="shorny" w:date="2014-05-31T14:43:00Z">
              <w:tcPr>
                <w:tcW w:w="225" w:type="dxa"/>
              </w:tcPr>
            </w:tcPrChange>
          </w:tcPr>
          <w:p w14:paraId="4B21AF75" w14:textId="77777777" w:rsidR="008F21C6" w:rsidRDefault="008F21C6" w:rsidP="00883FEF">
            <w:pPr>
              <w:pStyle w:val="ListParagraph"/>
              <w:ind w:left="0"/>
              <w:rPr>
                <w:ins w:id="1384" w:author="shorny" w:date="2014-05-31T14:38:00Z"/>
                <w:lang w:eastAsia="en-AU"/>
              </w:rPr>
            </w:pPr>
          </w:p>
        </w:tc>
        <w:tc>
          <w:tcPr>
            <w:tcW w:w="225" w:type="dxa"/>
            <w:tcPrChange w:id="1385" w:author="shorny" w:date="2014-05-31T14:43:00Z">
              <w:tcPr>
                <w:tcW w:w="225" w:type="dxa"/>
              </w:tcPr>
            </w:tcPrChange>
          </w:tcPr>
          <w:p w14:paraId="6654FA49" w14:textId="77777777" w:rsidR="008F21C6" w:rsidRDefault="008F21C6" w:rsidP="00883FEF">
            <w:pPr>
              <w:pStyle w:val="ListParagraph"/>
              <w:ind w:left="0"/>
              <w:rPr>
                <w:ins w:id="1386" w:author="shorny" w:date="2014-05-31T14:38:00Z"/>
                <w:lang w:eastAsia="en-AU"/>
              </w:rPr>
            </w:pPr>
          </w:p>
        </w:tc>
        <w:tc>
          <w:tcPr>
            <w:tcW w:w="225" w:type="dxa"/>
            <w:tcPrChange w:id="1387" w:author="shorny" w:date="2014-05-31T14:43:00Z">
              <w:tcPr>
                <w:tcW w:w="225" w:type="dxa"/>
              </w:tcPr>
            </w:tcPrChange>
          </w:tcPr>
          <w:p w14:paraId="6512BA1A" w14:textId="77777777" w:rsidR="008F21C6" w:rsidRDefault="008F21C6" w:rsidP="00883FEF">
            <w:pPr>
              <w:pStyle w:val="ListParagraph"/>
              <w:ind w:left="0"/>
              <w:rPr>
                <w:ins w:id="1388" w:author="shorny" w:date="2014-05-31T14:38:00Z"/>
                <w:lang w:eastAsia="en-AU"/>
              </w:rPr>
            </w:pPr>
          </w:p>
        </w:tc>
        <w:tc>
          <w:tcPr>
            <w:tcW w:w="225" w:type="dxa"/>
            <w:tcPrChange w:id="1389" w:author="shorny" w:date="2014-05-31T14:43:00Z">
              <w:tcPr>
                <w:tcW w:w="225" w:type="dxa"/>
              </w:tcPr>
            </w:tcPrChange>
          </w:tcPr>
          <w:p w14:paraId="1A7A73C1" w14:textId="77777777" w:rsidR="008F21C6" w:rsidRDefault="008F21C6" w:rsidP="00883FEF">
            <w:pPr>
              <w:pStyle w:val="ListParagraph"/>
              <w:ind w:left="0"/>
              <w:rPr>
                <w:ins w:id="1390" w:author="shorny" w:date="2014-05-31T14:38:00Z"/>
                <w:lang w:eastAsia="en-AU"/>
              </w:rPr>
            </w:pPr>
          </w:p>
        </w:tc>
        <w:tc>
          <w:tcPr>
            <w:tcW w:w="225" w:type="dxa"/>
            <w:tcPrChange w:id="1391" w:author="shorny" w:date="2014-05-31T14:43:00Z">
              <w:tcPr>
                <w:tcW w:w="225" w:type="dxa"/>
              </w:tcPr>
            </w:tcPrChange>
          </w:tcPr>
          <w:p w14:paraId="66B773B3" w14:textId="77777777" w:rsidR="008F21C6" w:rsidRDefault="008F21C6" w:rsidP="00883FEF">
            <w:pPr>
              <w:pStyle w:val="ListParagraph"/>
              <w:ind w:left="0"/>
              <w:rPr>
                <w:ins w:id="1392" w:author="shorny" w:date="2014-05-31T14:38:00Z"/>
                <w:lang w:eastAsia="en-AU"/>
              </w:rPr>
            </w:pPr>
          </w:p>
        </w:tc>
        <w:tc>
          <w:tcPr>
            <w:tcW w:w="225" w:type="dxa"/>
            <w:tcPrChange w:id="1393" w:author="shorny" w:date="2014-05-31T14:43:00Z">
              <w:tcPr>
                <w:tcW w:w="225" w:type="dxa"/>
              </w:tcPr>
            </w:tcPrChange>
          </w:tcPr>
          <w:p w14:paraId="26DE89E6" w14:textId="77777777" w:rsidR="008F21C6" w:rsidRDefault="008F21C6" w:rsidP="00883FEF">
            <w:pPr>
              <w:pStyle w:val="ListParagraph"/>
              <w:ind w:left="0"/>
              <w:rPr>
                <w:ins w:id="1394" w:author="shorny" w:date="2014-05-31T14:38:00Z"/>
                <w:lang w:eastAsia="en-AU"/>
              </w:rPr>
            </w:pPr>
          </w:p>
        </w:tc>
        <w:tc>
          <w:tcPr>
            <w:tcW w:w="225" w:type="dxa"/>
            <w:tcPrChange w:id="1395" w:author="shorny" w:date="2014-05-31T14:43:00Z">
              <w:tcPr>
                <w:tcW w:w="225" w:type="dxa"/>
              </w:tcPr>
            </w:tcPrChange>
          </w:tcPr>
          <w:p w14:paraId="425CF74C" w14:textId="77777777" w:rsidR="008F21C6" w:rsidRDefault="008F21C6" w:rsidP="00883FEF">
            <w:pPr>
              <w:pStyle w:val="ListParagraph"/>
              <w:ind w:left="0"/>
              <w:rPr>
                <w:ins w:id="1396" w:author="shorny" w:date="2014-05-31T14:38:00Z"/>
                <w:lang w:eastAsia="en-AU"/>
              </w:rPr>
            </w:pPr>
          </w:p>
        </w:tc>
        <w:tc>
          <w:tcPr>
            <w:tcW w:w="225" w:type="dxa"/>
            <w:tcPrChange w:id="1397" w:author="shorny" w:date="2014-05-31T14:43:00Z">
              <w:tcPr>
                <w:tcW w:w="225" w:type="dxa"/>
              </w:tcPr>
            </w:tcPrChange>
          </w:tcPr>
          <w:p w14:paraId="0388080A" w14:textId="77777777" w:rsidR="008F21C6" w:rsidRDefault="008F21C6" w:rsidP="00883FEF">
            <w:pPr>
              <w:pStyle w:val="ListParagraph"/>
              <w:ind w:left="0"/>
              <w:rPr>
                <w:ins w:id="1398" w:author="shorny" w:date="2014-05-31T14:38:00Z"/>
                <w:lang w:eastAsia="en-AU"/>
              </w:rPr>
            </w:pPr>
          </w:p>
        </w:tc>
        <w:tc>
          <w:tcPr>
            <w:tcW w:w="225" w:type="dxa"/>
            <w:tcPrChange w:id="1399" w:author="shorny" w:date="2014-05-31T14:43:00Z">
              <w:tcPr>
                <w:tcW w:w="225" w:type="dxa"/>
              </w:tcPr>
            </w:tcPrChange>
          </w:tcPr>
          <w:p w14:paraId="14A90A8D" w14:textId="77777777" w:rsidR="008F21C6" w:rsidRDefault="008F21C6" w:rsidP="00883FEF">
            <w:pPr>
              <w:pStyle w:val="ListParagraph"/>
              <w:ind w:left="0"/>
              <w:rPr>
                <w:ins w:id="1400" w:author="shorny" w:date="2014-05-31T14:38:00Z"/>
                <w:lang w:eastAsia="en-AU"/>
              </w:rPr>
            </w:pPr>
          </w:p>
        </w:tc>
        <w:tc>
          <w:tcPr>
            <w:tcW w:w="225" w:type="dxa"/>
            <w:tcPrChange w:id="1401" w:author="shorny" w:date="2014-05-31T14:43:00Z">
              <w:tcPr>
                <w:tcW w:w="225" w:type="dxa"/>
              </w:tcPr>
            </w:tcPrChange>
          </w:tcPr>
          <w:p w14:paraId="34068F6D" w14:textId="77777777" w:rsidR="008F21C6" w:rsidRDefault="008F21C6" w:rsidP="00883FEF">
            <w:pPr>
              <w:pStyle w:val="ListParagraph"/>
              <w:ind w:left="0"/>
              <w:rPr>
                <w:ins w:id="1402" w:author="shorny" w:date="2014-05-31T14:38:00Z"/>
                <w:lang w:eastAsia="en-AU"/>
              </w:rPr>
            </w:pPr>
          </w:p>
        </w:tc>
        <w:tc>
          <w:tcPr>
            <w:tcW w:w="225" w:type="dxa"/>
            <w:tcPrChange w:id="1403" w:author="shorny" w:date="2014-05-31T14:43:00Z">
              <w:tcPr>
                <w:tcW w:w="225" w:type="dxa"/>
              </w:tcPr>
            </w:tcPrChange>
          </w:tcPr>
          <w:p w14:paraId="7AB91805" w14:textId="77777777" w:rsidR="008F21C6" w:rsidRDefault="008F21C6" w:rsidP="00883FEF">
            <w:pPr>
              <w:pStyle w:val="ListParagraph"/>
              <w:ind w:left="0"/>
              <w:rPr>
                <w:ins w:id="1404" w:author="shorny" w:date="2014-05-31T14:38:00Z"/>
                <w:lang w:eastAsia="en-AU"/>
              </w:rPr>
            </w:pPr>
          </w:p>
        </w:tc>
        <w:tc>
          <w:tcPr>
            <w:tcW w:w="225" w:type="dxa"/>
            <w:tcPrChange w:id="1405" w:author="shorny" w:date="2014-05-31T14:43:00Z">
              <w:tcPr>
                <w:tcW w:w="225" w:type="dxa"/>
              </w:tcPr>
            </w:tcPrChange>
          </w:tcPr>
          <w:p w14:paraId="29DB6656" w14:textId="77777777" w:rsidR="008F21C6" w:rsidRDefault="008F21C6" w:rsidP="00883FEF">
            <w:pPr>
              <w:pStyle w:val="ListParagraph"/>
              <w:ind w:left="0"/>
              <w:rPr>
                <w:ins w:id="1406" w:author="shorny" w:date="2014-05-31T14:38:00Z"/>
                <w:lang w:eastAsia="en-AU"/>
              </w:rPr>
            </w:pPr>
          </w:p>
        </w:tc>
        <w:tc>
          <w:tcPr>
            <w:tcW w:w="225" w:type="dxa"/>
            <w:tcPrChange w:id="1407" w:author="shorny" w:date="2014-05-31T14:43:00Z">
              <w:tcPr>
                <w:tcW w:w="225" w:type="dxa"/>
              </w:tcPr>
            </w:tcPrChange>
          </w:tcPr>
          <w:p w14:paraId="60F1C815" w14:textId="77777777" w:rsidR="008F21C6" w:rsidRDefault="008F21C6" w:rsidP="00883FEF">
            <w:pPr>
              <w:pStyle w:val="ListParagraph"/>
              <w:ind w:left="0"/>
              <w:rPr>
                <w:ins w:id="1408" w:author="shorny" w:date="2014-05-31T14:38:00Z"/>
                <w:lang w:eastAsia="en-AU"/>
              </w:rPr>
            </w:pPr>
          </w:p>
        </w:tc>
        <w:tc>
          <w:tcPr>
            <w:tcW w:w="225" w:type="dxa"/>
            <w:tcPrChange w:id="1409" w:author="shorny" w:date="2014-05-31T14:43:00Z">
              <w:tcPr>
                <w:tcW w:w="225" w:type="dxa"/>
              </w:tcPr>
            </w:tcPrChange>
          </w:tcPr>
          <w:p w14:paraId="3695BB7A" w14:textId="77777777" w:rsidR="008F21C6" w:rsidRDefault="008F21C6" w:rsidP="00883FEF">
            <w:pPr>
              <w:pStyle w:val="ListParagraph"/>
              <w:ind w:left="0"/>
              <w:rPr>
                <w:ins w:id="1410" w:author="shorny" w:date="2014-05-31T14:38:00Z"/>
                <w:lang w:eastAsia="en-AU"/>
              </w:rPr>
            </w:pPr>
          </w:p>
        </w:tc>
        <w:tc>
          <w:tcPr>
            <w:tcW w:w="226" w:type="dxa"/>
            <w:tcPrChange w:id="1411" w:author="shorny" w:date="2014-05-31T14:43:00Z">
              <w:tcPr>
                <w:tcW w:w="226" w:type="dxa"/>
              </w:tcPr>
            </w:tcPrChange>
          </w:tcPr>
          <w:p w14:paraId="2945F5BD" w14:textId="77777777" w:rsidR="008F21C6" w:rsidRDefault="008F21C6" w:rsidP="00883FEF">
            <w:pPr>
              <w:pStyle w:val="ListParagraph"/>
              <w:ind w:left="0"/>
              <w:rPr>
                <w:ins w:id="1412" w:author="shorny" w:date="2014-05-31T14:38:00Z"/>
                <w:lang w:eastAsia="en-AU"/>
              </w:rPr>
            </w:pPr>
          </w:p>
        </w:tc>
        <w:tc>
          <w:tcPr>
            <w:tcW w:w="226" w:type="dxa"/>
            <w:tcPrChange w:id="1413" w:author="shorny" w:date="2014-05-31T14:43:00Z">
              <w:tcPr>
                <w:tcW w:w="226" w:type="dxa"/>
              </w:tcPr>
            </w:tcPrChange>
          </w:tcPr>
          <w:p w14:paraId="7BF112E5" w14:textId="77777777" w:rsidR="008F21C6" w:rsidRDefault="008F21C6" w:rsidP="00883FEF">
            <w:pPr>
              <w:pStyle w:val="ListParagraph"/>
              <w:ind w:left="0"/>
              <w:rPr>
                <w:ins w:id="1414" w:author="shorny" w:date="2014-05-31T14:38:00Z"/>
                <w:lang w:eastAsia="en-AU"/>
              </w:rPr>
            </w:pPr>
          </w:p>
        </w:tc>
        <w:tc>
          <w:tcPr>
            <w:tcW w:w="226" w:type="dxa"/>
            <w:tcPrChange w:id="1415" w:author="shorny" w:date="2014-05-31T14:43:00Z">
              <w:tcPr>
                <w:tcW w:w="226" w:type="dxa"/>
              </w:tcPr>
            </w:tcPrChange>
          </w:tcPr>
          <w:p w14:paraId="6A6EE715" w14:textId="77777777" w:rsidR="008F21C6" w:rsidRDefault="008F21C6" w:rsidP="00883FEF">
            <w:pPr>
              <w:pStyle w:val="ListParagraph"/>
              <w:ind w:left="0"/>
              <w:rPr>
                <w:ins w:id="1416" w:author="shorny" w:date="2014-05-31T14:38:00Z"/>
                <w:lang w:eastAsia="en-AU"/>
              </w:rPr>
            </w:pPr>
          </w:p>
        </w:tc>
        <w:tc>
          <w:tcPr>
            <w:tcW w:w="226" w:type="dxa"/>
            <w:tcPrChange w:id="1417" w:author="shorny" w:date="2014-05-31T14:43:00Z">
              <w:tcPr>
                <w:tcW w:w="226" w:type="dxa"/>
              </w:tcPr>
            </w:tcPrChange>
          </w:tcPr>
          <w:p w14:paraId="3BA3EF44" w14:textId="77777777" w:rsidR="008F21C6" w:rsidRDefault="008F21C6" w:rsidP="00883FEF">
            <w:pPr>
              <w:pStyle w:val="ListParagraph"/>
              <w:ind w:left="0"/>
              <w:rPr>
                <w:ins w:id="1418" w:author="shorny" w:date="2014-05-31T14:38:00Z"/>
                <w:lang w:eastAsia="en-AU"/>
              </w:rPr>
            </w:pPr>
          </w:p>
        </w:tc>
        <w:tc>
          <w:tcPr>
            <w:tcW w:w="226" w:type="dxa"/>
            <w:tcPrChange w:id="1419" w:author="shorny" w:date="2014-05-31T14:43:00Z">
              <w:tcPr>
                <w:tcW w:w="226" w:type="dxa"/>
              </w:tcPr>
            </w:tcPrChange>
          </w:tcPr>
          <w:p w14:paraId="1B1EC6FE" w14:textId="77777777" w:rsidR="008F21C6" w:rsidRDefault="008F21C6" w:rsidP="00883FEF">
            <w:pPr>
              <w:pStyle w:val="ListParagraph"/>
              <w:ind w:left="0"/>
              <w:rPr>
                <w:ins w:id="1420" w:author="shorny" w:date="2014-05-31T14:38:00Z"/>
                <w:lang w:eastAsia="en-AU"/>
              </w:rPr>
            </w:pPr>
          </w:p>
        </w:tc>
        <w:tc>
          <w:tcPr>
            <w:tcW w:w="226" w:type="dxa"/>
            <w:tcPrChange w:id="1421" w:author="shorny" w:date="2014-05-31T14:43:00Z">
              <w:tcPr>
                <w:tcW w:w="226" w:type="dxa"/>
              </w:tcPr>
            </w:tcPrChange>
          </w:tcPr>
          <w:p w14:paraId="06C4B619" w14:textId="77777777" w:rsidR="008F21C6" w:rsidRDefault="008F21C6" w:rsidP="00883FEF">
            <w:pPr>
              <w:pStyle w:val="ListParagraph"/>
              <w:ind w:left="0"/>
              <w:rPr>
                <w:ins w:id="1422" w:author="shorny" w:date="2014-05-31T14:38:00Z"/>
                <w:lang w:eastAsia="en-AU"/>
              </w:rPr>
            </w:pPr>
          </w:p>
        </w:tc>
        <w:tc>
          <w:tcPr>
            <w:tcW w:w="226" w:type="dxa"/>
            <w:tcPrChange w:id="1423" w:author="shorny" w:date="2014-05-31T14:43:00Z">
              <w:tcPr>
                <w:tcW w:w="226" w:type="dxa"/>
              </w:tcPr>
            </w:tcPrChange>
          </w:tcPr>
          <w:p w14:paraId="438A9CEC" w14:textId="77777777" w:rsidR="008F21C6" w:rsidRDefault="008F21C6" w:rsidP="00883FEF">
            <w:pPr>
              <w:pStyle w:val="ListParagraph"/>
              <w:ind w:left="0"/>
              <w:rPr>
                <w:ins w:id="1424" w:author="shorny" w:date="2014-05-31T14:38:00Z"/>
                <w:lang w:eastAsia="en-AU"/>
              </w:rPr>
            </w:pPr>
          </w:p>
        </w:tc>
        <w:tc>
          <w:tcPr>
            <w:tcW w:w="226" w:type="dxa"/>
            <w:tcPrChange w:id="1425" w:author="shorny" w:date="2014-05-31T14:43:00Z">
              <w:tcPr>
                <w:tcW w:w="226" w:type="dxa"/>
              </w:tcPr>
            </w:tcPrChange>
          </w:tcPr>
          <w:p w14:paraId="37B2DA48" w14:textId="77777777" w:rsidR="008F21C6" w:rsidRDefault="008F21C6" w:rsidP="00883FEF">
            <w:pPr>
              <w:pStyle w:val="ListParagraph"/>
              <w:ind w:left="0"/>
              <w:rPr>
                <w:ins w:id="1426" w:author="shorny" w:date="2014-05-31T14:38:00Z"/>
                <w:lang w:eastAsia="en-AU"/>
              </w:rPr>
            </w:pPr>
          </w:p>
        </w:tc>
        <w:tc>
          <w:tcPr>
            <w:tcW w:w="226" w:type="dxa"/>
            <w:tcPrChange w:id="1427" w:author="shorny" w:date="2014-05-31T14:43:00Z">
              <w:tcPr>
                <w:tcW w:w="226" w:type="dxa"/>
              </w:tcPr>
            </w:tcPrChange>
          </w:tcPr>
          <w:p w14:paraId="636CE01C" w14:textId="77777777" w:rsidR="008F21C6" w:rsidRDefault="008F21C6" w:rsidP="00883FEF">
            <w:pPr>
              <w:pStyle w:val="ListParagraph"/>
              <w:ind w:left="0"/>
              <w:rPr>
                <w:ins w:id="1428" w:author="shorny" w:date="2014-05-31T14:38:00Z"/>
                <w:lang w:eastAsia="en-AU"/>
              </w:rPr>
            </w:pPr>
          </w:p>
        </w:tc>
        <w:tc>
          <w:tcPr>
            <w:tcW w:w="226" w:type="dxa"/>
            <w:tcPrChange w:id="1429" w:author="shorny" w:date="2014-05-31T14:43:00Z">
              <w:tcPr>
                <w:tcW w:w="226" w:type="dxa"/>
              </w:tcPr>
            </w:tcPrChange>
          </w:tcPr>
          <w:p w14:paraId="62DE77D9" w14:textId="77777777" w:rsidR="008F21C6" w:rsidRDefault="008F21C6" w:rsidP="00883FEF">
            <w:pPr>
              <w:pStyle w:val="ListParagraph"/>
              <w:ind w:left="0"/>
              <w:rPr>
                <w:ins w:id="1430" w:author="shorny" w:date="2014-05-31T14:38:00Z"/>
                <w:lang w:eastAsia="en-AU"/>
              </w:rPr>
            </w:pPr>
          </w:p>
        </w:tc>
        <w:tc>
          <w:tcPr>
            <w:tcW w:w="226" w:type="dxa"/>
            <w:tcPrChange w:id="1431" w:author="shorny" w:date="2014-05-31T14:43:00Z">
              <w:tcPr>
                <w:tcW w:w="226" w:type="dxa"/>
              </w:tcPr>
            </w:tcPrChange>
          </w:tcPr>
          <w:p w14:paraId="0BA8AC55" w14:textId="77777777" w:rsidR="008F21C6" w:rsidRDefault="008F21C6" w:rsidP="00883FEF">
            <w:pPr>
              <w:pStyle w:val="ListParagraph"/>
              <w:ind w:left="0"/>
              <w:rPr>
                <w:ins w:id="1432" w:author="shorny" w:date="2014-05-31T14:38:00Z"/>
                <w:lang w:eastAsia="en-AU"/>
              </w:rPr>
            </w:pPr>
          </w:p>
        </w:tc>
        <w:tc>
          <w:tcPr>
            <w:tcW w:w="226" w:type="dxa"/>
            <w:tcPrChange w:id="1433" w:author="shorny" w:date="2014-05-31T14:43:00Z">
              <w:tcPr>
                <w:tcW w:w="226" w:type="dxa"/>
              </w:tcPr>
            </w:tcPrChange>
          </w:tcPr>
          <w:p w14:paraId="60E7ECF4" w14:textId="77777777" w:rsidR="008F21C6" w:rsidRDefault="008F21C6" w:rsidP="00883FEF">
            <w:pPr>
              <w:pStyle w:val="ListParagraph"/>
              <w:ind w:left="0"/>
              <w:rPr>
                <w:ins w:id="1434" w:author="shorny" w:date="2014-05-31T14:38:00Z"/>
                <w:lang w:eastAsia="en-AU"/>
              </w:rPr>
            </w:pPr>
          </w:p>
        </w:tc>
        <w:tc>
          <w:tcPr>
            <w:tcW w:w="226" w:type="dxa"/>
            <w:tcPrChange w:id="1435" w:author="shorny" w:date="2014-05-31T14:43:00Z">
              <w:tcPr>
                <w:tcW w:w="226" w:type="dxa"/>
              </w:tcPr>
            </w:tcPrChange>
          </w:tcPr>
          <w:p w14:paraId="3C7A2FB2" w14:textId="77777777" w:rsidR="008F21C6" w:rsidRDefault="008F21C6" w:rsidP="00883FEF">
            <w:pPr>
              <w:pStyle w:val="ListParagraph"/>
              <w:ind w:left="0"/>
              <w:rPr>
                <w:ins w:id="1436" w:author="shorny" w:date="2014-05-31T14:38:00Z"/>
                <w:lang w:eastAsia="en-AU"/>
              </w:rPr>
            </w:pPr>
          </w:p>
        </w:tc>
        <w:tc>
          <w:tcPr>
            <w:tcW w:w="226" w:type="dxa"/>
            <w:tcPrChange w:id="1437" w:author="shorny" w:date="2014-05-31T14:43:00Z">
              <w:tcPr>
                <w:tcW w:w="226" w:type="dxa"/>
              </w:tcPr>
            </w:tcPrChange>
          </w:tcPr>
          <w:p w14:paraId="36849E73" w14:textId="77777777" w:rsidR="008F21C6" w:rsidRDefault="008F21C6" w:rsidP="00883FEF">
            <w:pPr>
              <w:pStyle w:val="ListParagraph"/>
              <w:ind w:left="0"/>
              <w:rPr>
                <w:ins w:id="1438" w:author="shorny" w:date="2014-05-31T14:38:00Z"/>
                <w:lang w:eastAsia="en-AU"/>
              </w:rPr>
            </w:pPr>
          </w:p>
        </w:tc>
        <w:tc>
          <w:tcPr>
            <w:tcW w:w="226" w:type="dxa"/>
            <w:tcPrChange w:id="1439" w:author="shorny" w:date="2014-05-31T14:43:00Z">
              <w:tcPr>
                <w:tcW w:w="226" w:type="dxa"/>
              </w:tcPr>
            </w:tcPrChange>
          </w:tcPr>
          <w:p w14:paraId="18BF7301" w14:textId="77777777" w:rsidR="008F21C6" w:rsidRDefault="008F21C6" w:rsidP="00883FEF">
            <w:pPr>
              <w:pStyle w:val="ListParagraph"/>
              <w:ind w:left="0"/>
              <w:rPr>
                <w:ins w:id="1440" w:author="shorny" w:date="2014-05-31T14:38:00Z"/>
                <w:lang w:eastAsia="en-AU"/>
              </w:rPr>
            </w:pPr>
          </w:p>
        </w:tc>
        <w:tc>
          <w:tcPr>
            <w:tcW w:w="226" w:type="dxa"/>
            <w:tcPrChange w:id="1441" w:author="shorny" w:date="2014-05-31T14:43:00Z">
              <w:tcPr>
                <w:tcW w:w="226" w:type="dxa"/>
              </w:tcPr>
            </w:tcPrChange>
          </w:tcPr>
          <w:p w14:paraId="03AB9CF2" w14:textId="77777777" w:rsidR="008F21C6" w:rsidRDefault="008F21C6" w:rsidP="00883FEF">
            <w:pPr>
              <w:pStyle w:val="ListParagraph"/>
              <w:ind w:left="0"/>
              <w:rPr>
                <w:ins w:id="1442" w:author="shorny" w:date="2014-05-31T14:38:00Z"/>
                <w:lang w:eastAsia="en-AU"/>
              </w:rPr>
            </w:pPr>
          </w:p>
        </w:tc>
        <w:tc>
          <w:tcPr>
            <w:tcW w:w="226" w:type="dxa"/>
            <w:tcPrChange w:id="1443" w:author="shorny" w:date="2014-05-31T14:43:00Z">
              <w:tcPr>
                <w:tcW w:w="226" w:type="dxa"/>
              </w:tcPr>
            </w:tcPrChange>
          </w:tcPr>
          <w:p w14:paraId="69B0B080" w14:textId="77777777" w:rsidR="008F21C6" w:rsidRDefault="008F21C6" w:rsidP="00883FEF">
            <w:pPr>
              <w:pStyle w:val="ListParagraph"/>
              <w:ind w:left="0"/>
              <w:rPr>
                <w:ins w:id="1444" w:author="shorny" w:date="2014-05-31T14:38:00Z"/>
                <w:lang w:eastAsia="en-AU"/>
              </w:rPr>
            </w:pPr>
          </w:p>
        </w:tc>
        <w:tc>
          <w:tcPr>
            <w:tcW w:w="226" w:type="dxa"/>
            <w:tcPrChange w:id="1445" w:author="shorny" w:date="2014-05-31T14:43:00Z">
              <w:tcPr>
                <w:tcW w:w="226" w:type="dxa"/>
              </w:tcPr>
            </w:tcPrChange>
          </w:tcPr>
          <w:p w14:paraId="3A700E5E" w14:textId="77777777" w:rsidR="008F21C6" w:rsidRDefault="008F21C6" w:rsidP="00883FEF">
            <w:pPr>
              <w:pStyle w:val="ListParagraph"/>
              <w:ind w:left="0"/>
              <w:rPr>
                <w:ins w:id="1446" w:author="shorny" w:date="2014-05-31T14:38:00Z"/>
                <w:lang w:eastAsia="en-AU"/>
              </w:rPr>
            </w:pPr>
          </w:p>
        </w:tc>
        <w:tc>
          <w:tcPr>
            <w:tcW w:w="226" w:type="dxa"/>
            <w:tcPrChange w:id="1447" w:author="shorny" w:date="2014-05-31T14:43:00Z">
              <w:tcPr>
                <w:tcW w:w="226" w:type="dxa"/>
              </w:tcPr>
            </w:tcPrChange>
          </w:tcPr>
          <w:p w14:paraId="77E40D41" w14:textId="77777777" w:rsidR="008F21C6" w:rsidRDefault="008F21C6" w:rsidP="00883FEF">
            <w:pPr>
              <w:pStyle w:val="ListParagraph"/>
              <w:ind w:left="0"/>
              <w:rPr>
                <w:ins w:id="1448" w:author="shorny" w:date="2014-05-31T14:38:00Z"/>
                <w:lang w:eastAsia="en-AU"/>
              </w:rPr>
            </w:pPr>
          </w:p>
        </w:tc>
        <w:tc>
          <w:tcPr>
            <w:tcW w:w="226" w:type="dxa"/>
            <w:tcPrChange w:id="1449" w:author="shorny" w:date="2014-05-31T14:43:00Z">
              <w:tcPr>
                <w:tcW w:w="226" w:type="dxa"/>
              </w:tcPr>
            </w:tcPrChange>
          </w:tcPr>
          <w:p w14:paraId="02DD600B" w14:textId="77777777" w:rsidR="008F21C6" w:rsidRDefault="008F21C6" w:rsidP="00883FEF">
            <w:pPr>
              <w:pStyle w:val="ListParagraph"/>
              <w:ind w:left="0"/>
              <w:rPr>
                <w:ins w:id="1450" w:author="shorny" w:date="2014-05-31T14:38:00Z"/>
                <w:lang w:eastAsia="en-AU"/>
              </w:rPr>
            </w:pPr>
          </w:p>
        </w:tc>
        <w:tc>
          <w:tcPr>
            <w:tcW w:w="226" w:type="dxa"/>
            <w:tcPrChange w:id="1451" w:author="shorny" w:date="2014-05-31T14:43:00Z">
              <w:tcPr>
                <w:tcW w:w="226" w:type="dxa"/>
              </w:tcPr>
            </w:tcPrChange>
          </w:tcPr>
          <w:p w14:paraId="01BA28FE" w14:textId="77777777" w:rsidR="008F21C6" w:rsidRDefault="008F21C6" w:rsidP="00883FEF">
            <w:pPr>
              <w:pStyle w:val="ListParagraph"/>
              <w:ind w:left="0"/>
              <w:rPr>
                <w:ins w:id="1452" w:author="shorny" w:date="2014-05-31T14:38:00Z"/>
                <w:lang w:eastAsia="en-AU"/>
              </w:rPr>
            </w:pPr>
          </w:p>
        </w:tc>
        <w:tc>
          <w:tcPr>
            <w:tcW w:w="226" w:type="dxa"/>
            <w:tcPrChange w:id="1453" w:author="shorny" w:date="2014-05-31T14:43:00Z">
              <w:tcPr>
                <w:tcW w:w="226" w:type="dxa"/>
              </w:tcPr>
            </w:tcPrChange>
          </w:tcPr>
          <w:p w14:paraId="5DC34515" w14:textId="77777777" w:rsidR="008F21C6" w:rsidRDefault="008F21C6" w:rsidP="00883FEF">
            <w:pPr>
              <w:pStyle w:val="ListParagraph"/>
              <w:ind w:left="0"/>
              <w:rPr>
                <w:ins w:id="1454" w:author="shorny" w:date="2014-05-31T14:38:00Z"/>
                <w:lang w:eastAsia="en-AU"/>
              </w:rPr>
            </w:pPr>
          </w:p>
        </w:tc>
        <w:tc>
          <w:tcPr>
            <w:tcW w:w="226" w:type="dxa"/>
            <w:tcPrChange w:id="1455" w:author="shorny" w:date="2014-05-31T14:43:00Z">
              <w:tcPr>
                <w:tcW w:w="226" w:type="dxa"/>
              </w:tcPr>
            </w:tcPrChange>
          </w:tcPr>
          <w:p w14:paraId="273E18EF" w14:textId="77777777" w:rsidR="008F21C6" w:rsidRDefault="008F21C6" w:rsidP="00883FEF">
            <w:pPr>
              <w:pStyle w:val="ListParagraph"/>
              <w:ind w:left="0"/>
              <w:rPr>
                <w:ins w:id="1456" w:author="shorny" w:date="2014-05-31T14:38:00Z"/>
                <w:lang w:eastAsia="en-AU"/>
              </w:rPr>
            </w:pPr>
          </w:p>
        </w:tc>
        <w:tc>
          <w:tcPr>
            <w:tcW w:w="226" w:type="dxa"/>
            <w:tcPrChange w:id="1457" w:author="shorny" w:date="2014-05-31T14:43:00Z">
              <w:tcPr>
                <w:tcW w:w="226" w:type="dxa"/>
              </w:tcPr>
            </w:tcPrChange>
          </w:tcPr>
          <w:p w14:paraId="144F40A6" w14:textId="77777777" w:rsidR="008F21C6" w:rsidRDefault="008F21C6" w:rsidP="00883FEF">
            <w:pPr>
              <w:pStyle w:val="ListParagraph"/>
              <w:ind w:left="0"/>
              <w:rPr>
                <w:ins w:id="1458" w:author="shorny" w:date="2014-05-31T14:38:00Z"/>
                <w:lang w:eastAsia="en-AU"/>
              </w:rPr>
            </w:pPr>
          </w:p>
        </w:tc>
        <w:tc>
          <w:tcPr>
            <w:tcW w:w="226" w:type="dxa"/>
            <w:tcPrChange w:id="1459" w:author="shorny" w:date="2014-05-31T14:43:00Z">
              <w:tcPr>
                <w:tcW w:w="226" w:type="dxa"/>
              </w:tcPr>
            </w:tcPrChange>
          </w:tcPr>
          <w:p w14:paraId="3F6FE025" w14:textId="77777777" w:rsidR="008F21C6" w:rsidRDefault="008F21C6" w:rsidP="00883FEF">
            <w:pPr>
              <w:pStyle w:val="ListParagraph"/>
              <w:ind w:left="0"/>
              <w:rPr>
                <w:ins w:id="1460" w:author="shorny" w:date="2014-05-31T14:38:00Z"/>
                <w:lang w:eastAsia="en-AU"/>
              </w:rPr>
            </w:pPr>
          </w:p>
        </w:tc>
        <w:tc>
          <w:tcPr>
            <w:tcW w:w="226" w:type="dxa"/>
            <w:tcPrChange w:id="1461" w:author="shorny" w:date="2014-05-31T14:43:00Z">
              <w:tcPr>
                <w:tcW w:w="226" w:type="dxa"/>
              </w:tcPr>
            </w:tcPrChange>
          </w:tcPr>
          <w:p w14:paraId="41F6BBFD" w14:textId="77777777" w:rsidR="008F21C6" w:rsidRDefault="008F21C6" w:rsidP="00883FEF">
            <w:pPr>
              <w:pStyle w:val="ListParagraph"/>
              <w:ind w:left="0"/>
              <w:rPr>
                <w:ins w:id="1462" w:author="shorny" w:date="2014-05-31T14:38:00Z"/>
                <w:lang w:eastAsia="en-AU"/>
              </w:rPr>
            </w:pPr>
          </w:p>
        </w:tc>
        <w:tc>
          <w:tcPr>
            <w:tcW w:w="226" w:type="dxa"/>
            <w:tcPrChange w:id="1463" w:author="shorny" w:date="2014-05-31T14:43:00Z">
              <w:tcPr>
                <w:tcW w:w="226" w:type="dxa"/>
              </w:tcPr>
            </w:tcPrChange>
          </w:tcPr>
          <w:p w14:paraId="3196BCDE" w14:textId="77777777" w:rsidR="008F21C6" w:rsidRDefault="008F21C6" w:rsidP="00883FEF">
            <w:pPr>
              <w:pStyle w:val="ListParagraph"/>
              <w:ind w:left="0"/>
              <w:rPr>
                <w:ins w:id="1464" w:author="shorny" w:date="2014-05-31T14:38:00Z"/>
                <w:lang w:eastAsia="en-AU"/>
              </w:rPr>
            </w:pPr>
          </w:p>
        </w:tc>
        <w:tc>
          <w:tcPr>
            <w:tcW w:w="226" w:type="dxa"/>
            <w:tcPrChange w:id="1465" w:author="shorny" w:date="2014-05-31T14:43:00Z">
              <w:tcPr>
                <w:tcW w:w="226" w:type="dxa"/>
              </w:tcPr>
            </w:tcPrChange>
          </w:tcPr>
          <w:p w14:paraId="7ED84FF6" w14:textId="77777777" w:rsidR="008F21C6" w:rsidRDefault="008F21C6" w:rsidP="00883FEF">
            <w:pPr>
              <w:pStyle w:val="ListParagraph"/>
              <w:ind w:left="0"/>
              <w:rPr>
                <w:ins w:id="1466" w:author="shorny" w:date="2014-05-31T14:38:00Z"/>
                <w:lang w:eastAsia="en-AU"/>
              </w:rPr>
            </w:pPr>
          </w:p>
        </w:tc>
      </w:tr>
      <w:tr w:rsidR="008F21C6" w14:paraId="3F338D86" w14:textId="77777777" w:rsidTr="008F21C6">
        <w:trPr>
          <w:ins w:id="1467" w:author="shorny" w:date="2014-05-31T14:38:00Z"/>
        </w:trPr>
        <w:tc>
          <w:tcPr>
            <w:tcW w:w="2835" w:type="dxa"/>
            <w:tcPrChange w:id="1468" w:author="shorny" w:date="2014-05-31T14:43:00Z">
              <w:tcPr>
                <w:tcW w:w="225" w:type="dxa"/>
              </w:tcPr>
            </w:tcPrChange>
          </w:tcPr>
          <w:p w14:paraId="15D47C5B" w14:textId="77777777" w:rsidR="008F21C6" w:rsidRDefault="008F21C6" w:rsidP="00883FEF">
            <w:pPr>
              <w:pStyle w:val="ListParagraph"/>
              <w:ind w:left="0"/>
              <w:rPr>
                <w:ins w:id="1469" w:author="shorny" w:date="2014-05-31T14:38:00Z"/>
                <w:lang w:eastAsia="en-AU"/>
              </w:rPr>
            </w:pPr>
          </w:p>
        </w:tc>
        <w:tc>
          <w:tcPr>
            <w:tcW w:w="225" w:type="dxa"/>
            <w:tcPrChange w:id="1470" w:author="shorny" w:date="2014-05-31T14:43:00Z">
              <w:tcPr>
                <w:tcW w:w="225" w:type="dxa"/>
              </w:tcPr>
            </w:tcPrChange>
          </w:tcPr>
          <w:p w14:paraId="13B37D10" w14:textId="77777777" w:rsidR="008F21C6" w:rsidRDefault="008F21C6" w:rsidP="00883FEF">
            <w:pPr>
              <w:pStyle w:val="ListParagraph"/>
              <w:ind w:left="0"/>
              <w:rPr>
                <w:ins w:id="1471" w:author="shorny" w:date="2014-05-31T14:38:00Z"/>
                <w:lang w:eastAsia="en-AU"/>
              </w:rPr>
            </w:pPr>
          </w:p>
        </w:tc>
        <w:tc>
          <w:tcPr>
            <w:tcW w:w="225" w:type="dxa"/>
            <w:tcPrChange w:id="1472" w:author="shorny" w:date="2014-05-31T14:43:00Z">
              <w:tcPr>
                <w:tcW w:w="225" w:type="dxa"/>
              </w:tcPr>
            </w:tcPrChange>
          </w:tcPr>
          <w:p w14:paraId="67D185A8" w14:textId="77777777" w:rsidR="008F21C6" w:rsidRDefault="008F21C6" w:rsidP="00883FEF">
            <w:pPr>
              <w:pStyle w:val="ListParagraph"/>
              <w:ind w:left="0"/>
              <w:rPr>
                <w:ins w:id="1473" w:author="shorny" w:date="2014-05-31T14:38:00Z"/>
                <w:lang w:eastAsia="en-AU"/>
              </w:rPr>
            </w:pPr>
          </w:p>
        </w:tc>
        <w:tc>
          <w:tcPr>
            <w:tcW w:w="225" w:type="dxa"/>
            <w:tcPrChange w:id="1474" w:author="shorny" w:date="2014-05-31T14:43:00Z">
              <w:tcPr>
                <w:tcW w:w="225" w:type="dxa"/>
              </w:tcPr>
            </w:tcPrChange>
          </w:tcPr>
          <w:p w14:paraId="6C017CBC" w14:textId="77777777" w:rsidR="008F21C6" w:rsidRDefault="008F21C6" w:rsidP="00883FEF">
            <w:pPr>
              <w:pStyle w:val="ListParagraph"/>
              <w:ind w:left="0"/>
              <w:rPr>
                <w:ins w:id="1475" w:author="shorny" w:date="2014-05-31T14:38:00Z"/>
                <w:lang w:eastAsia="en-AU"/>
              </w:rPr>
            </w:pPr>
          </w:p>
        </w:tc>
        <w:tc>
          <w:tcPr>
            <w:tcW w:w="225" w:type="dxa"/>
            <w:tcPrChange w:id="1476" w:author="shorny" w:date="2014-05-31T14:43:00Z">
              <w:tcPr>
                <w:tcW w:w="225" w:type="dxa"/>
              </w:tcPr>
            </w:tcPrChange>
          </w:tcPr>
          <w:p w14:paraId="101B180F" w14:textId="77777777" w:rsidR="008F21C6" w:rsidRDefault="008F21C6" w:rsidP="00883FEF">
            <w:pPr>
              <w:pStyle w:val="ListParagraph"/>
              <w:ind w:left="0"/>
              <w:rPr>
                <w:ins w:id="1477" w:author="shorny" w:date="2014-05-31T14:38:00Z"/>
                <w:lang w:eastAsia="en-AU"/>
              </w:rPr>
            </w:pPr>
          </w:p>
        </w:tc>
        <w:tc>
          <w:tcPr>
            <w:tcW w:w="225" w:type="dxa"/>
            <w:tcPrChange w:id="1478" w:author="shorny" w:date="2014-05-31T14:43:00Z">
              <w:tcPr>
                <w:tcW w:w="225" w:type="dxa"/>
              </w:tcPr>
            </w:tcPrChange>
          </w:tcPr>
          <w:p w14:paraId="7A76B02B" w14:textId="77777777" w:rsidR="008F21C6" w:rsidRDefault="008F21C6" w:rsidP="00883FEF">
            <w:pPr>
              <w:pStyle w:val="ListParagraph"/>
              <w:ind w:left="0"/>
              <w:rPr>
                <w:ins w:id="1479" w:author="shorny" w:date="2014-05-31T14:38:00Z"/>
                <w:lang w:eastAsia="en-AU"/>
              </w:rPr>
            </w:pPr>
          </w:p>
        </w:tc>
        <w:tc>
          <w:tcPr>
            <w:tcW w:w="225" w:type="dxa"/>
            <w:tcPrChange w:id="1480" w:author="shorny" w:date="2014-05-31T14:43:00Z">
              <w:tcPr>
                <w:tcW w:w="225" w:type="dxa"/>
              </w:tcPr>
            </w:tcPrChange>
          </w:tcPr>
          <w:p w14:paraId="36514EB8" w14:textId="77777777" w:rsidR="008F21C6" w:rsidRDefault="008F21C6" w:rsidP="00883FEF">
            <w:pPr>
              <w:pStyle w:val="ListParagraph"/>
              <w:ind w:left="0"/>
              <w:rPr>
                <w:ins w:id="1481" w:author="shorny" w:date="2014-05-31T14:38:00Z"/>
                <w:lang w:eastAsia="en-AU"/>
              </w:rPr>
            </w:pPr>
          </w:p>
        </w:tc>
        <w:tc>
          <w:tcPr>
            <w:tcW w:w="225" w:type="dxa"/>
            <w:tcPrChange w:id="1482" w:author="shorny" w:date="2014-05-31T14:43:00Z">
              <w:tcPr>
                <w:tcW w:w="225" w:type="dxa"/>
              </w:tcPr>
            </w:tcPrChange>
          </w:tcPr>
          <w:p w14:paraId="6845AE4D" w14:textId="77777777" w:rsidR="008F21C6" w:rsidRDefault="008F21C6" w:rsidP="00883FEF">
            <w:pPr>
              <w:pStyle w:val="ListParagraph"/>
              <w:ind w:left="0"/>
              <w:rPr>
                <w:ins w:id="1483" w:author="shorny" w:date="2014-05-31T14:38:00Z"/>
                <w:lang w:eastAsia="en-AU"/>
              </w:rPr>
            </w:pPr>
          </w:p>
        </w:tc>
        <w:tc>
          <w:tcPr>
            <w:tcW w:w="225" w:type="dxa"/>
            <w:tcPrChange w:id="1484" w:author="shorny" w:date="2014-05-31T14:43:00Z">
              <w:tcPr>
                <w:tcW w:w="225" w:type="dxa"/>
              </w:tcPr>
            </w:tcPrChange>
          </w:tcPr>
          <w:p w14:paraId="543CA86C" w14:textId="77777777" w:rsidR="008F21C6" w:rsidRDefault="008F21C6" w:rsidP="00883FEF">
            <w:pPr>
              <w:pStyle w:val="ListParagraph"/>
              <w:ind w:left="0"/>
              <w:rPr>
                <w:ins w:id="1485" w:author="shorny" w:date="2014-05-31T14:38:00Z"/>
                <w:lang w:eastAsia="en-AU"/>
              </w:rPr>
            </w:pPr>
          </w:p>
        </w:tc>
        <w:tc>
          <w:tcPr>
            <w:tcW w:w="225" w:type="dxa"/>
            <w:tcPrChange w:id="1486" w:author="shorny" w:date="2014-05-31T14:43:00Z">
              <w:tcPr>
                <w:tcW w:w="225" w:type="dxa"/>
              </w:tcPr>
            </w:tcPrChange>
          </w:tcPr>
          <w:p w14:paraId="36161904" w14:textId="77777777" w:rsidR="008F21C6" w:rsidRDefault="008F21C6" w:rsidP="00883FEF">
            <w:pPr>
              <w:pStyle w:val="ListParagraph"/>
              <w:ind w:left="0"/>
              <w:rPr>
                <w:ins w:id="1487" w:author="shorny" w:date="2014-05-31T14:38:00Z"/>
                <w:lang w:eastAsia="en-AU"/>
              </w:rPr>
            </w:pPr>
          </w:p>
        </w:tc>
        <w:tc>
          <w:tcPr>
            <w:tcW w:w="225" w:type="dxa"/>
            <w:tcPrChange w:id="1488" w:author="shorny" w:date="2014-05-31T14:43:00Z">
              <w:tcPr>
                <w:tcW w:w="225" w:type="dxa"/>
              </w:tcPr>
            </w:tcPrChange>
          </w:tcPr>
          <w:p w14:paraId="08CA89DF" w14:textId="77777777" w:rsidR="008F21C6" w:rsidRDefault="008F21C6" w:rsidP="00883FEF">
            <w:pPr>
              <w:pStyle w:val="ListParagraph"/>
              <w:ind w:left="0"/>
              <w:rPr>
                <w:ins w:id="1489" w:author="shorny" w:date="2014-05-31T14:38:00Z"/>
                <w:lang w:eastAsia="en-AU"/>
              </w:rPr>
            </w:pPr>
          </w:p>
        </w:tc>
        <w:tc>
          <w:tcPr>
            <w:tcW w:w="225" w:type="dxa"/>
            <w:tcPrChange w:id="1490" w:author="shorny" w:date="2014-05-31T14:43:00Z">
              <w:tcPr>
                <w:tcW w:w="225" w:type="dxa"/>
              </w:tcPr>
            </w:tcPrChange>
          </w:tcPr>
          <w:p w14:paraId="5D17D433" w14:textId="77777777" w:rsidR="008F21C6" w:rsidRDefault="008F21C6" w:rsidP="00883FEF">
            <w:pPr>
              <w:pStyle w:val="ListParagraph"/>
              <w:ind w:left="0"/>
              <w:rPr>
                <w:ins w:id="1491" w:author="shorny" w:date="2014-05-31T14:38:00Z"/>
                <w:lang w:eastAsia="en-AU"/>
              </w:rPr>
            </w:pPr>
          </w:p>
        </w:tc>
        <w:tc>
          <w:tcPr>
            <w:tcW w:w="225" w:type="dxa"/>
            <w:tcPrChange w:id="1492" w:author="shorny" w:date="2014-05-31T14:43:00Z">
              <w:tcPr>
                <w:tcW w:w="225" w:type="dxa"/>
              </w:tcPr>
            </w:tcPrChange>
          </w:tcPr>
          <w:p w14:paraId="76349E76" w14:textId="77777777" w:rsidR="008F21C6" w:rsidRDefault="008F21C6" w:rsidP="00883FEF">
            <w:pPr>
              <w:pStyle w:val="ListParagraph"/>
              <w:ind w:left="0"/>
              <w:rPr>
                <w:ins w:id="1493" w:author="shorny" w:date="2014-05-31T14:38:00Z"/>
                <w:lang w:eastAsia="en-AU"/>
              </w:rPr>
            </w:pPr>
          </w:p>
        </w:tc>
        <w:tc>
          <w:tcPr>
            <w:tcW w:w="225" w:type="dxa"/>
            <w:tcPrChange w:id="1494" w:author="shorny" w:date="2014-05-31T14:43:00Z">
              <w:tcPr>
                <w:tcW w:w="225" w:type="dxa"/>
              </w:tcPr>
            </w:tcPrChange>
          </w:tcPr>
          <w:p w14:paraId="5BB01152" w14:textId="77777777" w:rsidR="008F21C6" w:rsidRDefault="008F21C6" w:rsidP="00883FEF">
            <w:pPr>
              <w:pStyle w:val="ListParagraph"/>
              <w:ind w:left="0"/>
              <w:rPr>
                <w:ins w:id="1495" w:author="shorny" w:date="2014-05-31T14:38:00Z"/>
                <w:lang w:eastAsia="en-AU"/>
              </w:rPr>
            </w:pPr>
          </w:p>
        </w:tc>
        <w:tc>
          <w:tcPr>
            <w:tcW w:w="225" w:type="dxa"/>
            <w:tcPrChange w:id="1496" w:author="shorny" w:date="2014-05-31T14:43:00Z">
              <w:tcPr>
                <w:tcW w:w="225" w:type="dxa"/>
              </w:tcPr>
            </w:tcPrChange>
          </w:tcPr>
          <w:p w14:paraId="0C956BC1" w14:textId="77777777" w:rsidR="008F21C6" w:rsidRDefault="008F21C6" w:rsidP="00883FEF">
            <w:pPr>
              <w:pStyle w:val="ListParagraph"/>
              <w:ind w:left="0"/>
              <w:rPr>
                <w:ins w:id="1497" w:author="shorny" w:date="2014-05-31T14:38:00Z"/>
                <w:lang w:eastAsia="en-AU"/>
              </w:rPr>
            </w:pPr>
          </w:p>
        </w:tc>
        <w:tc>
          <w:tcPr>
            <w:tcW w:w="225" w:type="dxa"/>
            <w:tcPrChange w:id="1498" w:author="shorny" w:date="2014-05-31T14:43:00Z">
              <w:tcPr>
                <w:tcW w:w="225" w:type="dxa"/>
              </w:tcPr>
            </w:tcPrChange>
          </w:tcPr>
          <w:p w14:paraId="5B539358" w14:textId="77777777" w:rsidR="008F21C6" w:rsidRDefault="008F21C6" w:rsidP="00883FEF">
            <w:pPr>
              <w:pStyle w:val="ListParagraph"/>
              <w:ind w:left="0"/>
              <w:rPr>
                <w:ins w:id="1499" w:author="shorny" w:date="2014-05-31T14:38:00Z"/>
                <w:lang w:eastAsia="en-AU"/>
              </w:rPr>
            </w:pPr>
          </w:p>
        </w:tc>
        <w:tc>
          <w:tcPr>
            <w:tcW w:w="225" w:type="dxa"/>
            <w:tcPrChange w:id="1500" w:author="shorny" w:date="2014-05-31T14:43:00Z">
              <w:tcPr>
                <w:tcW w:w="225" w:type="dxa"/>
              </w:tcPr>
            </w:tcPrChange>
          </w:tcPr>
          <w:p w14:paraId="304874B5" w14:textId="77777777" w:rsidR="008F21C6" w:rsidRDefault="008F21C6" w:rsidP="00883FEF">
            <w:pPr>
              <w:pStyle w:val="ListParagraph"/>
              <w:ind w:left="0"/>
              <w:rPr>
                <w:ins w:id="1501" w:author="shorny" w:date="2014-05-31T14:38:00Z"/>
                <w:lang w:eastAsia="en-AU"/>
              </w:rPr>
            </w:pPr>
          </w:p>
        </w:tc>
        <w:tc>
          <w:tcPr>
            <w:tcW w:w="226" w:type="dxa"/>
            <w:tcPrChange w:id="1502" w:author="shorny" w:date="2014-05-31T14:43:00Z">
              <w:tcPr>
                <w:tcW w:w="226" w:type="dxa"/>
              </w:tcPr>
            </w:tcPrChange>
          </w:tcPr>
          <w:p w14:paraId="66B20025" w14:textId="77777777" w:rsidR="008F21C6" w:rsidRDefault="008F21C6" w:rsidP="00883FEF">
            <w:pPr>
              <w:pStyle w:val="ListParagraph"/>
              <w:ind w:left="0"/>
              <w:rPr>
                <w:ins w:id="1503" w:author="shorny" w:date="2014-05-31T14:38:00Z"/>
                <w:lang w:eastAsia="en-AU"/>
              </w:rPr>
            </w:pPr>
          </w:p>
        </w:tc>
        <w:tc>
          <w:tcPr>
            <w:tcW w:w="226" w:type="dxa"/>
            <w:tcPrChange w:id="1504" w:author="shorny" w:date="2014-05-31T14:43:00Z">
              <w:tcPr>
                <w:tcW w:w="226" w:type="dxa"/>
              </w:tcPr>
            </w:tcPrChange>
          </w:tcPr>
          <w:p w14:paraId="55BC74B7" w14:textId="77777777" w:rsidR="008F21C6" w:rsidRDefault="008F21C6" w:rsidP="00883FEF">
            <w:pPr>
              <w:pStyle w:val="ListParagraph"/>
              <w:ind w:left="0"/>
              <w:rPr>
                <w:ins w:id="1505" w:author="shorny" w:date="2014-05-31T14:38:00Z"/>
                <w:lang w:eastAsia="en-AU"/>
              </w:rPr>
            </w:pPr>
          </w:p>
        </w:tc>
        <w:tc>
          <w:tcPr>
            <w:tcW w:w="226" w:type="dxa"/>
            <w:tcPrChange w:id="1506" w:author="shorny" w:date="2014-05-31T14:43:00Z">
              <w:tcPr>
                <w:tcW w:w="226" w:type="dxa"/>
              </w:tcPr>
            </w:tcPrChange>
          </w:tcPr>
          <w:p w14:paraId="39D67230" w14:textId="77777777" w:rsidR="008F21C6" w:rsidRDefault="008F21C6" w:rsidP="00883FEF">
            <w:pPr>
              <w:pStyle w:val="ListParagraph"/>
              <w:ind w:left="0"/>
              <w:rPr>
                <w:ins w:id="1507" w:author="shorny" w:date="2014-05-31T14:38:00Z"/>
                <w:lang w:eastAsia="en-AU"/>
              </w:rPr>
            </w:pPr>
          </w:p>
        </w:tc>
        <w:tc>
          <w:tcPr>
            <w:tcW w:w="226" w:type="dxa"/>
            <w:tcPrChange w:id="1508" w:author="shorny" w:date="2014-05-31T14:43:00Z">
              <w:tcPr>
                <w:tcW w:w="226" w:type="dxa"/>
              </w:tcPr>
            </w:tcPrChange>
          </w:tcPr>
          <w:p w14:paraId="72E76FE1" w14:textId="77777777" w:rsidR="008F21C6" w:rsidRDefault="008F21C6" w:rsidP="00883FEF">
            <w:pPr>
              <w:pStyle w:val="ListParagraph"/>
              <w:ind w:left="0"/>
              <w:rPr>
                <w:ins w:id="1509" w:author="shorny" w:date="2014-05-31T14:38:00Z"/>
                <w:lang w:eastAsia="en-AU"/>
              </w:rPr>
            </w:pPr>
          </w:p>
        </w:tc>
        <w:tc>
          <w:tcPr>
            <w:tcW w:w="226" w:type="dxa"/>
            <w:tcPrChange w:id="1510" w:author="shorny" w:date="2014-05-31T14:43:00Z">
              <w:tcPr>
                <w:tcW w:w="226" w:type="dxa"/>
              </w:tcPr>
            </w:tcPrChange>
          </w:tcPr>
          <w:p w14:paraId="33BBFFC7" w14:textId="77777777" w:rsidR="008F21C6" w:rsidRDefault="008F21C6" w:rsidP="00883FEF">
            <w:pPr>
              <w:pStyle w:val="ListParagraph"/>
              <w:ind w:left="0"/>
              <w:rPr>
                <w:ins w:id="1511" w:author="shorny" w:date="2014-05-31T14:38:00Z"/>
                <w:lang w:eastAsia="en-AU"/>
              </w:rPr>
            </w:pPr>
          </w:p>
        </w:tc>
        <w:tc>
          <w:tcPr>
            <w:tcW w:w="226" w:type="dxa"/>
            <w:tcPrChange w:id="1512" w:author="shorny" w:date="2014-05-31T14:43:00Z">
              <w:tcPr>
                <w:tcW w:w="226" w:type="dxa"/>
              </w:tcPr>
            </w:tcPrChange>
          </w:tcPr>
          <w:p w14:paraId="4E50447E" w14:textId="77777777" w:rsidR="008F21C6" w:rsidRDefault="008F21C6" w:rsidP="00883FEF">
            <w:pPr>
              <w:pStyle w:val="ListParagraph"/>
              <w:ind w:left="0"/>
              <w:rPr>
                <w:ins w:id="1513" w:author="shorny" w:date="2014-05-31T14:38:00Z"/>
                <w:lang w:eastAsia="en-AU"/>
              </w:rPr>
            </w:pPr>
          </w:p>
        </w:tc>
        <w:tc>
          <w:tcPr>
            <w:tcW w:w="226" w:type="dxa"/>
            <w:tcPrChange w:id="1514" w:author="shorny" w:date="2014-05-31T14:43:00Z">
              <w:tcPr>
                <w:tcW w:w="226" w:type="dxa"/>
              </w:tcPr>
            </w:tcPrChange>
          </w:tcPr>
          <w:p w14:paraId="78606F62" w14:textId="77777777" w:rsidR="008F21C6" w:rsidRDefault="008F21C6" w:rsidP="00883FEF">
            <w:pPr>
              <w:pStyle w:val="ListParagraph"/>
              <w:ind w:left="0"/>
              <w:rPr>
                <w:ins w:id="1515" w:author="shorny" w:date="2014-05-31T14:38:00Z"/>
                <w:lang w:eastAsia="en-AU"/>
              </w:rPr>
            </w:pPr>
          </w:p>
        </w:tc>
        <w:tc>
          <w:tcPr>
            <w:tcW w:w="226" w:type="dxa"/>
            <w:tcPrChange w:id="1516" w:author="shorny" w:date="2014-05-31T14:43:00Z">
              <w:tcPr>
                <w:tcW w:w="226" w:type="dxa"/>
              </w:tcPr>
            </w:tcPrChange>
          </w:tcPr>
          <w:p w14:paraId="269E0C19" w14:textId="77777777" w:rsidR="008F21C6" w:rsidRDefault="008F21C6" w:rsidP="00883FEF">
            <w:pPr>
              <w:pStyle w:val="ListParagraph"/>
              <w:ind w:left="0"/>
              <w:rPr>
                <w:ins w:id="1517" w:author="shorny" w:date="2014-05-31T14:38:00Z"/>
                <w:lang w:eastAsia="en-AU"/>
              </w:rPr>
            </w:pPr>
          </w:p>
        </w:tc>
        <w:tc>
          <w:tcPr>
            <w:tcW w:w="226" w:type="dxa"/>
            <w:tcPrChange w:id="1518" w:author="shorny" w:date="2014-05-31T14:43:00Z">
              <w:tcPr>
                <w:tcW w:w="226" w:type="dxa"/>
              </w:tcPr>
            </w:tcPrChange>
          </w:tcPr>
          <w:p w14:paraId="1842DA8D" w14:textId="77777777" w:rsidR="008F21C6" w:rsidRDefault="008F21C6" w:rsidP="00883FEF">
            <w:pPr>
              <w:pStyle w:val="ListParagraph"/>
              <w:ind w:left="0"/>
              <w:rPr>
                <w:ins w:id="1519" w:author="shorny" w:date="2014-05-31T14:38:00Z"/>
                <w:lang w:eastAsia="en-AU"/>
              </w:rPr>
            </w:pPr>
          </w:p>
        </w:tc>
        <w:tc>
          <w:tcPr>
            <w:tcW w:w="226" w:type="dxa"/>
            <w:tcPrChange w:id="1520" w:author="shorny" w:date="2014-05-31T14:43:00Z">
              <w:tcPr>
                <w:tcW w:w="226" w:type="dxa"/>
              </w:tcPr>
            </w:tcPrChange>
          </w:tcPr>
          <w:p w14:paraId="57C700EE" w14:textId="77777777" w:rsidR="008F21C6" w:rsidRDefault="008F21C6" w:rsidP="00883FEF">
            <w:pPr>
              <w:pStyle w:val="ListParagraph"/>
              <w:ind w:left="0"/>
              <w:rPr>
                <w:ins w:id="1521" w:author="shorny" w:date="2014-05-31T14:38:00Z"/>
                <w:lang w:eastAsia="en-AU"/>
              </w:rPr>
            </w:pPr>
          </w:p>
        </w:tc>
        <w:tc>
          <w:tcPr>
            <w:tcW w:w="226" w:type="dxa"/>
            <w:tcPrChange w:id="1522" w:author="shorny" w:date="2014-05-31T14:43:00Z">
              <w:tcPr>
                <w:tcW w:w="226" w:type="dxa"/>
              </w:tcPr>
            </w:tcPrChange>
          </w:tcPr>
          <w:p w14:paraId="087B7CA9" w14:textId="77777777" w:rsidR="008F21C6" w:rsidRDefault="008F21C6" w:rsidP="00883FEF">
            <w:pPr>
              <w:pStyle w:val="ListParagraph"/>
              <w:ind w:left="0"/>
              <w:rPr>
                <w:ins w:id="1523" w:author="shorny" w:date="2014-05-31T14:38:00Z"/>
                <w:lang w:eastAsia="en-AU"/>
              </w:rPr>
            </w:pPr>
          </w:p>
        </w:tc>
        <w:tc>
          <w:tcPr>
            <w:tcW w:w="226" w:type="dxa"/>
            <w:tcPrChange w:id="1524" w:author="shorny" w:date="2014-05-31T14:43:00Z">
              <w:tcPr>
                <w:tcW w:w="226" w:type="dxa"/>
              </w:tcPr>
            </w:tcPrChange>
          </w:tcPr>
          <w:p w14:paraId="046A1CD7" w14:textId="77777777" w:rsidR="008F21C6" w:rsidRDefault="008F21C6" w:rsidP="00883FEF">
            <w:pPr>
              <w:pStyle w:val="ListParagraph"/>
              <w:ind w:left="0"/>
              <w:rPr>
                <w:ins w:id="1525" w:author="shorny" w:date="2014-05-31T14:38:00Z"/>
                <w:lang w:eastAsia="en-AU"/>
              </w:rPr>
            </w:pPr>
          </w:p>
        </w:tc>
        <w:tc>
          <w:tcPr>
            <w:tcW w:w="226" w:type="dxa"/>
            <w:tcPrChange w:id="1526" w:author="shorny" w:date="2014-05-31T14:43:00Z">
              <w:tcPr>
                <w:tcW w:w="226" w:type="dxa"/>
              </w:tcPr>
            </w:tcPrChange>
          </w:tcPr>
          <w:p w14:paraId="75E1157B" w14:textId="77777777" w:rsidR="008F21C6" w:rsidRDefault="008F21C6" w:rsidP="00883FEF">
            <w:pPr>
              <w:pStyle w:val="ListParagraph"/>
              <w:ind w:left="0"/>
              <w:rPr>
                <w:ins w:id="1527" w:author="shorny" w:date="2014-05-31T14:38:00Z"/>
                <w:lang w:eastAsia="en-AU"/>
              </w:rPr>
            </w:pPr>
          </w:p>
        </w:tc>
        <w:tc>
          <w:tcPr>
            <w:tcW w:w="226" w:type="dxa"/>
            <w:tcPrChange w:id="1528" w:author="shorny" w:date="2014-05-31T14:43:00Z">
              <w:tcPr>
                <w:tcW w:w="226" w:type="dxa"/>
              </w:tcPr>
            </w:tcPrChange>
          </w:tcPr>
          <w:p w14:paraId="5702046C" w14:textId="77777777" w:rsidR="008F21C6" w:rsidRDefault="008F21C6" w:rsidP="00883FEF">
            <w:pPr>
              <w:pStyle w:val="ListParagraph"/>
              <w:ind w:left="0"/>
              <w:rPr>
                <w:ins w:id="1529" w:author="shorny" w:date="2014-05-31T14:38:00Z"/>
                <w:lang w:eastAsia="en-AU"/>
              </w:rPr>
            </w:pPr>
          </w:p>
        </w:tc>
        <w:tc>
          <w:tcPr>
            <w:tcW w:w="226" w:type="dxa"/>
            <w:tcPrChange w:id="1530" w:author="shorny" w:date="2014-05-31T14:43:00Z">
              <w:tcPr>
                <w:tcW w:w="226" w:type="dxa"/>
              </w:tcPr>
            </w:tcPrChange>
          </w:tcPr>
          <w:p w14:paraId="03707CED" w14:textId="77777777" w:rsidR="008F21C6" w:rsidRDefault="008F21C6" w:rsidP="00883FEF">
            <w:pPr>
              <w:pStyle w:val="ListParagraph"/>
              <w:ind w:left="0"/>
              <w:rPr>
                <w:ins w:id="1531" w:author="shorny" w:date="2014-05-31T14:38:00Z"/>
                <w:lang w:eastAsia="en-AU"/>
              </w:rPr>
            </w:pPr>
          </w:p>
        </w:tc>
        <w:tc>
          <w:tcPr>
            <w:tcW w:w="226" w:type="dxa"/>
            <w:tcPrChange w:id="1532" w:author="shorny" w:date="2014-05-31T14:43:00Z">
              <w:tcPr>
                <w:tcW w:w="226" w:type="dxa"/>
              </w:tcPr>
            </w:tcPrChange>
          </w:tcPr>
          <w:p w14:paraId="0D7553D6" w14:textId="77777777" w:rsidR="008F21C6" w:rsidRDefault="008F21C6" w:rsidP="00883FEF">
            <w:pPr>
              <w:pStyle w:val="ListParagraph"/>
              <w:ind w:left="0"/>
              <w:rPr>
                <w:ins w:id="1533" w:author="shorny" w:date="2014-05-31T14:38:00Z"/>
                <w:lang w:eastAsia="en-AU"/>
              </w:rPr>
            </w:pPr>
          </w:p>
        </w:tc>
        <w:tc>
          <w:tcPr>
            <w:tcW w:w="226" w:type="dxa"/>
            <w:tcPrChange w:id="1534" w:author="shorny" w:date="2014-05-31T14:43:00Z">
              <w:tcPr>
                <w:tcW w:w="226" w:type="dxa"/>
              </w:tcPr>
            </w:tcPrChange>
          </w:tcPr>
          <w:p w14:paraId="691DF402" w14:textId="77777777" w:rsidR="008F21C6" w:rsidRDefault="008F21C6" w:rsidP="00883FEF">
            <w:pPr>
              <w:pStyle w:val="ListParagraph"/>
              <w:ind w:left="0"/>
              <w:rPr>
                <w:ins w:id="1535" w:author="shorny" w:date="2014-05-31T14:38:00Z"/>
                <w:lang w:eastAsia="en-AU"/>
              </w:rPr>
            </w:pPr>
          </w:p>
        </w:tc>
        <w:tc>
          <w:tcPr>
            <w:tcW w:w="226" w:type="dxa"/>
            <w:tcPrChange w:id="1536" w:author="shorny" w:date="2014-05-31T14:43:00Z">
              <w:tcPr>
                <w:tcW w:w="226" w:type="dxa"/>
              </w:tcPr>
            </w:tcPrChange>
          </w:tcPr>
          <w:p w14:paraId="3D26E491" w14:textId="77777777" w:rsidR="008F21C6" w:rsidRDefault="008F21C6" w:rsidP="00883FEF">
            <w:pPr>
              <w:pStyle w:val="ListParagraph"/>
              <w:ind w:left="0"/>
              <w:rPr>
                <w:ins w:id="1537" w:author="shorny" w:date="2014-05-31T14:38:00Z"/>
                <w:lang w:eastAsia="en-AU"/>
              </w:rPr>
            </w:pPr>
          </w:p>
        </w:tc>
        <w:tc>
          <w:tcPr>
            <w:tcW w:w="226" w:type="dxa"/>
            <w:tcPrChange w:id="1538" w:author="shorny" w:date="2014-05-31T14:43:00Z">
              <w:tcPr>
                <w:tcW w:w="226" w:type="dxa"/>
              </w:tcPr>
            </w:tcPrChange>
          </w:tcPr>
          <w:p w14:paraId="181B6179" w14:textId="77777777" w:rsidR="008F21C6" w:rsidRDefault="008F21C6" w:rsidP="00883FEF">
            <w:pPr>
              <w:pStyle w:val="ListParagraph"/>
              <w:ind w:left="0"/>
              <w:rPr>
                <w:ins w:id="1539" w:author="shorny" w:date="2014-05-31T14:38:00Z"/>
                <w:lang w:eastAsia="en-AU"/>
              </w:rPr>
            </w:pPr>
          </w:p>
        </w:tc>
        <w:tc>
          <w:tcPr>
            <w:tcW w:w="226" w:type="dxa"/>
            <w:tcPrChange w:id="1540" w:author="shorny" w:date="2014-05-31T14:43:00Z">
              <w:tcPr>
                <w:tcW w:w="226" w:type="dxa"/>
              </w:tcPr>
            </w:tcPrChange>
          </w:tcPr>
          <w:p w14:paraId="6D772DC7" w14:textId="77777777" w:rsidR="008F21C6" w:rsidRDefault="008F21C6" w:rsidP="00883FEF">
            <w:pPr>
              <w:pStyle w:val="ListParagraph"/>
              <w:ind w:left="0"/>
              <w:rPr>
                <w:ins w:id="1541" w:author="shorny" w:date="2014-05-31T14:38:00Z"/>
                <w:lang w:eastAsia="en-AU"/>
              </w:rPr>
            </w:pPr>
          </w:p>
        </w:tc>
        <w:tc>
          <w:tcPr>
            <w:tcW w:w="226" w:type="dxa"/>
            <w:tcPrChange w:id="1542" w:author="shorny" w:date="2014-05-31T14:43:00Z">
              <w:tcPr>
                <w:tcW w:w="226" w:type="dxa"/>
              </w:tcPr>
            </w:tcPrChange>
          </w:tcPr>
          <w:p w14:paraId="10242ECC" w14:textId="77777777" w:rsidR="008F21C6" w:rsidRDefault="008F21C6" w:rsidP="00883FEF">
            <w:pPr>
              <w:pStyle w:val="ListParagraph"/>
              <w:ind w:left="0"/>
              <w:rPr>
                <w:ins w:id="1543" w:author="shorny" w:date="2014-05-31T14:38:00Z"/>
                <w:lang w:eastAsia="en-AU"/>
              </w:rPr>
            </w:pPr>
          </w:p>
        </w:tc>
        <w:tc>
          <w:tcPr>
            <w:tcW w:w="226" w:type="dxa"/>
            <w:tcPrChange w:id="1544" w:author="shorny" w:date="2014-05-31T14:43:00Z">
              <w:tcPr>
                <w:tcW w:w="226" w:type="dxa"/>
              </w:tcPr>
            </w:tcPrChange>
          </w:tcPr>
          <w:p w14:paraId="5723F331" w14:textId="77777777" w:rsidR="008F21C6" w:rsidRDefault="008F21C6" w:rsidP="00883FEF">
            <w:pPr>
              <w:pStyle w:val="ListParagraph"/>
              <w:ind w:left="0"/>
              <w:rPr>
                <w:ins w:id="1545" w:author="shorny" w:date="2014-05-31T14:38:00Z"/>
                <w:lang w:eastAsia="en-AU"/>
              </w:rPr>
            </w:pPr>
          </w:p>
        </w:tc>
        <w:tc>
          <w:tcPr>
            <w:tcW w:w="226" w:type="dxa"/>
            <w:tcPrChange w:id="1546" w:author="shorny" w:date="2014-05-31T14:43:00Z">
              <w:tcPr>
                <w:tcW w:w="226" w:type="dxa"/>
              </w:tcPr>
            </w:tcPrChange>
          </w:tcPr>
          <w:p w14:paraId="193589A7" w14:textId="77777777" w:rsidR="008F21C6" w:rsidRDefault="008F21C6" w:rsidP="00883FEF">
            <w:pPr>
              <w:pStyle w:val="ListParagraph"/>
              <w:ind w:left="0"/>
              <w:rPr>
                <w:ins w:id="1547" w:author="shorny" w:date="2014-05-31T14:38:00Z"/>
                <w:lang w:eastAsia="en-AU"/>
              </w:rPr>
            </w:pPr>
          </w:p>
        </w:tc>
        <w:tc>
          <w:tcPr>
            <w:tcW w:w="226" w:type="dxa"/>
            <w:tcPrChange w:id="1548" w:author="shorny" w:date="2014-05-31T14:43:00Z">
              <w:tcPr>
                <w:tcW w:w="226" w:type="dxa"/>
              </w:tcPr>
            </w:tcPrChange>
          </w:tcPr>
          <w:p w14:paraId="35EE7FE5" w14:textId="77777777" w:rsidR="008F21C6" w:rsidRDefault="008F21C6" w:rsidP="00883FEF">
            <w:pPr>
              <w:pStyle w:val="ListParagraph"/>
              <w:ind w:left="0"/>
              <w:rPr>
                <w:ins w:id="1549" w:author="shorny" w:date="2014-05-31T14:38:00Z"/>
                <w:lang w:eastAsia="en-AU"/>
              </w:rPr>
            </w:pPr>
          </w:p>
        </w:tc>
        <w:tc>
          <w:tcPr>
            <w:tcW w:w="226" w:type="dxa"/>
            <w:tcPrChange w:id="1550" w:author="shorny" w:date="2014-05-31T14:43:00Z">
              <w:tcPr>
                <w:tcW w:w="226" w:type="dxa"/>
              </w:tcPr>
            </w:tcPrChange>
          </w:tcPr>
          <w:p w14:paraId="19AD3ED3" w14:textId="77777777" w:rsidR="008F21C6" w:rsidRDefault="008F21C6" w:rsidP="00883FEF">
            <w:pPr>
              <w:pStyle w:val="ListParagraph"/>
              <w:ind w:left="0"/>
              <w:rPr>
                <w:ins w:id="1551" w:author="shorny" w:date="2014-05-31T14:38:00Z"/>
                <w:lang w:eastAsia="en-AU"/>
              </w:rPr>
            </w:pPr>
          </w:p>
        </w:tc>
        <w:tc>
          <w:tcPr>
            <w:tcW w:w="226" w:type="dxa"/>
            <w:tcPrChange w:id="1552" w:author="shorny" w:date="2014-05-31T14:43:00Z">
              <w:tcPr>
                <w:tcW w:w="226" w:type="dxa"/>
              </w:tcPr>
            </w:tcPrChange>
          </w:tcPr>
          <w:p w14:paraId="264FD4D5" w14:textId="77777777" w:rsidR="008F21C6" w:rsidRDefault="008F21C6" w:rsidP="00883FEF">
            <w:pPr>
              <w:pStyle w:val="ListParagraph"/>
              <w:ind w:left="0"/>
              <w:rPr>
                <w:ins w:id="1553" w:author="shorny" w:date="2014-05-31T14:38:00Z"/>
                <w:lang w:eastAsia="en-AU"/>
              </w:rPr>
            </w:pPr>
          </w:p>
        </w:tc>
        <w:tc>
          <w:tcPr>
            <w:tcW w:w="226" w:type="dxa"/>
            <w:tcPrChange w:id="1554" w:author="shorny" w:date="2014-05-31T14:43:00Z">
              <w:tcPr>
                <w:tcW w:w="226" w:type="dxa"/>
              </w:tcPr>
            </w:tcPrChange>
          </w:tcPr>
          <w:p w14:paraId="5FA4C159" w14:textId="77777777" w:rsidR="008F21C6" w:rsidRDefault="008F21C6" w:rsidP="00883FEF">
            <w:pPr>
              <w:pStyle w:val="ListParagraph"/>
              <w:ind w:left="0"/>
              <w:rPr>
                <w:ins w:id="1555" w:author="shorny" w:date="2014-05-31T14:38:00Z"/>
                <w:lang w:eastAsia="en-AU"/>
              </w:rPr>
            </w:pPr>
          </w:p>
        </w:tc>
        <w:tc>
          <w:tcPr>
            <w:tcW w:w="226" w:type="dxa"/>
            <w:tcPrChange w:id="1556" w:author="shorny" w:date="2014-05-31T14:43:00Z">
              <w:tcPr>
                <w:tcW w:w="226" w:type="dxa"/>
              </w:tcPr>
            </w:tcPrChange>
          </w:tcPr>
          <w:p w14:paraId="4E9A6898" w14:textId="77777777" w:rsidR="008F21C6" w:rsidRDefault="008F21C6" w:rsidP="00883FEF">
            <w:pPr>
              <w:pStyle w:val="ListParagraph"/>
              <w:ind w:left="0"/>
              <w:rPr>
                <w:ins w:id="1557" w:author="shorny" w:date="2014-05-31T14:38:00Z"/>
                <w:lang w:eastAsia="en-AU"/>
              </w:rPr>
            </w:pPr>
          </w:p>
        </w:tc>
      </w:tr>
      <w:tr w:rsidR="008F21C6" w14:paraId="25DB2863" w14:textId="77777777" w:rsidTr="008F21C6">
        <w:trPr>
          <w:ins w:id="1558" w:author="shorny" w:date="2014-05-31T14:38:00Z"/>
        </w:trPr>
        <w:tc>
          <w:tcPr>
            <w:tcW w:w="2835" w:type="dxa"/>
            <w:tcPrChange w:id="1559" w:author="shorny" w:date="2014-05-31T14:43:00Z">
              <w:tcPr>
                <w:tcW w:w="225" w:type="dxa"/>
              </w:tcPr>
            </w:tcPrChange>
          </w:tcPr>
          <w:p w14:paraId="37C9141D" w14:textId="77777777" w:rsidR="008F21C6" w:rsidRDefault="008F21C6" w:rsidP="00883FEF">
            <w:pPr>
              <w:pStyle w:val="ListParagraph"/>
              <w:ind w:left="0"/>
              <w:rPr>
                <w:ins w:id="1560" w:author="shorny" w:date="2014-05-31T14:38:00Z"/>
                <w:lang w:eastAsia="en-AU"/>
              </w:rPr>
            </w:pPr>
          </w:p>
        </w:tc>
        <w:tc>
          <w:tcPr>
            <w:tcW w:w="225" w:type="dxa"/>
            <w:tcPrChange w:id="1561" w:author="shorny" w:date="2014-05-31T14:43:00Z">
              <w:tcPr>
                <w:tcW w:w="225" w:type="dxa"/>
              </w:tcPr>
            </w:tcPrChange>
          </w:tcPr>
          <w:p w14:paraId="38156C7C" w14:textId="77777777" w:rsidR="008F21C6" w:rsidRDefault="008F21C6" w:rsidP="00883FEF">
            <w:pPr>
              <w:pStyle w:val="ListParagraph"/>
              <w:ind w:left="0"/>
              <w:rPr>
                <w:ins w:id="1562" w:author="shorny" w:date="2014-05-31T14:38:00Z"/>
                <w:lang w:eastAsia="en-AU"/>
              </w:rPr>
            </w:pPr>
          </w:p>
        </w:tc>
        <w:tc>
          <w:tcPr>
            <w:tcW w:w="225" w:type="dxa"/>
            <w:tcPrChange w:id="1563" w:author="shorny" w:date="2014-05-31T14:43:00Z">
              <w:tcPr>
                <w:tcW w:w="225" w:type="dxa"/>
              </w:tcPr>
            </w:tcPrChange>
          </w:tcPr>
          <w:p w14:paraId="28EFA39F" w14:textId="77777777" w:rsidR="008F21C6" w:rsidRDefault="008F21C6" w:rsidP="00883FEF">
            <w:pPr>
              <w:pStyle w:val="ListParagraph"/>
              <w:ind w:left="0"/>
              <w:rPr>
                <w:ins w:id="1564" w:author="shorny" w:date="2014-05-31T14:38:00Z"/>
                <w:lang w:eastAsia="en-AU"/>
              </w:rPr>
            </w:pPr>
          </w:p>
        </w:tc>
        <w:tc>
          <w:tcPr>
            <w:tcW w:w="225" w:type="dxa"/>
            <w:tcPrChange w:id="1565" w:author="shorny" w:date="2014-05-31T14:43:00Z">
              <w:tcPr>
                <w:tcW w:w="225" w:type="dxa"/>
              </w:tcPr>
            </w:tcPrChange>
          </w:tcPr>
          <w:p w14:paraId="0C64C4AF" w14:textId="77777777" w:rsidR="008F21C6" w:rsidRDefault="008F21C6" w:rsidP="00883FEF">
            <w:pPr>
              <w:pStyle w:val="ListParagraph"/>
              <w:ind w:left="0"/>
              <w:rPr>
                <w:ins w:id="1566" w:author="shorny" w:date="2014-05-31T14:38:00Z"/>
                <w:lang w:eastAsia="en-AU"/>
              </w:rPr>
            </w:pPr>
          </w:p>
        </w:tc>
        <w:tc>
          <w:tcPr>
            <w:tcW w:w="225" w:type="dxa"/>
            <w:tcPrChange w:id="1567" w:author="shorny" w:date="2014-05-31T14:43:00Z">
              <w:tcPr>
                <w:tcW w:w="225" w:type="dxa"/>
              </w:tcPr>
            </w:tcPrChange>
          </w:tcPr>
          <w:p w14:paraId="10DA30B7" w14:textId="77777777" w:rsidR="008F21C6" w:rsidRDefault="008F21C6" w:rsidP="00883FEF">
            <w:pPr>
              <w:pStyle w:val="ListParagraph"/>
              <w:ind w:left="0"/>
              <w:rPr>
                <w:ins w:id="1568" w:author="shorny" w:date="2014-05-31T14:38:00Z"/>
                <w:lang w:eastAsia="en-AU"/>
              </w:rPr>
            </w:pPr>
          </w:p>
        </w:tc>
        <w:tc>
          <w:tcPr>
            <w:tcW w:w="225" w:type="dxa"/>
            <w:tcPrChange w:id="1569" w:author="shorny" w:date="2014-05-31T14:43:00Z">
              <w:tcPr>
                <w:tcW w:w="225" w:type="dxa"/>
              </w:tcPr>
            </w:tcPrChange>
          </w:tcPr>
          <w:p w14:paraId="1D8B865E" w14:textId="77777777" w:rsidR="008F21C6" w:rsidRDefault="008F21C6" w:rsidP="00883FEF">
            <w:pPr>
              <w:pStyle w:val="ListParagraph"/>
              <w:ind w:left="0"/>
              <w:rPr>
                <w:ins w:id="1570" w:author="shorny" w:date="2014-05-31T14:38:00Z"/>
                <w:lang w:eastAsia="en-AU"/>
              </w:rPr>
            </w:pPr>
          </w:p>
        </w:tc>
        <w:tc>
          <w:tcPr>
            <w:tcW w:w="225" w:type="dxa"/>
            <w:tcPrChange w:id="1571" w:author="shorny" w:date="2014-05-31T14:43:00Z">
              <w:tcPr>
                <w:tcW w:w="225" w:type="dxa"/>
              </w:tcPr>
            </w:tcPrChange>
          </w:tcPr>
          <w:p w14:paraId="0CAE8C3C" w14:textId="77777777" w:rsidR="008F21C6" w:rsidRDefault="008F21C6" w:rsidP="00883FEF">
            <w:pPr>
              <w:pStyle w:val="ListParagraph"/>
              <w:ind w:left="0"/>
              <w:rPr>
                <w:ins w:id="1572" w:author="shorny" w:date="2014-05-31T14:38:00Z"/>
                <w:lang w:eastAsia="en-AU"/>
              </w:rPr>
            </w:pPr>
          </w:p>
        </w:tc>
        <w:tc>
          <w:tcPr>
            <w:tcW w:w="225" w:type="dxa"/>
            <w:tcPrChange w:id="1573" w:author="shorny" w:date="2014-05-31T14:43:00Z">
              <w:tcPr>
                <w:tcW w:w="225" w:type="dxa"/>
              </w:tcPr>
            </w:tcPrChange>
          </w:tcPr>
          <w:p w14:paraId="1F46833C" w14:textId="77777777" w:rsidR="008F21C6" w:rsidRDefault="008F21C6" w:rsidP="00883FEF">
            <w:pPr>
              <w:pStyle w:val="ListParagraph"/>
              <w:ind w:left="0"/>
              <w:rPr>
                <w:ins w:id="1574" w:author="shorny" w:date="2014-05-31T14:38:00Z"/>
                <w:lang w:eastAsia="en-AU"/>
              </w:rPr>
            </w:pPr>
          </w:p>
        </w:tc>
        <w:tc>
          <w:tcPr>
            <w:tcW w:w="225" w:type="dxa"/>
            <w:tcPrChange w:id="1575" w:author="shorny" w:date="2014-05-31T14:43:00Z">
              <w:tcPr>
                <w:tcW w:w="225" w:type="dxa"/>
              </w:tcPr>
            </w:tcPrChange>
          </w:tcPr>
          <w:p w14:paraId="6F25596E" w14:textId="77777777" w:rsidR="008F21C6" w:rsidRDefault="008F21C6" w:rsidP="00883FEF">
            <w:pPr>
              <w:pStyle w:val="ListParagraph"/>
              <w:ind w:left="0"/>
              <w:rPr>
                <w:ins w:id="1576" w:author="shorny" w:date="2014-05-31T14:38:00Z"/>
                <w:lang w:eastAsia="en-AU"/>
              </w:rPr>
            </w:pPr>
          </w:p>
        </w:tc>
        <w:tc>
          <w:tcPr>
            <w:tcW w:w="225" w:type="dxa"/>
            <w:tcPrChange w:id="1577" w:author="shorny" w:date="2014-05-31T14:43:00Z">
              <w:tcPr>
                <w:tcW w:w="225" w:type="dxa"/>
              </w:tcPr>
            </w:tcPrChange>
          </w:tcPr>
          <w:p w14:paraId="06E4B97D" w14:textId="77777777" w:rsidR="008F21C6" w:rsidRDefault="008F21C6" w:rsidP="00883FEF">
            <w:pPr>
              <w:pStyle w:val="ListParagraph"/>
              <w:ind w:left="0"/>
              <w:rPr>
                <w:ins w:id="1578" w:author="shorny" w:date="2014-05-31T14:38:00Z"/>
                <w:lang w:eastAsia="en-AU"/>
              </w:rPr>
            </w:pPr>
          </w:p>
        </w:tc>
        <w:tc>
          <w:tcPr>
            <w:tcW w:w="225" w:type="dxa"/>
            <w:tcPrChange w:id="1579" w:author="shorny" w:date="2014-05-31T14:43:00Z">
              <w:tcPr>
                <w:tcW w:w="225" w:type="dxa"/>
              </w:tcPr>
            </w:tcPrChange>
          </w:tcPr>
          <w:p w14:paraId="0FACB2E0" w14:textId="77777777" w:rsidR="008F21C6" w:rsidRDefault="008F21C6" w:rsidP="00883FEF">
            <w:pPr>
              <w:pStyle w:val="ListParagraph"/>
              <w:ind w:left="0"/>
              <w:rPr>
                <w:ins w:id="1580" w:author="shorny" w:date="2014-05-31T14:38:00Z"/>
                <w:lang w:eastAsia="en-AU"/>
              </w:rPr>
            </w:pPr>
          </w:p>
        </w:tc>
        <w:tc>
          <w:tcPr>
            <w:tcW w:w="225" w:type="dxa"/>
            <w:tcPrChange w:id="1581" w:author="shorny" w:date="2014-05-31T14:43:00Z">
              <w:tcPr>
                <w:tcW w:w="225" w:type="dxa"/>
              </w:tcPr>
            </w:tcPrChange>
          </w:tcPr>
          <w:p w14:paraId="6F56F345" w14:textId="77777777" w:rsidR="008F21C6" w:rsidRDefault="008F21C6" w:rsidP="00883FEF">
            <w:pPr>
              <w:pStyle w:val="ListParagraph"/>
              <w:ind w:left="0"/>
              <w:rPr>
                <w:ins w:id="1582" w:author="shorny" w:date="2014-05-31T14:38:00Z"/>
                <w:lang w:eastAsia="en-AU"/>
              </w:rPr>
            </w:pPr>
          </w:p>
        </w:tc>
        <w:tc>
          <w:tcPr>
            <w:tcW w:w="225" w:type="dxa"/>
            <w:tcPrChange w:id="1583" w:author="shorny" w:date="2014-05-31T14:43:00Z">
              <w:tcPr>
                <w:tcW w:w="225" w:type="dxa"/>
              </w:tcPr>
            </w:tcPrChange>
          </w:tcPr>
          <w:p w14:paraId="75BF8B3C" w14:textId="77777777" w:rsidR="008F21C6" w:rsidRDefault="008F21C6" w:rsidP="00883FEF">
            <w:pPr>
              <w:pStyle w:val="ListParagraph"/>
              <w:ind w:left="0"/>
              <w:rPr>
                <w:ins w:id="1584" w:author="shorny" w:date="2014-05-31T14:38:00Z"/>
                <w:lang w:eastAsia="en-AU"/>
              </w:rPr>
            </w:pPr>
          </w:p>
        </w:tc>
        <w:tc>
          <w:tcPr>
            <w:tcW w:w="225" w:type="dxa"/>
            <w:tcPrChange w:id="1585" w:author="shorny" w:date="2014-05-31T14:43:00Z">
              <w:tcPr>
                <w:tcW w:w="225" w:type="dxa"/>
              </w:tcPr>
            </w:tcPrChange>
          </w:tcPr>
          <w:p w14:paraId="504D6FA9" w14:textId="77777777" w:rsidR="008F21C6" w:rsidRDefault="008F21C6" w:rsidP="00883FEF">
            <w:pPr>
              <w:pStyle w:val="ListParagraph"/>
              <w:ind w:left="0"/>
              <w:rPr>
                <w:ins w:id="1586" w:author="shorny" w:date="2014-05-31T14:38:00Z"/>
                <w:lang w:eastAsia="en-AU"/>
              </w:rPr>
            </w:pPr>
          </w:p>
        </w:tc>
        <w:tc>
          <w:tcPr>
            <w:tcW w:w="225" w:type="dxa"/>
            <w:tcPrChange w:id="1587" w:author="shorny" w:date="2014-05-31T14:43:00Z">
              <w:tcPr>
                <w:tcW w:w="225" w:type="dxa"/>
              </w:tcPr>
            </w:tcPrChange>
          </w:tcPr>
          <w:p w14:paraId="45C191C4" w14:textId="77777777" w:rsidR="008F21C6" w:rsidRDefault="008F21C6" w:rsidP="00883FEF">
            <w:pPr>
              <w:pStyle w:val="ListParagraph"/>
              <w:ind w:left="0"/>
              <w:rPr>
                <w:ins w:id="1588" w:author="shorny" w:date="2014-05-31T14:38:00Z"/>
                <w:lang w:eastAsia="en-AU"/>
              </w:rPr>
            </w:pPr>
          </w:p>
        </w:tc>
        <w:tc>
          <w:tcPr>
            <w:tcW w:w="225" w:type="dxa"/>
            <w:tcPrChange w:id="1589" w:author="shorny" w:date="2014-05-31T14:43:00Z">
              <w:tcPr>
                <w:tcW w:w="225" w:type="dxa"/>
              </w:tcPr>
            </w:tcPrChange>
          </w:tcPr>
          <w:p w14:paraId="2E01F135" w14:textId="77777777" w:rsidR="008F21C6" w:rsidRDefault="008F21C6" w:rsidP="00883FEF">
            <w:pPr>
              <w:pStyle w:val="ListParagraph"/>
              <w:ind w:left="0"/>
              <w:rPr>
                <w:ins w:id="1590" w:author="shorny" w:date="2014-05-31T14:38:00Z"/>
                <w:lang w:eastAsia="en-AU"/>
              </w:rPr>
            </w:pPr>
          </w:p>
        </w:tc>
        <w:tc>
          <w:tcPr>
            <w:tcW w:w="225" w:type="dxa"/>
            <w:tcPrChange w:id="1591" w:author="shorny" w:date="2014-05-31T14:43:00Z">
              <w:tcPr>
                <w:tcW w:w="225" w:type="dxa"/>
              </w:tcPr>
            </w:tcPrChange>
          </w:tcPr>
          <w:p w14:paraId="1B8F5267" w14:textId="77777777" w:rsidR="008F21C6" w:rsidRDefault="008F21C6" w:rsidP="00883FEF">
            <w:pPr>
              <w:pStyle w:val="ListParagraph"/>
              <w:ind w:left="0"/>
              <w:rPr>
                <w:ins w:id="1592" w:author="shorny" w:date="2014-05-31T14:38:00Z"/>
                <w:lang w:eastAsia="en-AU"/>
              </w:rPr>
            </w:pPr>
          </w:p>
        </w:tc>
        <w:tc>
          <w:tcPr>
            <w:tcW w:w="226" w:type="dxa"/>
            <w:tcPrChange w:id="1593" w:author="shorny" w:date="2014-05-31T14:43:00Z">
              <w:tcPr>
                <w:tcW w:w="226" w:type="dxa"/>
              </w:tcPr>
            </w:tcPrChange>
          </w:tcPr>
          <w:p w14:paraId="6458EC38" w14:textId="77777777" w:rsidR="008F21C6" w:rsidRDefault="008F21C6" w:rsidP="00883FEF">
            <w:pPr>
              <w:pStyle w:val="ListParagraph"/>
              <w:ind w:left="0"/>
              <w:rPr>
                <w:ins w:id="1594" w:author="shorny" w:date="2014-05-31T14:38:00Z"/>
                <w:lang w:eastAsia="en-AU"/>
              </w:rPr>
            </w:pPr>
          </w:p>
        </w:tc>
        <w:tc>
          <w:tcPr>
            <w:tcW w:w="226" w:type="dxa"/>
            <w:tcPrChange w:id="1595" w:author="shorny" w:date="2014-05-31T14:43:00Z">
              <w:tcPr>
                <w:tcW w:w="226" w:type="dxa"/>
              </w:tcPr>
            </w:tcPrChange>
          </w:tcPr>
          <w:p w14:paraId="426B0007" w14:textId="77777777" w:rsidR="008F21C6" w:rsidRDefault="008F21C6" w:rsidP="00883FEF">
            <w:pPr>
              <w:pStyle w:val="ListParagraph"/>
              <w:ind w:left="0"/>
              <w:rPr>
                <w:ins w:id="1596" w:author="shorny" w:date="2014-05-31T14:38:00Z"/>
                <w:lang w:eastAsia="en-AU"/>
              </w:rPr>
            </w:pPr>
          </w:p>
        </w:tc>
        <w:tc>
          <w:tcPr>
            <w:tcW w:w="226" w:type="dxa"/>
            <w:tcPrChange w:id="1597" w:author="shorny" w:date="2014-05-31T14:43:00Z">
              <w:tcPr>
                <w:tcW w:w="226" w:type="dxa"/>
              </w:tcPr>
            </w:tcPrChange>
          </w:tcPr>
          <w:p w14:paraId="1DECE4A9" w14:textId="77777777" w:rsidR="008F21C6" w:rsidRDefault="008F21C6" w:rsidP="00883FEF">
            <w:pPr>
              <w:pStyle w:val="ListParagraph"/>
              <w:ind w:left="0"/>
              <w:rPr>
                <w:ins w:id="1598" w:author="shorny" w:date="2014-05-31T14:38:00Z"/>
                <w:lang w:eastAsia="en-AU"/>
              </w:rPr>
            </w:pPr>
          </w:p>
        </w:tc>
        <w:tc>
          <w:tcPr>
            <w:tcW w:w="226" w:type="dxa"/>
            <w:tcPrChange w:id="1599" w:author="shorny" w:date="2014-05-31T14:43:00Z">
              <w:tcPr>
                <w:tcW w:w="226" w:type="dxa"/>
              </w:tcPr>
            </w:tcPrChange>
          </w:tcPr>
          <w:p w14:paraId="240CF240" w14:textId="77777777" w:rsidR="008F21C6" w:rsidRDefault="008F21C6" w:rsidP="00883FEF">
            <w:pPr>
              <w:pStyle w:val="ListParagraph"/>
              <w:ind w:left="0"/>
              <w:rPr>
                <w:ins w:id="1600" w:author="shorny" w:date="2014-05-31T14:38:00Z"/>
                <w:lang w:eastAsia="en-AU"/>
              </w:rPr>
            </w:pPr>
          </w:p>
        </w:tc>
        <w:tc>
          <w:tcPr>
            <w:tcW w:w="226" w:type="dxa"/>
            <w:tcPrChange w:id="1601" w:author="shorny" w:date="2014-05-31T14:43:00Z">
              <w:tcPr>
                <w:tcW w:w="226" w:type="dxa"/>
              </w:tcPr>
            </w:tcPrChange>
          </w:tcPr>
          <w:p w14:paraId="1FB64656" w14:textId="77777777" w:rsidR="008F21C6" w:rsidRDefault="008F21C6" w:rsidP="00883FEF">
            <w:pPr>
              <w:pStyle w:val="ListParagraph"/>
              <w:ind w:left="0"/>
              <w:rPr>
                <w:ins w:id="1602" w:author="shorny" w:date="2014-05-31T14:38:00Z"/>
                <w:lang w:eastAsia="en-AU"/>
              </w:rPr>
            </w:pPr>
          </w:p>
        </w:tc>
        <w:tc>
          <w:tcPr>
            <w:tcW w:w="226" w:type="dxa"/>
            <w:tcPrChange w:id="1603" w:author="shorny" w:date="2014-05-31T14:43:00Z">
              <w:tcPr>
                <w:tcW w:w="226" w:type="dxa"/>
              </w:tcPr>
            </w:tcPrChange>
          </w:tcPr>
          <w:p w14:paraId="2EB516DA" w14:textId="77777777" w:rsidR="008F21C6" w:rsidRDefault="008F21C6" w:rsidP="00883FEF">
            <w:pPr>
              <w:pStyle w:val="ListParagraph"/>
              <w:ind w:left="0"/>
              <w:rPr>
                <w:ins w:id="1604" w:author="shorny" w:date="2014-05-31T14:38:00Z"/>
                <w:lang w:eastAsia="en-AU"/>
              </w:rPr>
            </w:pPr>
          </w:p>
        </w:tc>
        <w:tc>
          <w:tcPr>
            <w:tcW w:w="226" w:type="dxa"/>
            <w:tcPrChange w:id="1605" w:author="shorny" w:date="2014-05-31T14:43:00Z">
              <w:tcPr>
                <w:tcW w:w="226" w:type="dxa"/>
              </w:tcPr>
            </w:tcPrChange>
          </w:tcPr>
          <w:p w14:paraId="743A7937" w14:textId="77777777" w:rsidR="008F21C6" w:rsidRDefault="008F21C6" w:rsidP="00883FEF">
            <w:pPr>
              <w:pStyle w:val="ListParagraph"/>
              <w:ind w:left="0"/>
              <w:rPr>
                <w:ins w:id="1606" w:author="shorny" w:date="2014-05-31T14:38:00Z"/>
                <w:lang w:eastAsia="en-AU"/>
              </w:rPr>
            </w:pPr>
          </w:p>
        </w:tc>
        <w:tc>
          <w:tcPr>
            <w:tcW w:w="226" w:type="dxa"/>
            <w:tcPrChange w:id="1607" w:author="shorny" w:date="2014-05-31T14:43:00Z">
              <w:tcPr>
                <w:tcW w:w="226" w:type="dxa"/>
              </w:tcPr>
            </w:tcPrChange>
          </w:tcPr>
          <w:p w14:paraId="024932E3" w14:textId="77777777" w:rsidR="008F21C6" w:rsidRDefault="008F21C6" w:rsidP="00883FEF">
            <w:pPr>
              <w:pStyle w:val="ListParagraph"/>
              <w:ind w:left="0"/>
              <w:rPr>
                <w:ins w:id="1608" w:author="shorny" w:date="2014-05-31T14:38:00Z"/>
                <w:lang w:eastAsia="en-AU"/>
              </w:rPr>
            </w:pPr>
          </w:p>
        </w:tc>
        <w:tc>
          <w:tcPr>
            <w:tcW w:w="226" w:type="dxa"/>
            <w:tcPrChange w:id="1609" w:author="shorny" w:date="2014-05-31T14:43:00Z">
              <w:tcPr>
                <w:tcW w:w="226" w:type="dxa"/>
              </w:tcPr>
            </w:tcPrChange>
          </w:tcPr>
          <w:p w14:paraId="4D31E456" w14:textId="77777777" w:rsidR="008F21C6" w:rsidRDefault="008F21C6" w:rsidP="00883FEF">
            <w:pPr>
              <w:pStyle w:val="ListParagraph"/>
              <w:ind w:left="0"/>
              <w:rPr>
                <w:ins w:id="1610" w:author="shorny" w:date="2014-05-31T14:38:00Z"/>
                <w:lang w:eastAsia="en-AU"/>
              </w:rPr>
            </w:pPr>
          </w:p>
        </w:tc>
        <w:tc>
          <w:tcPr>
            <w:tcW w:w="226" w:type="dxa"/>
            <w:tcPrChange w:id="1611" w:author="shorny" w:date="2014-05-31T14:43:00Z">
              <w:tcPr>
                <w:tcW w:w="226" w:type="dxa"/>
              </w:tcPr>
            </w:tcPrChange>
          </w:tcPr>
          <w:p w14:paraId="0E11A817" w14:textId="77777777" w:rsidR="008F21C6" w:rsidRDefault="008F21C6" w:rsidP="00883FEF">
            <w:pPr>
              <w:pStyle w:val="ListParagraph"/>
              <w:ind w:left="0"/>
              <w:rPr>
                <w:ins w:id="1612" w:author="shorny" w:date="2014-05-31T14:38:00Z"/>
                <w:lang w:eastAsia="en-AU"/>
              </w:rPr>
            </w:pPr>
          </w:p>
        </w:tc>
        <w:tc>
          <w:tcPr>
            <w:tcW w:w="226" w:type="dxa"/>
            <w:tcPrChange w:id="1613" w:author="shorny" w:date="2014-05-31T14:43:00Z">
              <w:tcPr>
                <w:tcW w:w="226" w:type="dxa"/>
              </w:tcPr>
            </w:tcPrChange>
          </w:tcPr>
          <w:p w14:paraId="566A339A" w14:textId="77777777" w:rsidR="008F21C6" w:rsidRDefault="008F21C6" w:rsidP="00883FEF">
            <w:pPr>
              <w:pStyle w:val="ListParagraph"/>
              <w:ind w:left="0"/>
              <w:rPr>
                <w:ins w:id="1614" w:author="shorny" w:date="2014-05-31T14:38:00Z"/>
                <w:lang w:eastAsia="en-AU"/>
              </w:rPr>
            </w:pPr>
          </w:p>
        </w:tc>
        <w:tc>
          <w:tcPr>
            <w:tcW w:w="226" w:type="dxa"/>
            <w:tcPrChange w:id="1615" w:author="shorny" w:date="2014-05-31T14:43:00Z">
              <w:tcPr>
                <w:tcW w:w="226" w:type="dxa"/>
              </w:tcPr>
            </w:tcPrChange>
          </w:tcPr>
          <w:p w14:paraId="434A6C18" w14:textId="77777777" w:rsidR="008F21C6" w:rsidRDefault="008F21C6" w:rsidP="00883FEF">
            <w:pPr>
              <w:pStyle w:val="ListParagraph"/>
              <w:ind w:left="0"/>
              <w:rPr>
                <w:ins w:id="1616" w:author="shorny" w:date="2014-05-31T14:38:00Z"/>
                <w:lang w:eastAsia="en-AU"/>
              </w:rPr>
            </w:pPr>
          </w:p>
        </w:tc>
        <w:tc>
          <w:tcPr>
            <w:tcW w:w="226" w:type="dxa"/>
            <w:tcPrChange w:id="1617" w:author="shorny" w:date="2014-05-31T14:43:00Z">
              <w:tcPr>
                <w:tcW w:w="226" w:type="dxa"/>
              </w:tcPr>
            </w:tcPrChange>
          </w:tcPr>
          <w:p w14:paraId="1921A3B2" w14:textId="77777777" w:rsidR="008F21C6" w:rsidRDefault="008F21C6" w:rsidP="00883FEF">
            <w:pPr>
              <w:pStyle w:val="ListParagraph"/>
              <w:ind w:left="0"/>
              <w:rPr>
                <w:ins w:id="1618" w:author="shorny" w:date="2014-05-31T14:38:00Z"/>
                <w:lang w:eastAsia="en-AU"/>
              </w:rPr>
            </w:pPr>
          </w:p>
        </w:tc>
        <w:tc>
          <w:tcPr>
            <w:tcW w:w="226" w:type="dxa"/>
            <w:tcPrChange w:id="1619" w:author="shorny" w:date="2014-05-31T14:43:00Z">
              <w:tcPr>
                <w:tcW w:w="226" w:type="dxa"/>
              </w:tcPr>
            </w:tcPrChange>
          </w:tcPr>
          <w:p w14:paraId="3A91A860" w14:textId="77777777" w:rsidR="008F21C6" w:rsidRDefault="008F21C6" w:rsidP="00883FEF">
            <w:pPr>
              <w:pStyle w:val="ListParagraph"/>
              <w:ind w:left="0"/>
              <w:rPr>
                <w:ins w:id="1620" w:author="shorny" w:date="2014-05-31T14:38:00Z"/>
                <w:lang w:eastAsia="en-AU"/>
              </w:rPr>
            </w:pPr>
          </w:p>
        </w:tc>
        <w:tc>
          <w:tcPr>
            <w:tcW w:w="226" w:type="dxa"/>
            <w:tcPrChange w:id="1621" w:author="shorny" w:date="2014-05-31T14:43:00Z">
              <w:tcPr>
                <w:tcW w:w="226" w:type="dxa"/>
              </w:tcPr>
            </w:tcPrChange>
          </w:tcPr>
          <w:p w14:paraId="00F53402" w14:textId="77777777" w:rsidR="008F21C6" w:rsidRDefault="008F21C6" w:rsidP="00883FEF">
            <w:pPr>
              <w:pStyle w:val="ListParagraph"/>
              <w:ind w:left="0"/>
              <w:rPr>
                <w:ins w:id="1622" w:author="shorny" w:date="2014-05-31T14:38:00Z"/>
                <w:lang w:eastAsia="en-AU"/>
              </w:rPr>
            </w:pPr>
          </w:p>
        </w:tc>
        <w:tc>
          <w:tcPr>
            <w:tcW w:w="226" w:type="dxa"/>
            <w:tcPrChange w:id="1623" w:author="shorny" w:date="2014-05-31T14:43:00Z">
              <w:tcPr>
                <w:tcW w:w="226" w:type="dxa"/>
              </w:tcPr>
            </w:tcPrChange>
          </w:tcPr>
          <w:p w14:paraId="59D8EEFE" w14:textId="77777777" w:rsidR="008F21C6" w:rsidRDefault="008F21C6" w:rsidP="00883FEF">
            <w:pPr>
              <w:pStyle w:val="ListParagraph"/>
              <w:ind w:left="0"/>
              <w:rPr>
                <w:ins w:id="1624" w:author="shorny" w:date="2014-05-31T14:38:00Z"/>
                <w:lang w:eastAsia="en-AU"/>
              </w:rPr>
            </w:pPr>
          </w:p>
        </w:tc>
        <w:tc>
          <w:tcPr>
            <w:tcW w:w="226" w:type="dxa"/>
            <w:tcPrChange w:id="1625" w:author="shorny" w:date="2014-05-31T14:43:00Z">
              <w:tcPr>
                <w:tcW w:w="226" w:type="dxa"/>
              </w:tcPr>
            </w:tcPrChange>
          </w:tcPr>
          <w:p w14:paraId="72555DF0" w14:textId="77777777" w:rsidR="008F21C6" w:rsidRDefault="008F21C6" w:rsidP="00883FEF">
            <w:pPr>
              <w:pStyle w:val="ListParagraph"/>
              <w:ind w:left="0"/>
              <w:rPr>
                <w:ins w:id="1626" w:author="shorny" w:date="2014-05-31T14:38:00Z"/>
                <w:lang w:eastAsia="en-AU"/>
              </w:rPr>
            </w:pPr>
          </w:p>
        </w:tc>
        <w:tc>
          <w:tcPr>
            <w:tcW w:w="226" w:type="dxa"/>
            <w:tcPrChange w:id="1627" w:author="shorny" w:date="2014-05-31T14:43:00Z">
              <w:tcPr>
                <w:tcW w:w="226" w:type="dxa"/>
              </w:tcPr>
            </w:tcPrChange>
          </w:tcPr>
          <w:p w14:paraId="5001B96C" w14:textId="77777777" w:rsidR="008F21C6" w:rsidRDefault="008F21C6" w:rsidP="00883FEF">
            <w:pPr>
              <w:pStyle w:val="ListParagraph"/>
              <w:ind w:left="0"/>
              <w:rPr>
                <w:ins w:id="1628" w:author="shorny" w:date="2014-05-31T14:38:00Z"/>
                <w:lang w:eastAsia="en-AU"/>
              </w:rPr>
            </w:pPr>
          </w:p>
        </w:tc>
        <w:tc>
          <w:tcPr>
            <w:tcW w:w="226" w:type="dxa"/>
            <w:tcPrChange w:id="1629" w:author="shorny" w:date="2014-05-31T14:43:00Z">
              <w:tcPr>
                <w:tcW w:w="226" w:type="dxa"/>
              </w:tcPr>
            </w:tcPrChange>
          </w:tcPr>
          <w:p w14:paraId="6D333A06" w14:textId="77777777" w:rsidR="008F21C6" w:rsidRDefault="008F21C6" w:rsidP="00883FEF">
            <w:pPr>
              <w:pStyle w:val="ListParagraph"/>
              <w:ind w:left="0"/>
              <w:rPr>
                <w:ins w:id="1630" w:author="shorny" w:date="2014-05-31T14:38:00Z"/>
                <w:lang w:eastAsia="en-AU"/>
              </w:rPr>
            </w:pPr>
          </w:p>
        </w:tc>
        <w:tc>
          <w:tcPr>
            <w:tcW w:w="226" w:type="dxa"/>
            <w:tcPrChange w:id="1631" w:author="shorny" w:date="2014-05-31T14:43:00Z">
              <w:tcPr>
                <w:tcW w:w="226" w:type="dxa"/>
              </w:tcPr>
            </w:tcPrChange>
          </w:tcPr>
          <w:p w14:paraId="6145F78E" w14:textId="77777777" w:rsidR="008F21C6" w:rsidRDefault="008F21C6" w:rsidP="00883FEF">
            <w:pPr>
              <w:pStyle w:val="ListParagraph"/>
              <w:ind w:left="0"/>
              <w:rPr>
                <w:ins w:id="1632" w:author="shorny" w:date="2014-05-31T14:38:00Z"/>
                <w:lang w:eastAsia="en-AU"/>
              </w:rPr>
            </w:pPr>
          </w:p>
        </w:tc>
        <w:tc>
          <w:tcPr>
            <w:tcW w:w="226" w:type="dxa"/>
            <w:tcPrChange w:id="1633" w:author="shorny" w:date="2014-05-31T14:43:00Z">
              <w:tcPr>
                <w:tcW w:w="226" w:type="dxa"/>
              </w:tcPr>
            </w:tcPrChange>
          </w:tcPr>
          <w:p w14:paraId="5436FAB2" w14:textId="77777777" w:rsidR="008F21C6" w:rsidRDefault="008F21C6" w:rsidP="00883FEF">
            <w:pPr>
              <w:pStyle w:val="ListParagraph"/>
              <w:ind w:left="0"/>
              <w:rPr>
                <w:ins w:id="1634" w:author="shorny" w:date="2014-05-31T14:38:00Z"/>
                <w:lang w:eastAsia="en-AU"/>
              </w:rPr>
            </w:pPr>
          </w:p>
        </w:tc>
        <w:tc>
          <w:tcPr>
            <w:tcW w:w="226" w:type="dxa"/>
            <w:tcPrChange w:id="1635" w:author="shorny" w:date="2014-05-31T14:43:00Z">
              <w:tcPr>
                <w:tcW w:w="226" w:type="dxa"/>
              </w:tcPr>
            </w:tcPrChange>
          </w:tcPr>
          <w:p w14:paraId="5C3C5F05" w14:textId="77777777" w:rsidR="008F21C6" w:rsidRDefault="008F21C6" w:rsidP="00883FEF">
            <w:pPr>
              <w:pStyle w:val="ListParagraph"/>
              <w:ind w:left="0"/>
              <w:rPr>
                <w:ins w:id="1636" w:author="shorny" w:date="2014-05-31T14:38:00Z"/>
                <w:lang w:eastAsia="en-AU"/>
              </w:rPr>
            </w:pPr>
          </w:p>
        </w:tc>
        <w:tc>
          <w:tcPr>
            <w:tcW w:w="226" w:type="dxa"/>
            <w:tcPrChange w:id="1637" w:author="shorny" w:date="2014-05-31T14:43:00Z">
              <w:tcPr>
                <w:tcW w:w="226" w:type="dxa"/>
              </w:tcPr>
            </w:tcPrChange>
          </w:tcPr>
          <w:p w14:paraId="13163349" w14:textId="77777777" w:rsidR="008F21C6" w:rsidRDefault="008F21C6" w:rsidP="00883FEF">
            <w:pPr>
              <w:pStyle w:val="ListParagraph"/>
              <w:ind w:left="0"/>
              <w:rPr>
                <w:ins w:id="1638" w:author="shorny" w:date="2014-05-31T14:38:00Z"/>
                <w:lang w:eastAsia="en-AU"/>
              </w:rPr>
            </w:pPr>
          </w:p>
        </w:tc>
        <w:tc>
          <w:tcPr>
            <w:tcW w:w="226" w:type="dxa"/>
            <w:tcPrChange w:id="1639" w:author="shorny" w:date="2014-05-31T14:43:00Z">
              <w:tcPr>
                <w:tcW w:w="226" w:type="dxa"/>
              </w:tcPr>
            </w:tcPrChange>
          </w:tcPr>
          <w:p w14:paraId="55BA43A5" w14:textId="77777777" w:rsidR="008F21C6" w:rsidRDefault="008F21C6" w:rsidP="00883FEF">
            <w:pPr>
              <w:pStyle w:val="ListParagraph"/>
              <w:ind w:left="0"/>
              <w:rPr>
                <w:ins w:id="1640" w:author="shorny" w:date="2014-05-31T14:38:00Z"/>
                <w:lang w:eastAsia="en-AU"/>
              </w:rPr>
            </w:pPr>
          </w:p>
        </w:tc>
        <w:tc>
          <w:tcPr>
            <w:tcW w:w="226" w:type="dxa"/>
            <w:tcPrChange w:id="1641" w:author="shorny" w:date="2014-05-31T14:43:00Z">
              <w:tcPr>
                <w:tcW w:w="226" w:type="dxa"/>
              </w:tcPr>
            </w:tcPrChange>
          </w:tcPr>
          <w:p w14:paraId="65C1FFC2" w14:textId="77777777" w:rsidR="008F21C6" w:rsidRDefault="008F21C6" w:rsidP="00883FEF">
            <w:pPr>
              <w:pStyle w:val="ListParagraph"/>
              <w:ind w:left="0"/>
              <w:rPr>
                <w:ins w:id="1642" w:author="shorny" w:date="2014-05-31T14:38:00Z"/>
                <w:lang w:eastAsia="en-AU"/>
              </w:rPr>
            </w:pPr>
          </w:p>
        </w:tc>
        <w:tc>
          <w:tcPr>
            <w:tcW w:w="226" w:type="dxa"/>
            <w:tcPrChange w:id="1643" w:author="shorny" w:date="2014-05-31T14:43:00Z">
              <w:tcPr>
                <w:tcW w:w="226" w:type="dxa"/>
              </w:tcPr>
            </w:tcPrChange>
          </w:tcPr>
          <w:p w14:paraId="5E7DA81E" w14:textId="77777777" w:rsidR="008F21C6" w:rsidRDefault="008F21C6" w:rsidP="00883FEF">
            <w:pPr>
              <w:pStyle w:val="ListParagraph"/>
              <w:ind w:left="0"/>
              <w:rPr>
                <w:ins w:id="1644" w:author="shorny" w:date="2014-05-31T14:38:00Z"/>
                <w:lang w:eastAsia="en-AU"/>
              </w:rPr>
            </w:pPr>
          </w:p>
        </w:tc>
        <w:tc>
          <w:tcPr>
            <w:tcW w:w="226" w:type="dxa"/>
            <w:tcPrChange w:id="1645" w:author="shorny" w:date="2014-05-31T14:43:00Z">
              <w:tcPr>
                <w:tcW w:w="226" w:type="dxa"/>
              </w:tcPr>
            </w:tcPrChange>
          </w:tcPr>
          <w:p w14:paraId="15A75D4B" w14:textId="77777777" w:rsidR="008F21C6" w:rsidRDefault="008F21C6" w:rsidP="00883FEF">
            <w:pPr>
              <w:pStyle w:val="ListParagraph"/>
              <w:ind w:left="0"/>
              <w:rPr>
                <w:ins w:id="1646" w:author="shorny" w:date="2014-05-31T14:38:00Z"/>
                <w:lang w:eastAsia="en-AU"/>
              </w:rPr>
            </w:pPr>
          </w:p>
        </w:tc>
        <w:tc>
          <w:tcPr>
            <w:tcW w:w="226" w:type="dxa"/>
            <w:tcPrChange w:id="1647" w:author="shorny" w:date="2014-05-31T14:43:00Z">
              <w:tcPr>
                <w:tcW w:w="226" w:type="dxa"/>
              </w:tcPr>
            </w:tcPrChange>
          </w:tcPr>
          <w:p w14:paraId="50B2CA48" w14:textId="77777777" w:rsidR="008F21C6" w:rsidRDefault="008F21C6" w:rsidP="00883FEF">
            <w:pPr>
              <w:pStyle w:val="ListParagraph"/>
              <w:ind w:left="0"/>
              <w:rPr>
                <w:ins w:id="1648" w:author="shorny" w:date="2014-05-31T14:38:00Z"/>
                <w:lang w:eastAsia="en-AU"/>
              </w:rPr>
            </w:pPr>
          </w:p>
        </w:tc>
      </w:tr>
      <w:tr w:rsidR="008F21C6" w14:paraId="6B98EFDB" w14:textId="77777777" w:rsidTr="008F21C6">
        <w:trPr>
          <w:ins w:id="1649" w:author="shorny" w:date="2014-05-31T14:38:00Z"/>
        </w:trPr>
        <w:tc>
          <w:tcPr>
            <w:tcW w:w="2835" w:type="dxa"/>
            <w:tcPrChange w:id="1650" w:author="shorny" w:date="2014-05-31T14:43:00Z">
              <w:tcPr>
                <w:tcW w:w="225" w:type="dxa"/>
              </w:tcPr>
            </w:tcPrChange>
          </w:tcPr>
          <w:p w14:paraId="63A92FC9" w14:textId="77777777" w:rsidR="008F21C6" w:rsidRDefault="008F21C6" w:rsidP="00883FEF">
            <w:pPr>
              <w:pStyle w:val="ListParagraph"/>
              <w:ind w:left="0"/>
              <w:rPr>
                <w:ins w:id="1651" w:author="shorny" w:date="2014-05-31T14:38:00Z"/>
                <w:lang w:eastAsia="en-AU"/>
              </w:rPr>
            </w:pPr>
          </w:p>
        </w:tc>
        <w:tc>
          <w:tcPr>
            <w:tcW w:w="225" w:type="dxa"/>
            <w:tcPrChange w:id="1652" w:author="shorny" w:date="2014-05-31T14:43:00Z">
              <w:tcPr>
                <w:tcW w:w="225" w:type="dxa"/>
              </w:tcPr>
            </w:tcPrChange>
          </w:tcPr>
          <w:p w14:paraId="6C9B1958" w14:textId="77777777" w:rsidR="008F21C6" w:rsidRDefault="008F21C6" w:rsidP="00883FEF">
            <w:pPr>
              <w:pStyle w:val="ListParagraph"/>
              <w:ind w:left="0"/>
              <w:rPr>
                <w:ins w:id="1653" w:author="shorny" w:date="2014-05-31T14:38:00Z"/>
                <w:lang w:eastAsia="en-AU"/>
              </w:rPr>
            </w:pPr>
          </w:p>
        </w:tc>
        <w:tc>
          <w:tcPr>
            <w:tcW w:w="225" w:type="dxa"/>
            <w:tcPrChange w:id="1654" w:author="shorny" w:date="2014-05-31T14:43:00Z">
              <w:tcPr>
                <w:tcW w:w="225" w:type="dxa"/>
              </w:tcPr>
            </w:tcPrChange>
          </w:tcPr>
          <w:p w14:paraId="15283151" w14:textId="77777777" w:rsidR="008F21C6" w:rsidRDefault="008F21C6" w:rsidP="00883FEF">
            <w:pPr>
              <w:pStyle w:val="ListParagraph"/>
              <w:ind w:left="0"/>
              <w:rPr>
                <w:ins w:id="1655" w:author="shorny" w:date="2014-05-31T14:38:00Z"/>
                <w:lang w:eastAsia="en-AU"/>
              </w:rPr>
            </w:pPr>
          </w:p>
        </w:tc>
        <w:tc>
          <w:tcPr>
            <w:tcW w:w="225" w:type="dxa"/>
            <w:tcPrChange w:id="1656" w:author="shorny" w:date="2014-05-31T14:43:00Z">
              <w:tcPr>
                <w:tcW w:w="225" w:type="dxa"/>
              </w:tcPr>
            </w:tcPrChange>
          </w:tcPr>
          <w:p w14:paraId="41F8BCEE" w14:textId="77777777" w:rsidR="008F21C6" w:rsidRDefault="008F21C6" w:rsidP="00883FEF">
            <w:pPr>
              <w:pStyle w:val="ListParagraph"/>
              <w:ind w:left="0"/>
              <w:rPr>
                <w:ins w:id="1657" w:author="shorny" w:date="2014-05-31T14:38:00Z"/>
                <w:lang w:eastAsia="en-AU"/>
              </w:rPr>
            </w:pPr>
          </w:p>
        </w:tc>
        <w:tc>
          <w:tcPr>
            <w:tcW w:w="225" w:type="dxa"/>
            <w:tcPrChange w:id="1658" w:author="shorny" w:date="2014-05-31T14:43:00Z">
              <w:tcPr>
                <w:tcW w:w="225" w:type="dxa"/>
              </w:tcPr>
            </w:tcPrChange>
          </w:tcPr>
          <w:p w14:paraId="7E74BB64" w14:textId="77777777" w:rsidR="008F21C6" w:rsidRDefault="008F21C6" w:rsidP="00883FEF">
            <w:pPr>
              <w:pStyle w:val="ListParagraph"/>
              <w:ind w:left="0"/>
              <w:rPr>
                <w:ins w:id="1659" w:author="shorny" w:date="2014-05-31T14:38:00Z"/>
                <w:lang w:eastAsia="en-AU"/>
              </w:rPr>
            </w:pPr>
          </w:p>
        </w:tc>
        <w:tc>
          <w:tcPr>
            <w:tcW w:w="225" w:type="dxa"/>
            <w:tcPrChange w:id="1660" w:author="shorny" w:date="2014-05-31T14:43:00Z">
              <w:tcPr>
                <w:tcW w:w="225" w:type="dxa"/>
              </w:tcPr>
            </w:tcPrChange>
          </w:tcPr>
          <w:p w14:paraId="5F45EFBA" w14:textId="77777777" w:rsidR="008F21C6" w:rsidRDefault="008F21C6" w:rsidP="00883FEF">
            <w:pPr>
              <w:pStyle w:val="ListParagraph"/>
              <w:ind w:left="0"/>
              <w:rPr>
                <w:ins w:id="1661" w:author="shorny" w:date="2014-05-31T14:38:00Z"/>
                <w:lang w:eastAsia="en-AU"/>
              </w:rPr>
            </w:pPr>
          </w:p>
        </w:tc>
        <w:tc>
          <w:tcPr>
            <w:tcW w:w="225" w:type="dxa"/>
            <w:tcPrChange w:id="1662" w:author="shorny" w:date="2014-05-31T14:43:00Z">
              <w:tcPr>
                <w:tcW w:w="225" w:type="dxa"/>
              </w:tcPr>
            </w:tcPrChange>
          </w:tcPr>
          <w:p w14:paraId="190A8AEA" w14:textId="77777777" w:rsidR="008F21C6" w:rsidRDefault="008F21C6" w:rsidP="00883FEF">
            <w:pPr>
              <w:pStyle w:val="ListParagraph"/>
              <w:ind w:left="0"/>
              <w:rPr>
                <w:ins w:id="1663" w:author="shorny" w:date="2014-05-31T14:38:00Z"/>
                <w:lang w:eastAsia="en-AU"/>
              </w:rPr>
            </w:pPr>
          </w:p>
        </w:tc>
        <w:tc>
          <w:tcPr>
            <w:tcW w:w="225" w:type="dxa"/>
            <w:tcPrChange w:id="1664" w:author="shorny" w:date="2014-05-31T14:43:00Z">
              <w:tcPr>
                <w:tcW w:w="225" w:type="dxa"/>
              </w:tcPr>
            </w:tcPrChange>
          </w:tcPr>
          <w:p w14:paraId="447FEC67" w14:textId="77777777" w:rsidR="008F21C6" w:rsidRDefault="008F21C6" w:rsidP="00883FEF">
            <w:pPr>
              <w:pStyle w:val="ListParagraph"/>
              <w:ind w:left="0"/>
              <w:rPr>
                <w:ins w:id="1665" w:author="shorny" w:date="2014-05-31T14:38:00Z"/>
                <w:lang w:eastAsia="en-AU"/>
              </w:rPr>
            </w:pPr>
          </w:p>
        </w:tc>
        <w:tc>
          <w:tcPr>
            <w:tcW w:w="225" w:type="dxa"/>
            <w:tcPrChange w:id="1666" w:author="shorny" w:date="2014-05-31T14:43:00Z">
              <w:tcPr>
                <w:tcW w:w="225" w:type="dxa"/>
              </w:tcPr>
            </w:tcPrChange>
          </w:tcPr>
          <w:p w14:paraId="7A9D0A80" w14:textId="77777777" w:rsidR="008F21C6" w:rsidRDefault="008F21C6" w:rsidP="00883FEF">
            <w:pPr>
              <w:pStyle w:val="ListParagraph"/>
              <w:ind w:left="0"/>
              <w:rPr>
                <w:ins w:id="1667" w:author="shorny" w:date="2014-05-31T14:38:00Z"/>
                <w:lang w:eastAsia="en-AU"/>
              </w:rPr>
            </w:pPr>
          </w:p>
        </w:tc>
        <w:tc>
          <w:tcPr>
            <w:tcW w:w="225" w:type="dxa"/>
            <w:tcPrChange w:id="1668" w:author="shorny" w:date="2014-05-31T14:43:00Z">
              <w:tcPr>
                <w:tcW w:w="225" w:type="dxa"/>
              </w:tcPr>
            </w:tcPrChange>
          </w:tcPr>
          <w:p w14:paraId="75A8BD98" w14:textId="77777777" w:rsidR="008F21C6" w:rsidRDefault="008F21C6" w:rsidP="00883FEF">
            <w:pPr>
              <w:pStyle w:val="ListParagraph"/>
              <w:ind w:left="0"/>
              <w:rPr>
                <w:ins w:id="1669" w:author="shorny" w:date="2014-05-31T14:38:00Z"/>
                <w:lang w:eastAsia="en-AU"/>
              </w:rPr>
            </w:pPr>
          </w:p>
        </w:tc>
        <w:tc>
          <w:tcPr>
            <w:tcW w:w="225" w:type="dxa"/>
            <w:tcPrChange w:id="1670" w:author="shorny" w:date="2014-05-31T14:43:00Z">
              <w:tcPr>
                <w:tcW w:w="225" w:type="dxa"/>
              </w:tcPr>
            </w:tcPrChange>
          </w:tcPr>
          <w:p w14:paraId="657E5C0A" w14:textId="77777777" w:rsidR="008F21C6" w:rsidRDefault="008F21C6" w:rsidP="00883FEF">
            <w:pPr>
              <w:pStyle w:val="ListParagraph"/>
              <w:ind w:left="0"/>
              <w:rPr>
                <w:ins w:id="1671" w:author="shorny" w:date="2014-05-31T14:38:00Z"/>
                <w:lang w:eastAsia="en-AU"/>
              </w:rPr>
            </w:pPr>
          </w:p>
        </w:tc>
        <w:tc>
          <w:tcPr>
            <w:tcW w:w="225" w:type="dxa"/>
            <w:tcPrChange w:id="1672" w:author="shorny" w:date="2014-05-31T14:43:00Z">
              <w:tcPr>
                <w:tcW w:w="225" w:type="dxa"/>
              </w:tcPr>
            </w:tcPrChange>
          </w:tcPr>
          <w:p w14:paraId="3B9DD429" w14:textId="77777777" w:rsidR="008F21C6" w:rsidRDefault="008F21C6" w:rsidP="00883FEF">
            <w:pPr>
              <w:pStyle w:val="ListParagraph"/>
              <w:ind w:left="0"/>
              <w:rPr>
                <w:ins w:id="1673" w:author="shorny" w:date="2014-05-31T14:38:00Z"/>
                <w:lang w:eastAsia="en-AU"/>
              </w:rPr>
            </w:pPr>
          </w:p>
        </w:tc>
        <w:tc>
          <w:tcPr>
            <w:tcW w:w="225" w:type="dxa"/>
            <w:tcPrChange w:id="1674" w:author="shorny" w:date="2014-05-31T14:43:00Z">
              <w:tcPr>
                <w:tcW w:w="225" w:type="dxa"/>
              </w:tcPr>
            </w:tcPrChange>
          </w:tcPr>
          <w:p w14:paraId="30E0EB48" w14:textId="77777777" w:rsidR="008F21C6" w:rsidRDefault="008F21C6" w:rsidP="00883FEF">
            <w:pPr>
              <w:pStyle w:val="ListParagraph"/>
              <w:ind w:left="0"/>
              <w:rPr>
                <w:ins w:id="1675" w:author="shorny" w:date="2014-05-31T14:38:00Z"/>
                <w:lang w:eastAsia="en-AU"/>
              </w:rPr>
            </w:pPr>
          </w:p>
        </w:tc>
        <w:tc>
          <w:tcPr>
            <w:tcW w:w="225" w:type="dxa"/>
            <w:tcPrChange w:id="1676" w:author="shorny" w:date="2014-05-31T14:43:00Z">
              <w:tcPr>
                <w:tcW w:w="225" w:type="dxa"/>
              </w:tcPr>
            </w:tcPrChange>
          </w:tcPr>
          <w:p w14:paraId="3FAF0073" w14:textId="77777777" w:rsidR="008F21C6" w:rsidRDefault="008F21C6" w:rsidP="00883FEF">
            <w:pPr>
              <w:pStyle w:val="ListParagraph"/>
              <w:ind w:left="0"/>
              <w:rPr>
                <w:ins w:id="1677" w:author="shorny" w:date="2014-05-31T14:38:00Z"/>
                <w:lang w:eastAsia="en-AU"/>
              </w:rPr>
            </w:pPr>
          </w:p>
        </w:tc>
        <w:tc>
          <w:tcPr>
            <w:tcW w:w="225" w:type="dxa"/>
            <w:tcPrChange w:id="1678" w:author="shorny" w:date="2014-05-31T14:43:00Z">
              <w:tcPr>
                <w:tcW w:w="225" w:type="dxa"/>
              </w:tcPr>
            </w:tcPrChange>
          </w:tcPr>
          <w:p w14:paraId="37B106B5" w14:textId="77777777" w:rsidR="008F21C6" w:rsidRDefault="008F21C6" w:rsidP="00883FEF">
            <w:pPr>
              <w:pStyle w:val="ListParagraph"/>
              <w:ind w:left="0"/>
              <w:rPr>
                <w:ins w:id="1679" w:author="shorny" w:date="2014-05-31T14:38:00Z"/>
                <w:lang w:eastAsia="en-AU"/>
              </w:rPr>
            </w:pPr>
          </w:p>
        </w:tc>
        <w:tc>
          <w:tcPr>
            <w:tcW w:w="225" w:type="dxa"/>
            <w:tcPrChange w:id="1680" w:author="shorny" w:date="2014-05-31T14:43:00Z">
              <w:tcPr>
                <w:tcW w:w="225" w:type="dxa"/>
              </w:tcPr>
            </w:tcPrChange>
          </w:tcPr>
          <w:p w14:paraId="1D5B19CF" w14:textId="77777777" w:rsidR="008F21C6" w:rsidRDefault="008F21C6" w:rsidP="00883FEF">
            <w:pPr>
              <w:pStyle w:val="ListParagraph"/>
              <w:ind w:left="0"/>
              <w:rPr>
                <w:ins w:id="1681" w:author="shorny" w:date="2014-05-31T14:38:00Z"/>
                <w:lang w:eastAsia="en-AU"/>
              </w:rPr>
            </w:pPr>
          </w:p>
        </w:tc>
        <w:tc>
          <w:tcPr>
            <w:tcW w:w="225" w:type="dxa"/>
            <w:tcPrChange w:id="1682" w:author="shorny" w:date="2014-05-31T14:43:00Z">
              <w:tcPr>
                <w:tcW w:w="225" w:type="dxa"/>
              </w:tcPr>
            </w:tcPrChange>
          </w:tcPr>
          <w:p w14:paraId="4AF9DBB0" w14:textId="77777777" w:rsidR="008F21C6" w:rsidRDefault="008F21C6" w:rsidP="00883FEF">
            <w:pPr>
              <w:pStyle w:val="ListParagraph"/>
              <w:ind w:left="0"/>
              <w:rPr>
                <w:ins w:id="1683" w:author="shorny" w:date="2014-05-31T14:38:00Z"/>
                <w:lang w:eastAsia="en-AU"/>
              </w:rPr>
            </w:pPr>
          </w:p>
        </w:tc>
        <w:tc>
          <w:tcPr>
            <w:tcW w:w="226" w:type="dxa"/>
            <w:tcPrChange w:id="1684" w:author="shorny" w:date="2014-05-31T14:43:00Z">
              <w:tcPr>
                <w:tcW w:w="226" w:type="dxa"/>
              </w:tcPr>
            </w:tcPrChange>
          </w:tcPr>
          <w:p w14:paraId="6E6DBF55" w14:textId="77777777" w:rsidR="008F21C6" w:rsidRDefault="008F21C6" w:rsidP="00883FEF">
            <w:pPr>
              <w:pStyle w:val="ListParagraph"/>
              <w:ind w:left="0"/>
              <w:rPr>
                <w:ins w:id="1685" w:author="shorny" w:date="2014-05-31T14:38:00Z"/>
                <w:lang w:eastAsia="en-AU"/>
              </w:rPr>
            </w:pPr>
          </w:p>
        </w:tc>
        <w:tc>
          <w:tcPr>
            <w:tcW w:w="226" w:type="dxa"/>
            <w:tcPrChange w:id="1686" w:author="shorny" w:date="2014-05-31T14:43:00Z">
              <w:tcPr>
                <w:tcW w:w="226" w:type="dxa"/>
              </w:tcPr>
            </w:tcPrChange>
          </w:tcPr>
          <w:p w14:paraId="03521C44" w14:textId="77777777" w:rsidR="008F21C6" w:rsidRDefault="008F21C6" w:rsidP="00883FEF">
            <w:pPr>
              <w:pStyle w:val="ListParagraph"/>
              <w:ind w:left="0"/>
              <w:rPr>
                <w:ins w:id="1687" w:author="shorny" w:date="2014-05-31T14:38:00Z"/>
                <w:lang w:eastAsia="en-AU"/>
              </w:rPr>
            </w:pPr>
          </w:p>
        </w:tc>
        <w:tc>
          <w:tcPr>
            <w:tcW w:w="226" w:type="dxa"/>
            <w:tcPrChange w:id="1688" w:author="shorny" w:date="2014-05-31T14:43:00Z">
              <w:tcPr>
                <w:tcW w:w="226" w:type="dxa"/>
              </w:tcPr>
            </w:tcPrChange>
          </w:tcPr>
          <w:p w14:paraId="0012FDE7" w14:textId="77777777" w:rsidR="008F21C6" w:rsidRDefault="008F21C6" w:rsidP="00883FEF">
            <w:pPr>
              <w:pStyle w:val="ListParagraph"/>
              <w:ind w:left="0"/>
              <w:rPr>
                <w:ins w:id="1689" w:author="shorny" w:date="2014-05-31T14:38:00Z"/>
                <w:lang w:eastAsia="en-AU"/>
              </w:rPr>
            </w:pPr>
          </w:p>
        </w:tc>
        <w:tc>
          <w:tcPr>
            <w:tcW w:w="226" w:type="dxa"/>
            <w:tcPrChange w:id="1690" w:author="shorny" w:date="2014-05-31T14:43:00Z">
              <w:tcPr>
                <w:tcW w:w="226" w:type="dxa"/>
              </w:tcPr>
            </w:tcPrChange>
          </w:tcPr>
          <w:p w14:paraId="73A325F0" w14:textId="77777777" w:rsidR="008F21C6" w:rsidRDefault="008F21C6" w:rsidP="00883FEF">
            <w:pPr>
              <w:pStyle w:val="ListParagraph"/>
              <w:ind w:left="0"/>
              <w:rPr>
                <w:ins w:id="1691" w:author="shorny" w:date="2014-05-31T14:38:00Z"/>
                <w:lang w:eastAsia="en-AU"/>
              </w:rPr>
            </w:pPr>
          </w:p>
        </w:tc>
        <w:tc>
          <w:tcPr>
            <w:tcW w:w="226" w:type="dxa"/>
            <w:tcPrChange w:id="1692" w:author="shorny" w:date="2014-05-31T14:43:00Z">
              <w:tcPr>
                <w:tcW w:w="226" w:type="dxa"/>
              </w:tcPr>
            </w:tcPrChange>
          </w:tcPr>
          <w:p w14:paraId="54F360AA" w14:textId="77777777" w:rsidR="008F21C6" w:rsidRDefault="008F21C6" w:rsidP="00883FEF">
            <w:pPr>
              <w:pStyle w:val="ListParagraph"/>
              <w:ind w:left="0"/>
              <w:rPr>
                <w:ins w:id="1693" w:author="shorny" w:date="2014-05-31T14:38:00Z"/>
                <w:lang w:eastAsia="en-AU"/>
              </w:rPr>
            </w:pPr>
          </w:p>
        </w:tc>
        <w:tc>
          <w:tcPr>
            <w:tcW w:w="226" w:type="dxa"/>
            <w:tcPrChange w:id="1694" w:author="shorny" w:date="2014-05-31T14:43:00Z">
              <w:tcPr>
                <w:tcW w:w="226" w:type="dxa"/>
              </w:tcPr>
            </w:tcPrChange>
          </w:tcPr>
          <w:p w14:paraId="17D04C07" w14:textId="77777777" w:rsidR="008F21C6" w:rsidRDefault="008F21C6" w:rsidP="00883FEF">
            <w:pPr>
              <w:pStyle w:val="ListParagraph"/>
              <w:ind w:left="0"/>
              <w:rPr>
                <w:ins w:id="1695" w:author="shorny" w:date="2014-05-31T14:38:00Z"/>
                <w:lang w:eastAsia="en-AU"/>
              </w:rPr>
            </w:pPr>
          </w:p>
        </w:tc>
        <w:tc>
          <w:tcPr>
            <w:tcW w:w="226" w:type="dxa"/>
            <w:tcPrChange w:id="1696" w:author="shorny" w:date="2014-05-31T14:43:00Z">
              <w:tcPr>
                <w:tcW w:w="226" w:type="dxa"/>
              </w:tcPr>
            </w:tcPrChange>
          </w:tcPr>
          <w:p w14:paraId="2D015C18" w14:textId="77777777" w:rsidR="008F21C6" w:rsidRDefault="008F21C6" w:rsidP="00883FEF">
            <w:pPr>
              <w:pStyle w:val="ListParagraph"/>
              <w:ind w:left="0"/>
              <w:rPr>
                <w:ins w:id="1697" w:author="shorny" w:date="2014-05-31T14:38:00Z"/>
                <w:lang w:eastAsia="en-AU"/>
              </w:rPr>
            </w:pPr>
          </w:p>
        </w:tc>
        <w:tc>
          <w:tcPr>
            <w:tcW w:w="226" w:type="dxa"/>
            <w:tcPrChange w:id="1698" w:author="shorny" w:date="2014-05-31T14:43:00Z">
              <w:tcPr>
                <w:tcW w:w="226" w:type="dxa"/>
              </w:tcPr>
            </w:tcPrChange>
          </w:tcPr>
          <w:p w14:paraId="2836DD5C" w14:textId="77777777" w:rsidR="008F21C6" w:rsidRDefault="008F21C6" w:rsidP="00883FEF">
            <w:pPr>
              <w:pStyle w:val="ListParagraph"/>
              <w:ind w:left="0"/>
              <w:rPr>
                <w:ins w:id="1699" w:author="shorny" w:date="2014-05-31T14:38:00Z"/>
                <w:lang w:eastAsia="en-AU"/>
              </w:rPr>
            </w:pPr>
          </w:p>
        </w:tc>
        <w:tc>
          <w:tcPr>
            <w:tcW w:w="226" w:type="dxa"/>
            <w:tcPrChange w:id="1700" w:author="shorny" w:date="2014-05-31T14:43:00Z">
              <w:tcPr>
                <w:tcW w:w="226" w:type="dxa"/>
              </w:tcPr>
            </w:tcPrChange>
          </w:tcPr>
          <w:p w14:paraId="5BD6E7B0" w14:textId="77777777" w:rsidR="008F21C6" w:rsidRDefault="008F21C6" w:rsidP="00883FEF">
            <w:pPr>
              <w:pStyle w:val="ListParagraph"/>
              <w:ind w:left="0"/>
              <w:rPr>
                <w:ins w:id="1701" w:author="shorny" w:date="2014-05-31T14:38:00Z"/>
                <w:lang w:eastAsia="en-AU"/>
              </w:rPr>
            </w:pPr>
          </w:p>
        </w:tc>
        <w:tc>
          <w:tcPr>
            <w:tcW w:w="226" w:type="dxa"/>
            <w:tcPrChange w:id="1702" w:author="shorny" w:date="2014-05-31T14:43:00Z">
              <w:tcPr>
                <w:tcW w:w="226" w:type="dxa"/>
              </w:tcPr>
            </w:tcPrChange>
          </w:tcPr>
          <w:p w14:paraId="5E833FE6" w14:textId="77777777" w:rsidR="008F21C6" w:rsidRDefault="008F21C6" w:rsidP="00883FEF">
            <w:pPr>
              <w:pStyle w:val="ListParagraph"/>
              <w:ind w:left="0"/>
              <w:rPr>
                <w:ins w:id="1703" w:author="shorny" w:date="2014-05-31T14:38:00Z"/>
                <w:lang w:eastAsia="en-AU"/>
              </w:rPr>
            </w:pPr>
          </w:p>
        </w:tc>
        <w:tc>
          <w:tcPr>
            <w:tcW w:w="226" w:type="dxa"/>
            <w:tcPrChange w:id="1704" w:author="shorny" w:date="2014-05-31T14:43:00Z">
              <w:tcPr>
                <w:tcW w:w="226" w:type="dxa"/>
              </w:tcPr>
            </w:tcPrChange>
          </w:tcPr>
          <w:p w14:paraId="6C374925" w14:textId="77777777" w:rsidR="008F21C6" w:rsidRDefault="008F21C6" w:rsidP="00883FEF">
            <w:pPr>
              <w:pStyle w:val="ListParagraph"/>
              <w:ind w:left="0"/>
              <w:rPr>
                <w:ins w:id="1705" w:author="shorny" w:date="2014-05-31T14:38:00Z"/>
                <w:lang w:eastAsia="en-AU"/>
              </w:rPr>
            </w:pPr>
          </w:p>
        </w:tc>
        <w:tc>
          <w:tcPr>
            <w:tcW w:w="226" w:type="dxa"/>
            <w:tcPrChange w:id="1706" w:author="shorny" w:date="2014-05-31T14:43:00Z">
              <w:tcPr>
                <w:tcW w:w="226" w:type="dxa"/>
              </w:tcPr>
            </w:tcPrChange>
          </w:tcPr>
          <w:p w14:paraId="1FFE148B" w14:textId="77777777" w:rsidR="008F21C6" w:rsidRDefault="008F21C6" w:rsidP="00883FEF">
            <w:pPr>
              <w:pStyle w:val="ListParagraph"/>
              <w:ind w:left="0"/>
              <w:rPr>
                <w:ins w:id="1707" w:author="shorny" w:date="2014-05-31T14:38:00Z"/>
                <w:lang w:eastAsia="en-AU"/>
              </w:rPr>
            </w:pPr>
          </w:p>
        </w:tc>
        <w:tc>
          <w:tcPr>
            <w:tcW w:w="226" w:type="dxa"/>
            <w:tcPrChange w:id="1708" w:author="shorny" w:date="2014-05-31T14:43:00Z">
              <w:tcPr>
                <w:tcW w:w="226" w:type="dxa"/>
              </w:tcPr>
            </w:tcPrChange>
          </w:tcPr>
          <w:p w14:paraId="7166D4F6" w14:textId="77777777" w:rsidR="008F21C6" w:rsidRDefault="008F21C6" w:rsidP="00883FEF">
            <w:pPr>
              <w:pStyle w:val="ListParagraph"/>
              <w:ind w:left="0"/>
              <w:rPr>
                <w:ins w:id="1709" w:author="shorny" w:date="2014-05-31T14:38:00Z"/>
                <w:lang w:eastAsia="en-AU"/>
              </w:rPr>
            </w:pPr>
          </w:p>
        </w:tc>
        <w:tc>
          <w:tcPr>
            <w:tcW w:w="226" w:type="dxa"/>
            <w:tcPrChange w:id="1710" w:author="shorny" w:date="2014-05-31T14:43:00Z">
              <w:tcPr>
                <w:tcW w:w="226" w:type="dxa"/>
              </w:tcPr>
            </w:tcPrChange>
          </w:tcPr>
          <w:p w14:paraId="1104D19D" w14:textId="77777777" w:rsidR="008F21C6" w:rsidRDefault="008F21C6" w:rsidP="00883FEF">
            <w:pPr>
              <w:pStyle w:val="ListParagraph"/>
              <w:ind w:left="0"/>
              <w:rPr>
                <w:ins w:id="1711" w:author="shorny" w:date="2014-05-31T14:38:00Z"/>
                <w:lang w:eastAsia="en-AU"/>
              </w:rPr>
            </w:pPr>
          </w:p>
        </w:tc>
        <w:tc>
          <w:tcPr>
            <w:tcW w:w="226" w:type="dxa"/>
            <w:tcPrChange w:id="1712" w:author="shorny" w:date="2014-05-31T14:43:00Z">
              <w:tcPr>
                <w:tcW w:w="226" w:type="dxa"/>
              </w:tcPr>
            </w:tcPrChange>
          </w:tcPr>
          <w:p w14:paraId="00EA2B43" w14:textId="77777777" w:rsidR="008F21C6" w:rsidRDefault="008F21C6" w:rsidP="00883FEF">
            <w:pPr>
              <w:pStyle w:val="ListParagraph"/>
              <w:ind w:left="0"/>
              <w:rPr>
                <w:ins w:id="1713" w:author="shorny" w:date="2014-05-31T14:38:00Z"/>
                <w:lang w:eastAsia="en-AU"/>
              </w:rPr>
            </w:pPr>
          </w:p>
        </w:tc>
        <w:tc>
          <w:tcPr>
            <w:tcW w:w="226" w:type="dxa"/>
            <w:tcPrChange w:id="1714" w:author="shorny" w:date="2014-05-31T14:43:00Z">
              <w:tcPr>
                <w:tcW w:w="226" w:type="dxa"/>
              </w:tcPr>
            </w:tcPrChange>
          </w:tcPr>
          <w:p w14:paraId="328A57CC" w14:textId="77777777" w:rsidR="008F21C6" w:rsidRDefault="008F21C6" w:rsidP="00883FEF">
            <w:pPr>
              <w:pStyle w:val="ListParagraph"/>
              <w:ind w:left="0"/>
              <w:rPr>
                <w:ins w:id="1715" w:author="shorny" w:date="2014-05-31T14:38:00Z"/>
                <w:lang w:eastAsia="en-AU"/>
              </w:rPr>
            </w:pPr>
          </w:p>
        </w:tc>
        <w:tc>
          <w:tcPr>
            <w:tcW w:w="226" w:type="dxa"/>
            <w:tcPrChange w:id="1716" w:author="shorny" w:date="2014-05-31T14:43:00Z">
              <w:tcPr>
                <w:tcW w:w="226" w:type="dxa"/>
              </w:tcPr>
            </w:tcPrChange>
          </w:tcPr>
          <w:p w14:paraId="0056F845" w14:textId="77777777" w:rsidR="008F21C6" w:rsidRDefault="008F21C6" w:rsidP="00883FEF">
            <w:pPr>
              <w:pStyle w:val="ListParagraph"/>
              <w:ind w:left="0"/>
              <w:rPr>
                <w:ins w:id="1717" w:author="shorny" w:date="2014-05-31T14:38:00Z"/>
                <w:lang w:eastAsia="en-AU"/>
              </w:rPr>
            </w:pPr>
          </w:p>
        </w:tc>
        <w:tc>
          <w:tcPr>
            <w:tcW w:w="226" w:type="dxa"/>
            <w:tcPrChange w:id="1718" w:author="shorny" w:date="2014-05-31T14:43:00Z">
              <w:tcPr>
                <w:tcW w:w="226" w:type="dxa"/>
              </w:tcPr>
            </w:tcPrChange>
          </w:tcPr>
          <w:p w14:paraId="237F0ECD" w14:textId="77777777" w:rsidR="008F21C6" w:rsidRDefault="008F21C6" w:rsidP="00883FEF">
            <w:pPr>
              <w:pStyle w:val="ListParagraph"/>
              <w:ind w:left="0"/>
              <w:rPr>
                <w:ins w:id="1719" w:author="shorny" w:date="2014-05-31T14:38:00Z"/>
                <w:lang w:eastAsia="en-AU"/>
              </w:rPr>
            </w:pPr>
          </w:p>
        </w:tc>
        <w:tc>
          <w:tcPr>
            <w:tcW w:w="226" w:type="dxa"/>
            <w:tcPrChange w:id="1720" w:author="shorny" w:date="2014-05-31T14:43:00Z">
              <w:tcPr>
                <w:tcW w:w="226" w:type="dxa"/>
              </w:tcPr>
            </w:tcPrChange>
          </w:tcPr>
          <w:p w14:paraId="5C67923F" w14:textId="77777777" w:rsidR="008F21C6" w:rsidRDefault="008F21C6" w:rsidP="00883FEF">
            <w:pPr>
              <w:pStyle w:val="ListParagraph"/>
              <w:ind w:left="0"/>
              <w:rPr>
                <w:ins w:id="1721" w:author="shorny" w:date="2014-05-31T14:38:00Z"/>
                <w:lang w:eastAsia="en-AU"/>
              </w:rPr>
            </w:pPr>
          </w:p>
        </w:tc>
        <w:tc>
          <w:tcPr>
            <w:tcW w:w="226" w:type="dxa"/>
            <w:tcPrChange w:id="1722" w:author="shorny" w:date="2014-05-31T14:43:00Z">
              <w:tcPr>
                <w:tcW w:w="226" w:type="dxa"/>
              </w:tcPr>
            </w:tcPrChange>
          </w:tcPr>
          <w:p w14:paraId="0C625B36" w14:textId="77777777" w:rsidR="008F21C6" w:rsidRDefault="008F21C6" w:rsidP="00883FEF">
            <w:pPr>
              <w:pStyle w:val="ListParagraph"/>
              <w:ind w:left="0"/>
              <w:rPr>
                <w:ins w:id="1723" w:author="shorny" w:date="2014-05-31T14:38:00Z"/>
                <w:lang w:eastAsia="en-AU"/>
              </w:rPr>
            </w:pPr>
          </w:p>
        </w:tc>
        <w:tc>
          <w:tcPr>
            <w:tcW w:w="226" w:type="dxa"/>
            <w:tcPrChange w:id="1724" w:author="shorny" w:date="2014-05-31T14:43:00Z">
              <w:tcPr>
                <w:tcW w:w="226" w:type="dxa"/>
              </w:tcPr>
            </w:tcPrChange>
          </w:tcPr>
          <w:p w14:paraId="3451DA18" w14:textId="77777777" w:rsidR="008F21C6" w:rsidRDefault="008F21C6" w:rsidP="00883FEF">
            <w:pPr>
              <w:pStyle w:val="ListParagraph"/>
              <w:ind w:left="0"/>
              <w:rPr>
                <w:ins w:id="1725" w:author="shorny" w:date="2014-05-31T14:38:00Z"/>
                <w:lang w:eastAsia="en-AU"/>
              </w:rPr>
            </w:pPr>
          </w:p>
        </w:tc>
        <w:tc>
          <w:tcPr>
            <w:tcW w:w="226" w:type="dxa"/>
            <w:tcPrChange w:id="1726" w:author="shorny" w:date="2014-05-31T14:43:00Z">
              <w:tcPr>
                <w:tcW w:w="226" w:type="dxa"/>
              </w:tcPr>
            </w:tcPrChange>
          </w:tcPr>
          <w:p w14:paraId="43289C64" w14:textId="77777777" w:rsidR="008F21C6" w:rsidRDefault="008F21C6" w:rsidP="00883FEF">
            <w:pPr>
              <w:pStyle w:val="ListParagraph"/>
              <w:ind w:left="0"/>
              <w:rPr>
                <w:ins w:id="1727" w:author="shorny" w:date="2014-05-31T14:38:00Z"/>
                <w:lang w:eastAsia="en-AU"/>
              </w:rPr>
            </w:pPr>
          </w:p>
        </w:tc>
        <w:tc>
          <w:tcPr>
            <w:tcW w:w="226" w:type="dxa"/>
            <w:tcPrChange w:id="1728" w:author="shorny" w:date="2014-05-31T14:43:00Z">
              <w:tcPr>
                <w:tcW w:w="226" w:type="dxa"/>
              </w:tcPr>
            </w:tcPrChange>
          </w:tcPr>
          <w:p w14:paraId="080481B9" w14:textId="77777777" w:rsidR="008F21C6" w:rsidRDefault="008F21C6" w:rsidP="00883FEF">
            <w:pPr>
              <w:pStyle w:val="ListParagraph"/>
              <w:ind w:left="0"/>
              <w:rPr>
                <w:ins w:id="1729" w:author="shorny" w:date="2014-05-31T14:38:00Z"/>
                <w:lang w:eastAsia="en-AU"/>
              </w:rPr>
            </w:pPr>
          </w:p>
        </w:tc>
        <w:tc>
          <w:tcPr>
            <w:tcW w:w="226" w:type="dxa"/>
            <w:tcPrChange w:id="1730" w:author="shorny" w:date="2014-05-31T14:43:00Z">
              <w:tcPr>
                <w:tcW w:w="226" w:type="dxa"/>
              </w:tcPr>
            </w:tcPrChange>
          </w:tcPr>
          <w:p w14:paraId="2FF13E12" w14:textId="77777777" w:rsidR="008F21C6" w:rsidRDefault="008F21C6" w:rsidP="00883FEF">
            <w:pPr>
              <w:pStyle w:val="ListParagraph"/>
              <w:ind w:left="0"/>
              <w:rPr>
                <w:ins w:id="1731" w:author="shorny" w:date="2014-05-31T14:38:00Z"/>
                <w:lang w:eastAsia="en-AU"/>
              </w:rPr>
            </w:pPr>
          </w:p>
        </w:tc>
        <w:tc>
          <w:tcPr>
            <w:tcW w:w="226" w:type="dxa"/>
            <w:tcPrChange w:id="1732" w:author="shorny" w:date="2014-05-31T14:43:00Z">
              <w:tcPr>
                <w:tcW w:w="226" w:type="dxa"/>
              </w:tcPr>
            </w:tcPrChange>
          </w:tcPr>
          <w:p w14:paraId="54E7044A" w14:textId="77777777" w:rsidR="008F21C6" w:rsidRDefault="008F21C6" w:rsidP="00883FEF">
            <w:pPr>
              <w:pStyle w:val="ListParagraph"/>
              <w:ind w:left="0"/>
              <w:rPr>
                <w:ins w:id="1733" w:author="shorny" w:date="2014-05-31T14:38:00Z"/>
                <w:lang w:eastAsia="en-AU"/>
              </w:rPr>
            </w:pPr>
          </w:p>
        </w:tc>
        <w:tc>
          <w:tcPr>
            <w:tcW w:w="226" w:type="dxa"/>
            <w:tcPrChange w:id="1734" w:author="shorny" w:date="2014-05-31T14:43:00Z">
              <w:tcPr>
                <w:tcW w:w="226" w:type="dxa"/>
              </w:tcPr>
            </w:tcPrChange>
          </w:tcPr>
          <w:p w14:paraId="3D9C7D39" w14:textId="77777777" w:rsidR="008F21C6" w:rsidRDefault="008F21C6" w:rsidP="00883FEF">
            <w:pPr>
              <w:pStyle w:val="ListParagraph"/>
              <w:ind w:left="0"/>
              <w:rPr>
                <w:ins w:id="1735" w:author="shorny" w:date="2014-05-31T14:38:00Z"/>
                <w:lang w:eastAsia="en-AU"/>
              </w:rPr>
            </w:pPr>
          </w:p>
        </w:tc>
        <w:tc>
          <w:tcPr>
            <w:tcW w:w="226" w:type="dxa"/>
            <w:tcPrChange w:id="1736" w:author="shorny" w:date="2014-05-31T14:43:00Z">
              <w:tcPr>
                <w:tcW w:w="226" w:type="dxa"/>
              </w:tcPr>
            </w:tcPrChange>
          </w:tcPr>
          <w:p w14:paraId="377CD497" w14:textId="77777777" w:rsidR="008F21C6" w:rsidRDefault="008F21C6" w:rsidP="00883FEF">
            <w:pPr>
              <w:pStyle w:val="ListParagraph"/>
              <w:ind w:left="0"/>
              <w:rPr>
                <w:ins w:id="1737" w:author="shorny" w:date="2014-05-31T14:38:00Z"/>
                <w:lang w:eastAsia="en-AU"/>
              </w:rPr>
            </w:pPr>
          </w:p>
        </w:tc>
        <w:tc>
          <w:tcPr>
            <w:tcW w:w="226" w:type="dxa"/>
            <w:tcPrChange w:id="1738" w:author="shorny" w:date="2014-05-31T14:43:00Z">
              <w:tcPr>
                <w:tcW w:w="226" w:type="dxa"/>
              </w:tcPr>
            </w:tcPrChange>
          </w:tcPr>
          <w:p w14:paraId="4AF47960" w14:textId="77777777" w:rsidR="008F21C6" w:rsidRDefault="008F21C6" w:rsidP="00883FEF">
            <w:pPr>
              <w:pStyle w:val="ListParagraph"/>
              <w:ind w:left="0"/>
              <w:rPr>
                <w:ins w:id="1739" w:author="shorny" w:date="2014-05-31T14:38:00Z"/>
                <w:lang w:eastAsia="en-AU"/>
              </w:rPr>
            </w:pPr>
          </w:p>
        </w:tc>
      </w:tr>
      <w:tr w:rsidR="008F21C6" w14:paraId="5EF1A0AD" w14:textId="77777777" w:rsidTr="008F21C6">
        <w:trPr>
          <w:ins w:id="1740" w:author="shorny" w:date="2014-05-31T14:38:00Z"/>
        </w:trPr>
        <w:tc>
          <w:tcPr>
            <w:tcW w:w="2835" w:type="dxa"/>
            <w:tcPrChange w:id="1741" w:author="shorny" w:date="2014-05-31T14:43:00Z">
              <w:tcPr>
                <w:tcW w:w="225" w:type="dxa"/>
              </w:tcPr>
            </w:tcPrChange>
          </w:tcPr>
          <w:p w14:paraId="65369BFE" w14:textId="77777777" w:rsidR="008F21C6" w:rsidRDefault="008F21C6" w:rsidP="00883FEF">
            <w:pPr>
              <w:pStyle w:val="ListParagraph"/>
              <w:ind w:left="0"/>
              <w:rPr>
                <w:ins w:id="1742" w:author="shorny" w:date="2014-05-31T14:38:00Z"/>
                <w:lang w:eastAsia="en-AU"/>
              </w:rPr>
            </w:pPr>
          </w:p>
        </w:tc>
        <w:tc>
          <w:tcPr>
            <w:tcW w:w="225" w:type="dxa"/>
            <w:tcPrChange w:id="1743" w:author="shorny" w:date="2014-05-31T14:43:00Z">
              <w:tcPr>
                <w:tcW w:w="225" w:type="dxa"/>
              </w:tcPr>
            </w:tcPrChange>
          </w:tcPr>
          <w:p w14:paraId="7B0B4DA4" w14:textId="77777777" w:rsidR="008F21C6" w:rsidRDefault="008F21C6" w:rsidP="00883FEF">
            <w:pPr>
              <w:pStyle w:val="ListParagraph"/>
              <w:ind w:left="0"/>
              <w:rPr>
                <w:ins w:id="1744" w:author="shorny" w:date="2014-05-31T14:38:00Z"/>
                <w:lang w:eastAsia="en-AU"/>
              </w:rPr>
            </w:pPr>
          </w:p>
        </w:tc>
        <w:tc>
          <w:tcPr>
            <w:tcW w:w="225" w:type="dxa"/>
            <w:tcPrChange w:id="1745" w:author="shorny" w:date="2014-05-31T14:43:00Z">
              <w:tcPr>
                <w:tcW w:w="225" w:type="dxa"/>
              </w:tcPr>
            </w:tcPrChange>
          </w:tcPr>
          <w:p w14:paraId="7BAE7BC5" w14:textId="77777777" w:rsidR="008F21C6" w:rsidRDefault="008F21C6" w:rsidP="00883FEF">
            <w:pPr>
              <w:pStyle w:val="ListParagraph"/>
              <w:ind w:left="0"/>
              <w:rPr>
                <w:ins w:id="1746" w:author="shorny" w:date="2014-05-31T14:38:00Z"/>
                <w:lang w:eastAsia="en-AU"/>
              </w:rPr>
            </w:pPr>
          </w:p>
        </w:tc>
        <w:tc>
          <w:tcPr>
            <w:tcW w:w="225" w:type="dxa"/>
            <w:tcPrChange w:id="1747" w:author="shorny" w:date="2014-05-31T14:43:00Z">
              <w:tcPr>
                <w:tcW w:w="225" w:type="dxa"/>
              </w:tcPr>
            </w:tcPrChange>
          </w:tcPr>
          <w:p w14:paraId="6FCF23AF" w14:textId="77777777" w:rsidR="008F21C6" w:rsidRDefault="008F21C6" w:rsidP="00883FEF">
            <w:pPr>
              <w:pStyle w:val="ListParagraph"/>
              <w:ind w:left="0"/>
              <w:rPr>
                <w:ins w:id="1748" w:author="shorny" w:date="2014-05-31T14:38:00Z"/>
                <w:lang w:eastAsia="en-AU"/>
              </w:rPr>
            </w:pPr>
          </w:p>
        </w:tc>
        <w:tc>
          <w:tcPr>
            <w:tcW w:w="225" w:type="dxa"/>
            <w:tcPrChange w:id="1749" w:author="shorny" w:date="2014-05-31T14:43:00Z">
              <w:tcPr>
                <w:tcW w:w="225" w:type="dxa"/>
              </w:tcPr>
            </w:tcPrChange>
          </w:tcPr>
          <w:p w14:paraId="7898D8CC" w14:textId="77777777" w:rsidR="008F21C6" w:rsidRDefault="008F21C6" w:rsidP="00883FEF">
            <w:pPr>
              <w:pStyle w:val="ListParagraph"/>
              <w:ind w:left="0"/>
              <w:rPr>
                <w:ins w:id="1750" w:author="shorny" w:date="2014-05-31T14:38:00Z"/>
                <w:lang w:eastAsia="en-AU"/>
              </w:rPr>
            </w:pPr>
          </w:p>
        </w:tc>
        <w:tc>
          <w:tcPr>
            <w:tcW w:w="225" w:type="dxa"/>
            <w:tcPrChange w:id="1751" w:author="shorny" w:date="2014-05-31T14:43:00Z">
              <w:tcPr>
                <w:tcW w:w="225" w:type="dxa"/>
              </w:tcPr>
            </w:tcPrChange>
          </w:tcPr>
          <w:p w14:paraId="1AC1FD6D" w14:textId="77777777" w:rsidR="008F21C6" w:rsidRDefault="008F21C6" w:rsidP="00883FEF">
            <w:pPr>
              <w:pStyle w:val="ListParagraph"/>
              <w:ind w:left="0"/>
              <w:rPr>
                <w:ins w:id="1752" w:author="shorny" w:date="2014-05-31T14:38:00Z"/>
                <w:lang w:eastAsia="en-AU"/>
              </w:rPr>
            </w:pPr>
          </w:p>
        </w:tc>
        <w:tc>
          <w:tcPr>
            <w:tcW w:w="225" w:type="dxa"/>
            <w:tcPrChange w:id="1753" w:author="shorny" w:date="2014-05-31T14:43:00Z">
              <w:tcPr>
                <w:tcW w:w="225" w:type="dxa"/>
              </w:tcPr>
            </w:tcPrChange>
          </w:tcPr>
          <w:p w14:paraId="1F24070E" w14:textId="77777777" w:rsidR="008F21C6" w:rsidRDefault="008F21C6" w:rsidP="00883FEF">
            <w:pPr>
              <w:pStyle w:val="ListParagraph"/>
              <w:ind w:left="0"/>
              <w:rPr>
                <w:ins w:id="1754" w:author="shorny" w:date="2014-05-31T14:38:00Z"/>
                <w:lang w:eastAsia="en-AU"/>
              </w:rPr>
            </w:pPr>
          </w:p>
        </w:tc>
        <w:tc>
          <w:tcPr>
            <w:tcW w:w="225" w:type="dxa"/>
            <w:tcPrChange w:id="1755" w:author="shorny" w:date="2014-05-31T14:43:00Z">
              <w:tcPr>
                <w:tcW w:w="225" w:type="dxa"/>
              </w:tcPr>
            </w:tcPrChange>
          </w:tcPr>
          <w:p w14:paraId="442F705D" w14:textId="77777777" w:rsidR="008F21C6" w:rsidRDefault="008F21C6" w:rsidP="00883FEF">
            <w:pPr>
              <w:pStyle w:val="ListParagraph"/>
              <w:ind w:left="0"/>
              <w:rPr>
                <w:ins w:id="1756" w:author="shorny" w:date="2014-05-31T14:38:00Z"/>
                <w:lang w:eastAsia="en-AU"/>
              </w:rPr>
            </w:pPr>
          </w:p>
        </w:tc>
        <w:tc>
          <w:tcPr>
            <w:tcW w:w="225" w:type="dxa"/>
            <w:tcPrChange w:id="1757" w:author="shorny" w:date="2014-05-31T14:43:00Z">
              <w:tcPr>
                <w:tcW w:w="225" w:type="dxa"/>
              </w:tcPr>
            </w:tcPrChange>
          </w:tcPr>
          <w:p w14:paraId="6AF6762D" w14:textId="77777777" w:rsidR="008F21C6" w:rsidRDefault="008F21C6" w:rsidP="00883FEF">
            <w:pPr>
              <w:pStyle w:val="ListParagraph"/>
              <w:ind w:left="0"/>
              <w:rPr>
                <w:ins w:id="1758" w:author="shorny" w:date="2014-05-31T14:38:00Z"/>
                <w:lang w:eastAsia="en-AU"/>
              </w:rPr>
            </w:pPr>
          </w:p>
        </w:tc>
        <w:tc>
          <w:tcPr>
            <w:tcW w:w="225" w:type="dxa"/>
            <w:tcPrChange w:id="1759" w:author="shorny" w:date="2014-05-31T14:43:00Z">
              <w:tcPr>
                <w:tcW w:w="225" w:type="dxa"/>
              </w:tcPr>
            </w:tcPrChange>
          </w:tcPr>
          <w:p w14:paraId="0C2086C0" w14:textId="77777777" w:rsidR="008F21C6" w:rsidRDefault="008F21C6" w:rsidP="00883FEF">
            <w:pPr>
              <w:pStyle w:val="ListParagraph"/>
              <w:ind w:left="0"/>
              <w:rPr>
                <w:ins w:id="1760" w:author="shorny" w:date="2014-05-31T14:38:00Z"/>
                <w:lang w:eastAsia="en-AU"/>
              </w:rPr>
            </w:pPr>
          </w:p>
        </w:tc>
        <w:tc>
          <w:tcPr>
            <w:tcW w:w="225" w:type="dxa"/>
            <w:tcPrChange w:id="1761" w:author="shorny" w:date="2014-05-31T14:43:00Z">
              <w:tcPr>
                <w:tcW w:w="225" w:type="dxa"/>
              </w:tcPr>
            </w:tcPrChange>
          </w:tcPr>
          <w:p w14:paraId="56DE2487" w14:textId="77777777" w:rsidR="008F21C6" w:rsidRDefault="008F21C6" w:rsidP="00883FEF">
            <w:pPr>
              <w:pStyle w:val="ListParagraph"/>
              <w:ind w:left="0"/>
              <w:rPr>
                <w:ins w:id="1762" w:author="shorny" w:date="2014-05-31T14:38:00Z"/>
                <w:lang w:eastAsia="en-AU"/>
              </w:rPr>
            </w:pPr>
          </w:p>
        </w:tc>
        <w:tc>
          <w:tcPr>
            <w:tcW w:w="225" w:type="dxa"/>
            <w:tcPrChange w:id="1763" w:author="shorny" w:date="2014-05-31T14:43:00Z">
              <w:tcPr>
                <w:tcW w:w="225" w:type="dxa"/>
              </w:tcPr>
            </w:tcPrChange>
          </w:tcPr>
          <w:p w14:paraId="232C3266" w14:textId="77777777" w:rsidR="008F21C6" w:rsidRDefault="008F21C6" w:rsidP="00883FEF">
            <w:pPr>
              <w:pStyle w:val="ListParagraph"/>
              <w:ind w:left="0"/>
              <w:rPr>
                <w:ins w:id="1764" w:author="shorny" w:date="2014-05-31T14:38:00Z"/>
                <w:lang w:eastAsia="en-AU"/>
              </w:rPr>
            </w:pPr>
          </w:p>
        </w:tc>
        <w:tc>
          <w:tcPr>
            <w:tcW w:w="225" w:type="dxa"/>
            <w:tcPrChange w:id="1765" w:author="shorny" w:date="2014-05-31T14:43:00Z">
              <w:tcPr>
                <w:tcW w:w="225" w:type="dxa"/>
              </w:tcPr>
            </w:tcPrChange>
          </w:tcPr>
          <w:p w14:paraId="71964759" w14:textId="77777777" w:rsidR="008F21C6" w:rsidRDefault="008F21C6" w:rsidP="00883FEF">
            <w:pPr>
              <w:pStyle w:val="ListParagraph"/>
              <w:ind w:left="0"/>
              <w:rPr>
                <w:ins w:id="1766" w:author="shorny" w:date="2014-05-31T14:38:00Z"/>
                <w:lang w:eastAsia="en-AU"/>
              </w:rPr>
            </w:pPr>
          </w:p>
        </w:tc>
        <w:tc>
          <w:tcPr>
            <w:tcW w:w="225" w:type="dxa"/>
            <w:tcPrChange w:id="1767" w:author="shorny" w:date="2014-05-31T14:43:00Z">
              <w:tcPr>
                <w:tcW w:w="225" w:type="dxa"/>
              </w:tcPr>
            </w:tcPrChange>
          </w:tcPr>
          <w:p w14:paraId="2D3C086F" w14:textId="77777777" w:rsidR="008F21C6" w:rsidRDefault="008F21C6" w:rsidP="00883FEF">
            <w:pPr>
              <w:pStyle w:val="ListParagraph"/>
              <w:ind w:left="0"/>
              <w:rPr>
                <w:ins w:id="1768" w:author="shorny" w:date="2014-05-31T14:38:00Z"/>
                <w:lang w:eastAsia="en-AU"/>
              </w:rPr>
            </w:pPr>
          </w:p>
        </w:tc>
        <w:tc>
          <w:tcPr>
            <w:tcW w:w="225" w:type="dxa"/>
            <w:tcPrChange w:id="1769" w:author="shorny" w:date="2014-05-31T14:43:00Z">
              <w:tcPr>
                <w:tcW w:w="225" w:type="dxa"/>
              </w:tcPr>
            </w:tcPrChange>
          </w:tcPr>
          <w:p w14:paraId="731C61C3" w14:textId="77777777" w:rsidR="008F21C6" w:rsidRDefault="008F21C6" w:rsidP="00883FEF">
            <w:pPr>
              <w:pStyle w:val="ListParagraph"/>
              <w:ind w:left="0"/>
              <w:rPr>
                <w:ins w:id="1770" w:author="shorny" w:date="2014-05-31T14:38:00Z"/>
                <w:lang w:eastAsia="en-AU"/>
              </w:rPr>
            </w:pPr>
          </w:p>
        </w:tc>
        <w:tc>
          <w:tcPr>
            <w:tcW w:w="225" w:type="dxa"/>
            <w:tcPrChange w:id="1771" w:author="shorny" w:date="2014-05-31T14:43:00Z">
              <w:tcPr>
                <w:tcW w:w="225" w:type="dxa"/>
              </w:tcPr>
            </w:tcPrChange>
          </w:tcPr>
          <w:p w14:paraId="22DF7512" w14:textId="77777777" w:rsidR="008F21C6" w:rsidRDefault="008F21C6" w:rsidP="00883FEF">
            <w:pPr>
              <w:pStyle w:val="ListParagraph"/>
              <w:ind w:left="0"/>
              <w:rPr>
                <w:ins w:id="1772" w:author="shorny" w:date="2014-05-31T14:38:00Z"/>
                <w:lang w:eastAsia="en-AU"/>
              </w:rPr>
            </w:pPr>
          </w:p>
        </w:tc>
        <w:tc>
          <w:tcPr>
            <w:tcW w:w="225" w:type="dxa"/>
            <w:tcPrChange w:id="1773" w:author="shorny" w:date="2014-05-31T14:43:00Z">
              <w:tcPr>
                <w:tcW w:w="225" w:type="dxa"/>
              </w:tcPr>
            </w:tcPrChange>
          </w:tcPr>
          <w:p w14:paraId="719AF759" w14:textId="77777777" w:rsidR="008F21C6" w:rsidRDefault="008F21C6" w:rsidP="00883FEF">
            <w:pPr>
              <w:pStyle w:val="ListParagraph"/>
              <w:ind w:left="0"/>
              <w:rPr>
                <w:ins w:id="1774" w:author="shorny" w:date="2014-05-31T14:38:00Z"/>
                <w:lang w:eastAsia="en-AU"/>
              </w:rPr>
            </w:pPr>
          </w:p>
        </w:tc>
        <w:tc>
          <w:tcPr>
            <w:tcW w:w="226" w:type="dxa"/>
            <w:tcPrChange w:id="1775" w:author="shorny" w:date="2014-05-31T14:43:00Z">
              <w:tcPr>
                <w:tcW w:w="226" w:type="dxa"/>
              </w:tcPr>
            </w:tcPrChange>
          </w:tcPr>
          <w:p w14:paraId="610FF9EE" w14:textId="77777777" w:rsidR="008F21C6" w:rsidRDefault="008F21C6" w:rsidP="00883FEF">
            <w:pPr>
              <w:pStyle w:val="ListParagraph"/>
              <w:ind w:left="0"/>
              <w:rPr>
                <w:ins w:id="1776" w:author="shorny" w:date="2014-05-31T14:38:00Z"/>
                <w:lang w:eastAsia="en-AU"/>
              </w:rPr>
            </w:pPr>
          </w:p>
        </w:tc>
        <w:tc>
          <w:tcPr>
            <w:tcW w:w="226" w:type="dxa"/>
            <w:tcPrChange w:id="1777" w:author="shorny" w:date="2014-05-31T14:43:00Z">
              <w:tcPr>
                <w:tcW w:w="226" w:type="dxa"/>
              </w:tcPr>
            </w:tcPrChange>
          </w:tcPr>
          <w:p w14:paraId="3CF40F2E" w14:textId="77777777" w:rsidR="008F21C6" w:rsidRDefault="008F21C6" w:rsidP="00883FEF">
            <w:pPr>
              <w:pStyle w:val="ListParagraph"/>
              <w:ind w:left="0"/>
              <w:rPr>
                <w:ins w:id="1778" w:author="shorny" w:date="2014-05-31T14:38:00Z"/>
                <w:lang w:eastAsia="en-AU"/>
              </w:rPr>
            </w:pPr>
          </w:p>
        </w:tc>
        <w:tc>
          <w:tcPr>
            <w:tcW w:w="226" w:type="dxa"/>
            <w:tcPrChange w:id="1779" w:author="shorny" w:date="2014-05-31T14:43:00Z">
              <w:tcPr>
                <w:tcW w:w="226" w:type="dxa"/>
              </w:tcPr>
            </w:tcPrChange>
          </w:tcPr>
          <w:p w14:paraId="79F72AE1" w14:textId="77777777" w:rsidR="008F21C6" w:rsidRDefault="008F21C6" w:rsidP="00883FEF">
            <w:pPr>
              <w:pStyle w:val="ListParagraph"/>
              <w:ind w:left="0"/>
              <w:rPr>
                <w:ins w:id="1780" w:author="shorny" w:date="2014-05-31T14:38:00Z"/>
                <w:lang w:eastAsia="en-AU"/>
              </w:rPr>
            </w:pPr>
          </w:p>
        </w:tc>
        <w:tc>
          <w:tcPr>
            <w:tcW w:w="226" w:type="dxa"/>
            <w:tcPrChange w:id="1781" w:author="shorny" w:date="2014-05-31T14:43:00Z">
              <w:tcPr>
                <w:tcW w:w="226" w:type="dxa"/>
              </w:tcPr>
            </w:tcPrChange>
          </w:tcPr>
          <w:p w14:paraId="1A34EB68" w14:textId="77777777" w:rsidR="008F21C6" w:rsidRDefault="008F21C6" w:rsidP="00883FEF">
            <w:pPr>
              <w:pStyle w:val="ListParagraph"/>
              <w:ind w:left="0"/>
              <w:rPr>
                <w:ins w:id="1782" w:author="shorny" w:date="2014-05-31T14:38:00Z"/>
                <w:lang w:eastAsia="en-AU"/>
              </w:rPr>
            </w:pPr>
          </w:p>
        </w:tc>
        <w:tc>
          <w:tcPr>
            <w:tcW w:w="226" w:type="dxa"/>
            <w:tcPrChange w:id="1783" w:author="shorny" w:date="2014-05-31T14:43:00Z">
              <w:tcPr>
                <w:tcW w:w="226" w:type="dxa"/>
              </w:tcPr>
            </w:tcPrChange>
          </w:tcPr>
          <w:p w14:paraId="7B37BD62" w14:textId="77777777" w:rsidR="008F21C6" w:rsidRDefault="008F21C6" w:rsidP="00883FEF">
            <w:pPr>
              <w:pStyle w:val="ListParagraph"/>
              <w:ind w:left="0"/>
              <w:rPr>
                <w:ins w:id="1784" w:author="shorny" w:date="2014-05-31T14:38:00Z"/>
                <w:lang w:eastAsia="en-AU"/>
              </w:rPr>
            </w:pPr>
          </w:p>
        </w:tc>
        <w:tc>
          <w:tcPr>
            <w:tcW w:w="226" w:type="dxa"/>
            <w:tcPrChange w:id="1785" w:author="shorny" w:date="2014-05-31T14:43:00Z">
              <w:tcPr>
                <w:tcW w:w="226" w:type="dxa"/>
              </w:tcPr>
            </w:tcPrChange>
          </w:tcPr>
          <w:p w14:paraId="2469592E" w14:textId="77777777" w:rsidR="008F21C6" w:rsidRDefault="008F21C6" w:rsidP="00883FEF">
            <w:pPr>
              <w:pStyle w:val="ListParagraph"/>
              <w:ind w:left="0"/>
              <w:rPr>
                <w:ins w:id="1786" w:author="shorny" w:date="2014-05-31T14:38:00Z"/>
                <w:lang w:eastAsia="en-AU"/>
              </w:rPr>
            </w:pPr>
          </w:p>
        </w:tc>
        <w:tc>
          <w:tcPr>
            <w:tcW w:w="226" w:type="dxa"/>
            <w:tcPrChange w:id="1787" w:author="shorny" w:date="2014-05-31T14:43:00Z">
              <w:tcPr>
                <w:tcW w:w="226" w:type="dxa"/>
              </w:tcPr>
            </w:tcPrChange>
          </w:tcPr>
          <w:p w14:paraId="788F07DC" w14:textId="77777777" w:rsidR="008F21C6" w:rsidRDefault="008F21C6" w:rsidP="00883FEF">
            <w:pPr>
              <w:pStyle w:val="ListParagraph"/>
              <w:ind w:left="0"/>
              <w:rPr>
                <w:ins w:id="1788" w:author="shorny" w:date="2014-05-31T14:38:00Z"/>
                <w:lang w:eastAsia="en-AU"/>
              </w:rPr>
            </w:pPr>
          </w:p>
        </w:tc>
        <w:tc>
          <w:tcPr>
            <w:tcW w:w="226" w:type="dxa"/>
            <w:tcPrChange w:id="1789" w:author="shorny" w:date="2014-05-31T14:43:00Z">
              <w:tcPr>
                <w:tcW w:w="226" w:type="dxa"/>
              </w:tcPr>
            </w:tcPrChange>
          </w:tcPr>
          <w:p w14:paraId="222D6E12" w14:textId="77777777" w:rsidR="008F21C6" w:rsidRDefault="008F21C6" w:rsidP="00883FEF">
            <w:pPr>
              <w:pStyle w:val="ListParagraph"/>
              <w:ind w:left="0"/>
              <w:rPr>
                <w:ins w:id="1790" w:author="shorny" w:date="2014-05-31T14:38:00Z"/>
                <w:lang w:eastAsia="en-AU"/>
              </w:rPr>
            </w:pPr>
          </w:p>
        </w:tc>
        <w:tc>
          <w:tcPr>
            <w:tcW w:w="226" w:type="dxa"/>
            <w:tcPrChange w:id="1791" w:author="shorny" w:date="2014-05-31T14:43:00Z">
              <w:tcPr>
                <w:tcW w:w="226" w:type="dxa"/>
              </w:tcPr>
            </w:tcPrChange>
          </w:tcPr>
          <w:p w14:paraId="43E478A3" w14:textId="77777777" w:rsidR="008F21C6" w:rsidRDefault="008F21C6" w:rsidP="00883FEF">
            <w:pPr>
              <w:pStyle w:val="ListParagraph"/>
              <w:ind w:left="0"/>
              <w:rPr>
                <w:ins w:id="1792" w:author="shorny" w:date="2014-05-31T14:38:00Z"/>
                <w:lang w:eastAsia="en-AU"/>
              </w:rPr>
            </w:pPr>
          </w:p>
        </w:tc>
        <w:tc>
          <w:tcPr>
            <w:tcW w:w="226" w:type="dxa"/>
            <w:tcPrChange w:id="1793" w:author="shorny" w:date="2014-05-31T14:43:00Z">
              <w:tcPr>
                <w:tcW w:w="226" w:type="dxa"/>
              </w:tcPr>
            </w:tcPrChange>
          </w:tcPr>
          <w:p w14:paraId="2EF4E5B9" w14:textId="77777777" w:rsidR="008F21C6" w:rsidRDefault="008F21C6" w:rsidP="00883FEF">
            <w:pPr>
              <w:pStyle w:val="ListParagraph"/>
              <w:ind w:left="0"/>
              <w:rPr>
                <w:ins w:id="1794" w:author="shorny" w:date="2014-05-31T14:38:00Z"/>
                <w:lang w:eastAsia="en-AU"/>
              </w:rPr>
            </w:pPr>
          </w:p>
        </w:tc>
        <w:tc>
          <w:tcPr>
            <w:tcW w:w="226" w:type="dxa"/>
            <w:tcPrChange w:id="1795" w:author="shorny" w:date="2014-05-31T14:43:00Z">
              <w:tcPr>
                <w:tcW w:w="226" w:type="dxa"/>
              </w:tcPr>
            </w:tcPrChange>
          </w:tcPr>
          <w:p w14:paraId="041DC240" w14:textId="77777777" w:rsidR="008F21C6" w:rsidRDefault="008F21C6" w:rsidP="00883FEF">
            <w:pPr>
              <w:pStyle w:val="ListParagraph"/>
              <w:ind w:left="0"/>
              <w:rPr>
                <w:ins w:id="1796" w:author="shorny" w:date="2014-05-31T14:38:00Z"/>
                <w:lang w:eastAsia="en-AU"/>
              </w:rPr>
            </w:pPr>
          </w:p>
        </w:tc>
        <w:tc>
          <w:tcPr>
            <w:tcW w:w="226" w:type="dxa"/>
            <w:tcPrChange w:id="1797" w:author="shorny" w:date="2014-05-31T14:43:00Z">
              <w:tcPr>
                <w:tcW w:w="226" w:type="dxa"/>
              </w:tcPr>
            </w:tcPrChange>
          </w:tcPr>
          <w:p w14:paraId="04B1D524" w14:textId="77777777" w:rsidR="008F21C6" w:rsidRDefault="008F21C6" w:rsidP="00883FEF">
            <w:pPr>
              <w:pStyle w:val="ListParagraph"/>
              <w:ind w:left="0"/>
              <w:rPr>
                <w:ins w:id="1798" w:author="shorny" w:date="2014-05-31T14:38:00Z"/>
                <w:lang w:eastAsia="en-AU"/>
              </w:rPr>
            </w:pPr>
          </w:p>
        </w:tc>
        <w:tc>
          <w:tcPr>
            <w:tcW w:w="226" w:type="dxa"/>
            <w:tcPrChange w:id="1799" w:author="shorny" w:date="2014-05-31T14:43:00Z">
              <w:tcPr>
                <w:tcW w:w="226" w:type="dxa"/>
              </w:tcPr>
            </w:tcPrChange>
          </w:tcPr>
          <w:p w14:paraId="354A68EC" w14:textId="77777777" w:rsidR="008F21C6" w:rsidRDefault="008F21C6" w:rsidP="00883FEF">
            <w:pPr>
              <w:pStyle w:val="ListParagraph"/>
              <w:ind w:left="0"/>
              <w:rPr>
                <w:ins w:id="1800" w:author="shorny" w:date="2014-05-31T14:38:00Z"/>
                <w:lang w:eastAsia="en-AU"/>
              </w:rPr>
            </w:pPr>
          </w:p>
        </w:tc>
        <w:tc>
          <w:tcPr>
            <w:tcW w:w="226" w:type="dxa"/>
            <w:tcPrChange w:id="1801" w:author="shorny" w:date="2014-05-31T14:43:00Z">
              <w:tcPr>
                <w:tcW w:w="226" w:type="dxa"/>
              </w:tcPr>
            </w:tcPrChange>
          </w:tcPr>
          <w:p w14:paraId="02A7EAF9" w14:textId="77777777" w:rsidR="008F21C6" w:rsidRDefault="008F21C6" w:rsidP="00883FEF">
            <w:pPr>
              <w:pStyle w:val="ListParagraph"/>
              <w:ind w:left="0"/>
              <w:rPr>
                <w:ins w:id="1802" w:author="shorny" w:date="2014-05-31T14:38:00Z"/>
                <w:lang w:eastAsia="en-AU"/>
              </w:rPr>
            </w:pPr>
          </w:p>
        </w:tc>
        <w:tc>
          <w:tcPr>
            <w:tcW w:w="226" w:type="dxa"/>
            <w:tcPrChange w:id="1803" w:author="shorny" w:date="2014-05-31T14:43:00Z">
              <w:tcPr>
                <w:tcW w:w="226" w:type="dxa"/>
              </w:tcPr>
            </w:tcPrChange>
          </w:tcPr>
          <w:p w14:paraId="7EEDFFA3" w14:textId="77777777" w:rsidR="008F21C6" w:rsidRDefault="008F21C6" w:rsidP="00883FEF">
            <w:pPr>
              <w:pStyle w:val="ListParagraph"/>
              <w:ind w:left="0"/>
              <w:rPr>
                <w:ins w:id="1804" w:author="shorny" w:date="2014-05-31T14:38:00Z"/>
                <w:lang w:eastAsia="en-AU"/>
              </w:rPr>
            </w:pPr>
          </w:p>
        </w:tc>
        <w:tc>
          <w:tcPr>
            <w:tcW w:w="226" w:type="dxa"/>
            <w:tcPrChange w:id="1805" w:author="shorny" w:date="2014-05-31T14:43:00Z">
              <w:tcPr>
                <w:tcW w:w="226" w:type="dxa"/>
              </w:tcPr>
            </w:tcPrChange>
          </w:tcPr>
          <w:p w14:paraId="0B74FE5E" w14:textId="77777777" w:rsidR="008F21C6" w:rsidRDefault="008F21C6" w:rsidP="00883FEF">
            <w:pPr>
              <w:pStyle w:val="ListParagraph"/>
              <w:ind w:left="0"/>
              <w:rPr>
                <w:ins w:id="1806" w:author="shorny" w:date="2014-05-31T14:38:00Z"/>
                <w:lang w:eastAsia="en-AU"/>
              </w:rPr>
            </w:pPr>
          </w:p>
        </w:tc>
        <w:tc>
          <w:tcPr>
            <w:tcW w:w="226" w:type="dxa"/>
            <w:tcPrChange w:id="1807" w:author="shorny" w:date="2014-05-31T14:43:00Z">
              <w:tcPr>
                <w:tcW w:w="226" w:type="dxa"/>
              </w:tcPr>
            </w:tcPrChange>
          </w:tcPr>
          <w:p w14:paraId="224F00A4" w14:textId="77777777" w:rsidR="008F21C6" w:rsidRDefault="008F21C6" w:rsidP="00883FEF">
            <w:pPr>
              <w:pStyle w:val="ListParagraph"/>
              <w:ind w:left="0"/>
              <w:rPr>
                <w:ins w:id="1808" w:author="shorny" w:date="2014-05-31T14:38:00Z"/>
                <w:lang w:eastAsia="en-AU"/>
              </w:rPr>
            </w:pPr>
          </w:p>
        </w:tc>
        <w:tc>
          <w:tcPr>
            <w:tcW w:w="226" w:type="dxa"/>
            <w:tcPrChange w:id="1809" w:author="shorny" w:date="2014-05-31T14:43:00Z">
              <w:tcPr>
                <w:tcW w:w="226" w:type="dxa"/>
              </w:tcPr>
            </w:tcPrChange>
          </w:tcPr>
          <w:p w14:paraId="4BD858A9" w14:textId="77777777" w:rsidR="008F21C6" w:rsidRDefault="008F21C6" w:rsidP="00883FEF">
            <w:pPr>
              <w:pStyle w:val="ListParagraph"/>
              <w:ind w:left="0"/>
              <w:rPr>
                <w:ins w:id="1810" w:author="shorny" w:date="2014-05-31T14:38:00Z"/>
                <w:lang w:eastAsia="en-AU"/>
              </w:rPr>
            </w:pPr>
          </w:p>
        </w:tc>
        <w:tc>
          <w:tcPr>
            <w:tcW w:w="226" w:type="dxa"/>
            <w:tcPrChange w:id="1811" w:author="shorny" w:date="2014-05-31T14:43:00Z">
              <w:tcPr>
                <w:tcW w:w="226" w:type="dxa"/>
              </w:tcPr>
            </w:tcPrChange>
          </w:tcPr>
          <w:p w14:paraId="45CE375E" w14:textId="77777777" w:rsidR="008F21C6" w:rsidRDefault="008F21C6" w:rsidP="00883FEF">
            <w:pPr>
              <w:pStyle w:val="ListParagraph"/>
              <w:ind w:left="0"/>
              <w:rPr>
                <w:ins w:id="1812" w:author="shorny" w:date="2014-05-31T14:38:00Z"/>
                <w:lang w:eastAsia="en-AU"/>
              </w:rPr>
            </w:pPr>
          </w:p>
        </w:tc>
        <w:tc>
          <w:tcPr>
            <w:tcW w:w="226" w:type="dxa"/>
            <w:tcPrChange w:id="1813" w:author="shorny" w:date="2014-05-31T14:43:00Z">
              <w:tcPr>
                <w:tcW w:w="226" w:type="dxa"/>
              </w:tcPr>
            </w:tcPrChange>
          </w:tcPr>
          <w:p w14:paraId="132EE12D" w14:textId="77777777" w:rsidR="008F21C6" w:rsidRDefault="008F21C6" w:rsidP="00883FEF">
            <w:pPr>
              <w:pStyle w:val="ListParagraph"/>
              <w:ind w:left="0"/>
              <w:rPr>
                <w:ins w:id="1814" w:author="shorny" w:date="2014-05-31T14:38:00Z"/>
                <w:lang w:eastAsia="en-AU"/>
              </w:rPr>
            </w:pPr>
          </w:p>
        </w:tc>
        <w:tc>
          <w:tcPr>
            <w:tcW w:w="226" w:type="dxa"/>
            <w:tcPrChange w:id="1815" w:author="shorny" w:date="2014-05-31T14:43:00Z">
              <w:tcPr>
                <w:tcW w:w="226" w:type="dxa"/>
              </w:tcPr>
            </w:tcPrChange>
          </w:tcPr>
          <w:p w14:paraId="08812E87" w14:textId="77777777" w:rsidR="008F21C6" w:rsidRDefault="008F21C6" w:rsidP="00883FEF">
            <w:pPr>
              <w:pStyle w:val="ListParagraph"/>
              <w:ind w:left="0"/>
              <w:rPr>
                <w:ins w:id="1816" w:author="shorny" w:date="2014-05-31T14:38:00Z"/>
                <w:lang w:eastAsia="en-AU"/>
              </w:rPr>
            </w:pPr>
          </w:p>
        </w:tc>
        <w:tc>
          <w:tcPr>
            <w:tcW w:w="226" w:type="dxa"/>
            <w:tcPrChange w:id="1817" w:author="shorny" w:date="2014-05-31T14:43:00Z">
              <w:tcPr>
                <w:tcW w:w="226" w:type="dxa"/>
              </w:tcPr>
            </w:tcPrChange>
          </w:tcPr>
          <w:p w14:paraId="5EE2A6D7" w14:textId="77777777" w:rsidR="008F21C6" w:rsidRDefault="008F21C6" w:rsidP="00883FEF">
            <w:pPr>
              <w:pStyle w:val="ListParagraph"/>
              <w:ind w:left="0"/>
              <w:rPr>
                <w:ins w:id="1818" w:author="shorny" w:date="2014-05-31T14:38:00Z"/>
                <w:lang w:eastAsia="en-AU"/>
              </w:rPr>
            </w:pPr>
          </w:p>
        </w:tc>
        <w:tc>
          <w:tcPr>
            <w:tcW w:w="226" w:type="dxa"/>
            <w:tcPrChange w:id="1819" w:author="shorny" w:date="2014-05-31T14:43:00Z">
              <w:tcPr>
                <w:tcW w:w="226" w:type="dxa"/>
              </w:tcPr>
            </w:tcPrChange>
          </w:tcPr>
          <w:p w14:paraId="38276FFB" w14:textId="77777777" w:rsidR="008F21C6" w:rsidRDefault="008F21C6" w:rsidP="00883FEF">
            <w:pPr>
              <w:pStyle w:val="ListParagraph"/>
              <w:ind w:left="0"/>
              <w:rPr>
                <w:ins w:id="1820" w:author="shorny" w:date="2014-05-31T14:38:00Z"/>
                <w:lang w:eastAsia="en-AU"/>
              </w:rPr>
            </w:pPr>
          </w:p>
        </w:tc>
        <w:tc>
          <w:tcPr>
            <w:tcW w:w="226" w:type="dxa"/>
            <w:tcPrChange w:id="1821" w:author="shorny" w:date="2014-05-31T14:43:00Z">
              <w:tcPr>
                <w:tcW w:w="226" w:type="dxa"/>
              </w:tcPr>
            </w:tcPrChange>
          </w:tcPr>
          <w:p w14:paraId="5BFFBCE9" w14:textId="77777777" w:rsidR="008F21C6" w:rsidRDefault="008F21C6" w:rsidP="00883FEF">
            <w:pPr>
              <w:pStyle w:val="ListParagraph"/>
              <w:ind w:left="0"/>
              <w:rPr>
                <w:ins w:id="1822" w:author="shorny" w:date="2014-05-31T14:38:00Z"/>
                <w:lang w:eastAsia="en-AU"/>
              </w:rPr>
            </w:pPr>
          </w:p>
        </w:tc>
        <w:tc>
          <w:tcPr>
            <w:tcW w:w="226" w:type="dxa"/>
            <w:tcPrChange w:id="1823" w:author="shorny" w:date="2014-05-31T14:43:00Z">
              <w:tcPr>
                <w:tcW w:w="226" w:type="dxa"/>
              </w:tcPr>
            </w:tcPrChange>
          </w:tcPr>
          <w:p w14:paraId="7CFF107B" w14:textId="77777777" w:rsidR="008F21C6" w:rsidRDefault="008F21C6" w:rsidP="00883FEF">
            <w:pPr>
              <w:pStyle w:val="ListParagraph"/>
              <w:ind w:left="0"/>
              <w:rPr>
                <w:ins w:id="1824" w:author="shorny" w:date="2014-05-31T14:38:00Z"/>
                <w:lang w:eastAsia="en-AU"/>
              </w:rPr>
            </w:pPr>
          </w:p>
        </w:tc>
        <w:tc>
          <w:tcPr>
            <w:tcW w:w="226" w:type="dxa"/>
            <w:tcPrChange w:id="1825" w:author="shorny" w:date="2014-05-31T14:43:00Z">
              <w:tcPr>
                <w:tcW w:w="226" w:type="dxa"/>
              </w:tcPr>
            </w:tcPrChange>
          </w:tcPr>
          <w:p w14:paraId="602836B8" w14:textId="77777777" w:rsidR="008F21C6" w:rsidRDefault="008F21C6" w:rsidP="00883FEF">
            <w:pPr>
              <w:pStyle w:val="ListParagraph"/>
              <w:ind w:left="0"/>
              <w:rPr>
                <w:ins w:id="1826" w:author="shorny" w:date="2014-05-31T14:38:00Z"/>
                <w:lang w:eastAsia="en-AU"/>
              </w:rPr>
            </w:pPr>
          </w:p>
        </w:tc>
        <w:tc>
          <w:tcPr>
            <w:tcW w:w="226" w:type="dxa"/>
            <w:tcPrChange w:id="1827" w:author="shorny" w:date="2014-05-31T14:43:00Z">
              <w:tcPr>
                <w:tcW w:w="226" w:type="dxa"/>
              </w:tcPr>
            </w:tcPrChange>
          </w:tcPr>
          <w:p w14:paraId="01C80A3D" w14:textId="77777777" w:rsidR="008F21C6" w:rsidRDefault="008F21C6" w:rsidP="00883FEF">
            <w:pPr>
              <w:pStyle w:val="ListParagraph"/>
              <w:ind w:left="0"/>
              <w:rPr>
                <w:ins w:id="1828" w:author="shorny" w:date="2014-05-31T14:38:00Z"/>
                <w:lang w:eastAsia="en-AU"/>
              </w:rPr>
            </w:pPr>
          </w:p>
        </w:tc>
        <w:tc>
          <w:tcPr>
            <w:tcW w:w="226" w:type="dxa"/>
            <w:tcPrChange w:id="1829" w:author="shorny" w:date="2014-05-31T14:43:00Z">
              <w:tcPr>
                <w:tcW w:w="226" w:type="dxa"/>
              </w:tcPr>
            </w:tcPrChange>
          </w:tcPr>
          <w:p w14:paraId="723D6E05" w14:textId="77777777" w:rsidR="008F21C6" w:rsidRDefault="008F21C6" w:rsidP="00883FEF">
            <w:pPr>
              <w:pStyle w:val="ListParagraph"/>
              <w:ind w:left="0"/>
              <w:rPr>
                <w:ins w:id="1830" w:author="shorny" w:date="2014-05-31T14:38:00Z"/>
                <w:lang w:eastAsia="en-AU"/>
              </w:rPr>
            </w:pPr>
          </w:p>
        </w:tc>
      </w:tr>
      <w:tr w:rsidR="008F21C6" w14:paraId="1009B5FC" w14:textId="77777777" w:rsidTr="008F21C6">
        <w:trPr>
          <w:ins w:id="1831" w:author="shorny" w:date="2014-05-31T14:38:00Z"/>
        </w:trPr>
        <w:tc>
          <w:tcPr>
            <w:tcW w:w="2835" w:type="dxa"/>
            <w:tcPrChange w:id="1832" w:author="shorny" w:date="2014-05-31T14:43:00Z">
              <w:tcPr>
                <w:tcW w:w="225" w:type="dxa"/>
              </w:tcPr>
            </w:tcPrChange>
          </w:tcPr>
          <w:p w14:paraId="76ADE962" w14:textId="77777777" w:rsidR="008F21C6" w:rsidRDefault="008F21C6" w:rsidP="00883FEF">
            <w:pPr>
              <w:pStyle w:val="ListParagraph"/>
              <w:ind w:left="0"/>
              <w:rPr>
                <w:ins w:id="1833" w:author="shorny" w:date="2014-05-31T14:38:00Z"/>
                <w:lang w:eastAsia="en-AU"/>
              </w:rPr>
            </w:pPr>
          </w:p>
        </w:tc>
        <w:tc>
          <w:tcPr>
            <w:tcW w:w="225" w:type="dxa"/>
            <w:tcPrChange w:id="1834" w:author="shorny" w:date="2014-05-31T14:43:00Z">
              <w:tcPr>
                <w:tcW w:w="225" w:type="dxa"/>
              </w:tcPr>
            </w:tcPrChange>
          </w:tcPr>
          <w:p w14:paraId="08DF3AF5" w14:textId="77777777" w:rsidR="008F21C6" w:rsidRDefault="008F21C6" w:rsidP="00883FEF">
            <w:pPr>
              <w:pStyle w:val="ListParagraph"/>
              <w:ind w:left="0"/>
              <w:rPr>
                <w:ins w:id="1835" w:author="shorny" w:date="2014-05-31T14:38:00Z"/>
                <w:lang w:eastAsia="en-AU"/>
              </w:rPr>
            </w:pPr>
          </w:p>
        </w:tc>
        <w:tc>
          <w:tcPr>
            <w:tcW w:w="225" w:type="dxa"/>
            <w:tcPrChange w:id="1836" w:author="shorny" w:date="2014-05-31T14:43:00Z">
              <w:tcPr>
                <w:tcW w:w="225" w:type="dxa"/>
              </w:tcPr>
            </w:tcPrChange>
          </w:tcPr>
          <w:p w14:paraId="76E5811F" w14:textId="77777777" w:rsidR="008F21C6" w:rsidRDefault="008F21C6" w:rsidP="00883FEF">
            <w:pPr>
              <w:pStyle w:val="ListParagraph"/>
              <w:ind w:left="0"/>
              <w:rPr>
                <w:ins w:id="1837" w:author="shorny" w:date="2014-05-31T14:38:00Z"/>
                <w:lang w:eastAsia="en-AU"/>
              </w:rPr>
            </w:pPr>
          </w:p>
        </w:tc>
        <w:tc>
          <w:tcPr>
            <w:tcW w:w="225" w:type="dxa"/>
            <w:tcPrChange w:id="1838" w:author="shorny" w:date="2014-05-31T14:43:00Z">
              <w:tcPr>
                <w:tcW w:w="225" w:type="dxa"/>
              </w:tcPr>
            </w:tcPrChange>
          </w:tcPr>
          <w:p w14:paraId="5D978456" w14:textId="77777777" w:rsidR="008F21C6" w:rsidRDefault="008F21C6" w:rsidP="00883FEF">
            <w:pPr>
              <w:pStyle w:val="ListParagraph"/>
              <w:ind w:left="0"/>
              <w:rPr>
                <w:ins w:id="1839" w:author="shorny" w:date="2014-05-31T14:38:00Z"/>
                <w:lang w:eastAsia="en-AU"/>
              </w:rPr>
            </w:pPr>
          </w:p>
        </w:tc>
        <w:tc>
          <w:tcPr>
            <w:tcW w:w="225" w:type="dxa"/>
            <w:tcPrChange w:id="1840" w:author="shorny" w:date="2014-05-31T14:43:00Z">
              <w:tcPr>
                <w:tcW w:w="225" w:type="dxa"/>
              </w:tcPr>
            </w:tcPrChange>
          </w:tcPr>
          <w:p w14:paraId="18BCBDAC" w14:textId="77777777" w:rsidR="008F21C6" w:rsidRDefault="008F21C6" w:rsidP="00883FEF">
            <w:pPr>
              <w:pStyle w:val="ListParagraph"/>
              <w:ind w:left="0"/>
              <w:rPr>
                <w:ins w:id="1841" w:author="shorny" w:date="2014-05-31T14:38:00Z"/>
                <w:lang w:eastAsia="en-AU"/>
              </w:rPr>
            </w:pPr>
          </w:p>
        </w:tc>
        <w:tc>
          <w:tcPr>
            <w:tcW w:w="225" w:type="dxa"/>
            <w:tcPrChange w:id="1842" w:author="shorny" w:date="2014-05-31T14:43:00Z">
              <w:tcPr>
                <w:tcW w:w="225" w:type="dxa"/>
              </w:tcPr>
            </w:tcPrChange>
          </w:tcPr>
          <w:p w14:paraId="1BC52E94" w14:textId="77777777" w:rsidR="008F21C6" w:rsidRDefault="008F21C6" w:rsidP="00883FEF">
            <w:pPr>
              <w:pStyle w:val="ListParagraph"/>
              <w:ind w:left="0"/>
              <w:rPr>
                <w:ins w:id="1843" w:author="shorny" w:date="2014-05-31T14:38:00Z"/>
                <w:lang w:eastAsia="en-AU"/>
              </w:rPr>
            </w:pPr>
          </w:p>
        </w:tc>
        <w:tc>
          <w:tcPr>
            <w:tcW w:w="225" w:type="dxa"/>
            <w:tcPrChange w:id="1844" w:author="shorny" w:date="2014-05-31T14:43:00Z">
              <w:tcPr>
                <w:tcW w:w="225" w:type="dxa"/>
              </w:tcPr>
            </w:tcPrChange>
          </w:tcPr>
          <w:p w14:paraId="769894FE" w14:textId="77777777" w:rsidR="008F21C6" w:rsidRDefault="008F21C6" w:rsidP="00883FEF">
            <w:pPr>
              <w:pStyle w:val="ListParagraph"/>
              <w:ind w:left="0"/>
              <w:rPr>
                <w:ins w:id="1845" w:author="shorny" w:date="2014-05-31T14:38:00Z"/>
                <w:lang w:eastAsia="en-AU"/>
              </w:rPr>
            </w:pPr>
          </w:p>
        </w:tc>
        <w:tc>
          <w:tcPr>
            <w:tcW w:w="225" w:type="dxa"/>
            <w:tcPrChange w:id="1846" w:author="shorny" w:date="2014-05-31T14:43:00Z">
              <w:tcPr>
                <w:tcW w:w="225" w:type="dxa"/>
              </w:tcPr>
            </w:tcPrChange>
          </w:tcPr>
          <w:p w14:paraId="5698BB13" w14:textId="77777777" w:rsidR="008F21C6" w:rsidRDefault="008F21C6" w:rsidP="00883FEF">
            <w:pPr>
              <w:pStyle w:val="ListParagraph"/>
              <w:ind w:left="0"/>
              <w:rPr>
                <w:ins w:id="1847" w:author="shorny" w:date="2014-05-31T14:38:00Z"/>
                <w:lang w:eastAsia="en-AU"/>
              </w:rPr>
            </w:pPr>
          </w:p>
        </w:tc>
        <w:tc>
          <w:tcPr>
            <w:tcW w:w="225" w:type="dxa"/>
            <w:tcPrChange w:id="1848" w:author="shorny" w:date="2014-05-31T14:43:00Z">
              <w:tcPr>
                <w:tcW w:w="225" w:type="dxa"/>
              </w:tcPr>
            </w:tcPrChange>
          </w:tcPr>
          <w:p w14:paraId="3C4DA9D6" w14:textId="77777777" w:rsidR="008F21C6" w:rsidRDefault="008F21C6" w:rsidP="00883FEF">
            <w:pPr>
              <w:pStyle w:val="ListParagraph"/>
              <w:ind w:left="0"/>
              <w:rPr>
                <w:ins w:id="1849" w:author="shorny" w:date="2014-05-31T14:38:00Z"/>
                <w:lang w:eastAsia="en-AU"/>
              </w:rPr>
            </w:pPr>
          </w:p>
        </w:tc>
        <w:tc>
          <w:tcPr>
            <w:tcW w:w="225" w:type="dxa"/>
            <w:tcPrChange w:id="1850" w:author="shorny" w:date="2014-05-31T14:43:00Z">
              <w:tcPr>
                <w:tcW w:w="225" w:type="dxa"/>
              </w:tcPr>
            </w:tcPrChange>
          </w:tcPr>
          <w:p w14:paraId="0A7939BB" w14:textId="77777777" w:rsidR="008F21C6" w:rsidRDefault="008F21C6" w:rsidP="00883FEF">
            <w:pPr>
              <w:pStyle w:val="ListParagraph"/>
              <w:ind w:left="0"/>
              <w:rPr>
                <w:ins w:id="1851" w:author="shorny" w:date="2014-05-31T14:38:00Z"/>
                <w:lang w:eastAsia="en-AU"/>
              </w:rPr>
            </w:pPr>
          </w:p>
        </w:tc>
        <w:tc>
          <w:tcPr>
            <w:tcW w:w="225" w:type="dxa"/>
            <w:tcPrChange w:id="1852" w:author="shorny" w:date="2014-05-31T14:43:00Z">
              <w:tcPr>
                <w:tcW w:w="225" w:type="dxa"/>
              </w:tcPr>
            </w:tcPrChange>
          </w:tcPr>
          <w:p w14:paraId="67A87D3E" w14:textId="77777777" w:rsidR="008F21C6" w:rsidRDefault="008F21C6" w:rsidP="00883FEF">
            <w:pPr>
              <w:pStyle w:val="ListParagraph"/>
              <w:ind w:left="0"/>
              <w:rPr>
                <w:ins w:id="1853" w:author="shorny" w:date="2014-05-31T14:38:00Z"/>
                <w:lang w:eastAsia="en-AU"/>
              </w:rPr>
            </w:pPr>
          </w:p>
        </w:tc>
        <w:tc>
          <w:tcPr>
            <w:tcW w:w="225" w:type="dxa"/>
            <w:tcPrChange w:id="1854" w:author="shorny" w:date="2014-05-31T14:43:00Z">
              <w:tcPr>
                <w:tcW w:w="225" w:type="dxa"/>
              </w:tcPr>
            </w:tcPrChange>
          </w:tcPr>
          <w:p w14:paraId="45D9AA36" w14:textId="77777777" w:rsidR="008F21C6" w:rsidRDefault="008F21C6" w:rsidP="00883FEF">
            <w:pPr>
              <w:pStyle w:val="ListParagraph"/>
              <w:ind w:left="0"/>
              <w:rPr>
                <w:ins w:id="1855" w:author="shorny" w:date="2014-05-31T14:38:00Z"/>
                <w:lang w:eastAsia="en-AU"/>
              </w:rPr>
            </w:pPr>
          </w:p>
        </w:tc>
        <w:tc>
          <w:tcPr>
            <w:tcW w:w="225" w:type="dxa"/>
            <w:tcPrChange w:id="1856" w:author="shorny" w:date="2014-05-31T14:43:00Z">
              <w:tcPr>
                <w:tcW w:w="225" w:type="dxa"/>
              </w:tcPr>
            </w:tcPrChange>
          </w:tcPr>
          <w:p w14:paraId="4A63A8AB" w14:textId="77777777" w:rsidR="008F21C6" w:rsidRDefault="008F21C6" w:rsidP="00883FEF">
            <w:pPr>
              <w:pStyle w:val="ListParagraph"/>
              <w:ind w:left="0"/>
              <w:rPr>
                <w:ins w:id="1857" w:author="shorny" w:date="2014-05-31T14:38:00Z"/>
                <w:lang w:eastAsia="en-AU"/>
              </w:rPr>
            </w:pPr>
          </w:p>
        </w:tc>
        <w:tc>
          <w:tcPr>
            <w:tcW w:w="225" w:type="dxa"/>
            <w:tcPrChange w:id="1858" w:author="shorny" w:date="2014-05-31T14:43:00Z">
              <w:tcPr>
                <w:tcW w:w="225" w:type="dxa"/>
              </w:tcPr>
            </w:tcPrChange>
          </w:tcPr>
          <w:p w14:paraId="6C4A73CC" w14:textId="77777777" w:rsidR="008F21C6" w:rsidRDefault="008F21C6" w:rsidP="00883FEF">
            <w:pPr>
              <w:pStyle w:val="ListParagraph"/>
              <w:ind w:left="0"/>
              <w:rPr>
                <w:ins w:id="1859" w:author="shorny" w:date="2014-05-31T14:38:00Z"/>
                <w:lang w:eastAsia="en-AU"/>
              </w:rPr>
            </w:pPr>
          </w:p>
        </w:tc>
        <w:tc>
          <w:tcPr>
            <w:tcW w:w="225" w:type="dxa"/>
            <w:tcPrChange w:id="1860" w:author="shorny" w:date="2014-05-31T14:43:00Z">
              <w:tcPr>
                <w:tcW w:w="225" w:type="dxa"/>
              </w:tcPr>
            </w:tcPrChange>
          </w:tcPr>
          <w:p w14:paraId="7F49447A" w14:textId="77777777" w:rsidR="008F21C6" w:rsidRDefault="008F21C6" w:rsidP="00883FEF">
            <w:pPr>
              <w:pStyle w:val="ListParagraph"/>
              <w:ind w:left="0"/>
              <w:rPr>
                <w:ins w:id="1861" w:author="shorny" w:date="2014-05-31T14:38:00Z"/>
                <w:lang w:eastAsia="en-AU"/>
              </w:rPr>
            </w:pPr>
          </w:p>
        </w:tc>
        <w:tc>
          <w:tcPr>
            <w:tcW w:w="225" w:type="dxa"/>
            <w:tcPrChange w:id="1862" w:author="shorny" w:date="2014-05-31T14:43:00Z">
              <w:tcPr>
                <w:tcW w:w="225" w:type="dxa"/>
              </w:tcPr>
            </w:tcPrChange>
          </w:tcPr>
          <w:p w14:paraId="38D507C3" w14:textId="77777777" w:rsidR="008F21C6" w:rsidRDefault="008F21C6" w:rsidP="00883FEF">
            <w:pPr>
              <w:pStyle w:val="ListParagraph"/>
              <w:ind w:left="0"/>
              <w:rPr>
                <w:ins w:id="1863" w:author="shorny" w:date="2014-05-31T14:38:00Z"/>
                <w:lang w:eastAsia="en-AU"/>
              </w:rPr>
            </w:pPr>
          </w:p>
        </w:tc>
        <w:tc>
          <w:tcPr>
            <w:tcW w:w="225" w:type="dxa"/>
            <w:tcPrChange w:id="1864" w:author="shorny" w:date="2014-05-31T14:43:00Z">
              <w:tcPr>
                <w:tcW w:w="225" w:type="dxa"/>
              </w:tcPr>
            </w:tcPrChange>
          </w:tcPr>
          <w:p w14:paraId="5F979F07" w14:textId="77777777" w:rsidR="008F21C6" w:rsidRDefault="008F21C6" w:rsidP="00883FEF">
            <w:pPr>
              <w:pStyle w:val="ListParagraph"/>
              <w:ind w:left="0"/>
              <w:rPr>
                <w:ins w:id="1865" w:author="shorny" w:date="2014-05-31T14:38:00Z"/>
                <w:lang w:eastAsia="en-AU"/>
              </w:rPr>
            </w:pPr>
          </w:p>
        </w:tc>
        <w:tc>
          <w:tcPr>
            <w:tcW w:w="226" w:type="dxa"/>
            <w:tcPrChange w:id="1866" w:author="shorny" w:date="2014-05-31T14:43:00Z">
              <w:tcPr>
                <w:tcW w:w="226" w:type="dxa"/>
              </w:tcPr>
            </w:tcPrChange>
          </w:tcPr>
          <w:p w14:paraId="56BCAB8E" w14:textId="77777777" w:rsidR="008F21C6" w:rsidRDefault="008F21C6" w:rsidP="00883FEF">
            <w:pPr>
              <w:pStyle w:val="ListParagraph"/>
              <w:ind w:left="0"/>
              <w:rPr>
                <w:ins w:id="1867" w:author="shorny" w:date="2014-05-31T14:38:00Z"/>
                <w:lang w:eastAsia="en-AU"/>
              </w:rPr>
            </w:pPr>
          </w:p>
        </w:tc>
        <w:tc>
          <w:tcPr>
            <w:tcW w:w="226" w:type="dxa"/>
            <w:tcPrChange w:id="1868" w:author="shorny" w:date="2014-05-31T14:43:00Z">
              <w:tcPr>
                <w:tcW w:w="226" w:type="dxa"/>
              </w:tcPr>
            </w:tcPrChange>
          </w:tcPr>
          <w:p w14:paraId="1F0E4286" w14:textId="77777777" w:rsidR="008F21C6" w:rsidRDefault="008F21C6" w:rsidP="00883FEF">
            <w:pPr>
              <w:pStyle w:val="ListParagraph"/>
              <w:ind w:left="0"/>
              <w:rPr>
                <w:ins w:id="1869" w:author="shorny" w:date="2014-05-31T14:38:00Z"/>
                <w:lang w:eastAsia="en-AU"/>
              </w:rPr>
            </w:pPr>
          </w:p>
        </w:tc>
        <w:tc>
          <w:tcPr>
            <w:tcW w:w="226" w:type="dxa"/>
            <w:tcPrChange w:id="1870" w:author="shorny" w:date="2014-05-31T14:43:00Z">
              <w:tcPr>
                <w:tcW w:w="226" w:type="dxa"/>
              </w:tcPr>
            </w:tcPrChange>
          </w:tcPr>
          <w:p w14:paraId="011AE3A7" w14:textId="77777777" w:rsidR="008F21C6" w:rsidRDefault="008F21C6" w:rsidP="00883FEF">
            <w:pPr>
              <w:pStyle w:val="ListParagraph"/>
              <w:ind w:left="0"/>
              <w:rPr>
                <w:ins w:id="1871" w:author="shorny" w:date="2014-05-31T14:38:00Z"/>
                <w:lang w:eastAsia="en-AU"/>
              </w:rPr>
            </w:pPr>
          </w:p>
        </w:tc>
        <w:tc>
          <w:tcPr>
            <w:tcW w:w="226" w:type="dxa"/>
            <w:tcPrChange w:id="1872" w:author="shorny" w:date="2014-05-31T14:43:00Z">
              <w:tcPr>
                <w:tcW w:w="226" w:type="dxa"/>
              </w:tcPr>
            </w:tcPrChange>
          </w:tcPr>
          <w:p w14:paraId="7F9C3064" w14:textId="77777777" w:rsidR="008F21C6" w:rsidRDefault="008F21C6" w:rsidP="00883FEF">
            <w:pPr>
              <w:pStyle w:val="ListParagraph"/>
              <w:ind w:left="0"/>
              <w:rPr>
                <w:ins w:id="1873" w:author="shorny" w:date="2014-05-31T14:38:00Z"/>
                <w:lang w:eastAsia="en-AU"/>
              </w:rPr>
            </w:pPr>
          </w:p>
        </w:tc>
        <w:tc>
          <w:tcPr>
            <w:tcW w:w="226" w:type="dxa"/>
            <w:tcPrChange w:id="1874" w:author="shorny" w:date="2014-05-31T14:43:00Z">
              <w:tcPr>
                <w:tcW w:w="226" w:type="dxa"/>
              </w:tcPr>
            </w:tcPrChange>
          </w:tcPr>
          <w:p w14:paraId="25F96B69" w14:textId="77777777" w:rsidR="008F21C6" w:rsidRDefault="008F21C6" w:rsidP="00883FEF">
            <w:pPr>
              <w:pStyle w:val="ListParagraph"/>
              <w:ind w:left="0"/>
              <w:rPr>
                <w:ins w:id="1875" w:author="shorny" w:date="2014-05-31T14:38:00Z"/>
                <w:lang w:eastAsia="en-AU"/>
              </w:rPr>
            </w:pPr>
          </w:p>
        </w:tc>
        <w:tc>
          <w:tcPr>
            <w:tcW w:w="226" w:type="dxa"/>
            <w:tcPrChange w:id="1876" w:author="shorny" w:date="2014-05-31T14:43:00Z">
              <w:tcPr>
                <w:tcW w:w="226" w:type="dxa"/>
              </w:tcPr>
            </w:tcPrChange>
          </w:tcPr>
          <w:p w14:paraId="6C9A5C8E" w14:textId="77777777" w:rsidR="008F21C6" w:rsidRDefault="008F21C6" w:rsidP="00883FEF">
            <w:pPr>
              <w:pStyle w:val="ListParagraph"/>
              <w:ind w:left="0"/>
              <w:rPr>
                <w:ins w:id="1877" w:author="shorny" w:date="2014-05-31T14:38:00Z"/>
                <w:lang w:eastAsia="en-AU"/>
              </w:rPr>
            </w:pPr>
          </w:p>
        </w:tc>
        <w:tc>
          <w:tcPr>
            <w:tcW w:w="226" w:type="dxa"/>
            <w:tcPrChange w:id="1878" w:author="shorny" w:date="2014-05-31T14:43:00Z">
              <w:tcPr>
                <w:tcW w:w="226" w:type="dxa"/>
              </w:tcPr>
            </w:tcPrChange>
          </w:tcPr>
          <w:p w14:paraId="78DDA360" w14:textId="77777777" w:rsidR="008F21C6" w:rsidRDefault="008F21C6" w:rsidP="00883FEF">
            <w:pPr>
              <w:pStyle w:val="ListParagraph"/>
              <w:ind w:left="0"/>
              <w:rPr>
                <w:ins w:id="1879" w:author="shorny" w:date="2014-05-31T14:38:00Z"/>
                <w:lang w:eastAsia="en-AU"/>
              </w:rPr>
            </w:pPr>
          </w:p>
        </w:tc>
        <w:tc>
          <w:tcPr>
            <w:tcW w:w="226" w:type="dxa"/>
            <w:tcPrChange w:id="1880" w:author="shorny" w:date="2014-05-31T14:43:00Z">
              <w:tcPr>
                <w:tcW w:w="226" w:type="dxa"/>
              </w:tcPr>
            </w:tcPrChange>
          </w:tcPr>
          <w:p w14:paraId="69D19A60" w14:textId="77777777" w:rsidR="008F21C6" w:rsidRDefault="008F21C6" w:rsidP="00883FEF">
            <w:pPr>
              <w:pStyle w:val="ListParagraph"/>
              <w:ind w:left="0"/>
              <w:rPr>
                <w:ins w:id="1881" w:author="shorny" w:date="2014-05-31T14:38:00Z"/>
                <w:lang w:eastAsia="en-AU"/>
              </w:rPr>
            </w:pPr>
          </w:p>
        </w:tc>
        <w:tc>
          <w:tcPr>
            <w:tcW w:w="226" w:type="dxa"/>
            <w:tcPrChange w:id="1882" w:author="shorny" w:date="2014-05-31T14:43:00Z">
              <w:tcPr>
                <w:tcW w:w="226" w:type="dxa"/>
              </w:tcPr>
            </w:tcPrChange>
          </w:tcPr>
          <w:p w14:paraId="291C427F" w14:textId="77777777" w:rsidR="008F21C6" w:rsidRDefault="008F21C6" w:rsidP="00883FEF">
            <w:pPr>
              <w:pStyle w:val="ListParagraph"/>
              <w:ind w:left="0"/>
              <w:rPr>
                <w:ins w:id="1883" w:author="shorny" w:date="2014-05-31T14:38:00Z"/>
                <w:lang w:eastAsia="en-AU"/>
              </w:rPr>
            </w:pPr>
          </w:p>
        </w:tc>
        <w:tc>
          <w:tcPr>
            <w:tcW w:w="226" w:type="dxa"/>
            <w:tcPrChange w:id="1884" w:author="shorny" w:date="2014-05-31T14:43:00Z">
              <w:tcPr>
                <w:tcW w:w="226" w:type="dxa"/>
              </w:tcPr>
            </w:tcPrChange>
          </w:tcPr>
          <w:p w14:paraId="3C2FD203" w14:textId="77777777" w:rsidR="008F21C6" w:rsidRDefault="008F21C6" w:rsidP="00883FEF">
            <w:pPr>
              <w:pStyle w:val="ListParagraph"/>
              <w:ind w:left="0"/>
              <w:rPr>
                <w:ins w:id="1885" w:author="shorny" w:date="2014-05-31T14:38:00Z"/>
                <w:lang w:eastAsia="en-AU"/>
              </w:rPr>
            </w:pPr>
          </w:p>
        </w:tc>
        <w:tc>
          <w:tcPr>
            <w:tcW w:w="226" w:type="dxa"/>
            <w:tcPrChange w:id="1886" w:author="shorny" w:date="2014-05-31T14:43:00Z">
              <w:tcPr>
                <w:tcW w:w="226" w:type="dxa"/>
              </w:tcPr>
            </w:tcPrChange>
          </w:tcPr>
          <w:p w14:paraId="119888B2" w14:textId="77777777" w:rsidR="008F21C6" w:rsidRDefault="008F21C6" w:rsidP="00883FEF">
            <w:pPr>
              <w:pStyle w:val="ListParagraph"/>
              <w:ind w:left="0"/>
              <w:rPr>
                <w:ins w:id="1887" w:author="shorny" w:date="2014-05-31T14:38:00Z"/>
                <w:lang w:eastAsia="en-AU"/>
              </w:rPr>
            </w:pPr>
          </w:p>
        </w:tc>
        <w:tc>
          <w:tcPr>
            <w:tcW w:w="226" w:type="dxa"/>
            <w:tcPrChange w:id="1888" w:author="shorny" w:date="2014-05-31T14:43:00Z">
              <w:tcPr>
                <w:tcW w:w="226" w:type="dxa"/>
              </w:tcPr>
            </w:tcPrChange>
          </w:tcPr>
          <w:p w14:paraId="23C0D2B5" w14:textId="77777777" w:rsidR="008F21C6" w:rsidRDefault="008F21C6" w:rsidP="00883FEF">
            <w:pPr>
              <w:pStyle w:val="ListParagraph"/>
              <w:ind w:left="0"/>
              <w:rPr>
                <w:ins w:id="1889" w:author="shorny" w:date="2014-05-31T14:38:00Z"/>
                <w:lang w:eastAsia="en-AU"/>
              </w:rPr>
            </w:pPr>
          </w:p>
        </w:tc>
        <w:tc>
          <w:tcPr>
            <w:tcW w:w="226" w:type="dxa"/>
            <w:tcPrChange w:id="1890" w:author="shorny" w:date="2014-05-31T14:43:00Z">
              <w:tcPr>
                <w:tcW w:w="226" w:type="dxa"/>
              </w:tcPr>
            </w:tcPrChange>
          </w:tcPr>
          <w:p w14:paraId="37602C84" w14:textId="77777777" w:rsidR="008F21C6" w:rsidRDefault="008F21C6" w:rsidP="00883FEF">
            <w:pPr>
              <w:pStyle w:val="ListParagraph"/>
              <w:ind w:left="0"/>
              <w:rPr>
                <w:ins w:id="1891" w:author="shorny" w:date="2014-05-31T14:38:00Z"/>
                <w:lang w:eastAsia="en-AU"/>
              </w:rPr>
            </w:pPr>
          </w:p>
        </w:tc>
        <w:tc>
          <w:tcPr>
            <w:tcW w:w="226" w:type="dxa"/>
            <w:tcPrChange w:id="1892" w:author="shorny" w:date="2014-05-31T14:43:00Z">
              <w:tcPr>
                <w:tcW w:w="226" w:type="dxa"/>
              </w:tcPr>
            </w:tcPrChange>
          </w:tcPr>
          <w:p w14:paraId="7F9897B8" w14:textId="77777777" w:rsidR="008F21C6" w:rsidRDefault="008F21C6" w:rsidP="00883FEF">
            <w:pPr>
              <w:pStyle w:val="ListParagraph"/>
              <w:ind w:left="0"/>
              <w:rPr>
                <w:ins w:id="1893" w:author="shorny" w:date="2014-05-31T14:38:00Z"/>
                <w:lang w:eastAsia="en-AU"/>
              </w:rPr>
            </w:pPr>
          </w:p>
        </w:tc>
        <w:tc>
          <w:tcPr>
            <w:tcW w:w="226" w:type="dxa"/>
            <w:tcPrChange w:id="1894" w:author="shorny" w:date="2014-05-31T14:43:00Z">
              <w:tcPr>
                <w:tcW w:w="226" w:type="dxa"/>
              </w:tcPr>
            </w:tcPrChange>
          </w:tcPr>
          <w:p w14:paraId="1C0170E5" w14:textId="77777777" w:rsidR="008F21C6" w:rsidRDefault="008F21C6" w:rsidP="00883FEF">
            <w:pPr>
              <w:pStyle w:val="ListParagraph"/>
              <w:ind w:left="0"/>
              <w:rPr>
                <w:ins w:id="1895" w:author="shorny" w:date="2014-05-31T14:38:00Z"/>
                <w:lang w:eastAsia="en-AU"/>
              </w:rPr>
            </w:pPr>
          </w:p>
        </w:tc>
        <w:tc>
          <w:tcPr>
            <w:tcW w:w="226" w:type="dxa"/>
            <w:tcPrChange w:id="1896" w:author="shorny" w:date="2014-05-31T14:43:00Z">
              <w:tcPr>
                <w:tcW w:w="226" w:type="dxa"/>
              </w:tcPr>
            </w:tcPrChange>
          </w:tcPr>
          <w:p w14:paraId="7E54CF30" w14:textId="77777777" w:rsidR="008F21C6" w:rsidRDefault="008F21C6" w:rsidP="00883FEF">
            <w:pPr>
              <w:pStyle w:val="ListParagraph"/>
              <w:ind w:left="0"/>
              <w:rPr>
                <w:ins w:id="1897" w:author="shorny" w:date="2014-05-31T14:38:00Z"/>
                <w:lang w:eastAsia="en-AU"/>
              </w:rPr>
            </w:pPr>
          </w:p>
        </w:tc>
        <w:tc>
          <w:tcPr>
            <w:tcW w:w="226" w:type="dxa"/>
            <w:tcPrChange w:id="1898" w:author="shorny" w:date="2014-05-31T14:43:00Z">
              <w:tcPr>
                <w:tcW w:w="226" w:type="dxa"/>
              </w:tcPr>
            </w:tcPrChange>
          </w:tcPr>
          <w:p w14:paraId="169D6804" w14:textId="77777777" w:rsidR="008F21C6" w:rsidRDefault="008F21C6" w:rsidP="00883FEF">
            <w:pPr>
              <w:pStyle w:val="ListParagraph"/>
              <w:ind w:left="0"/>
              <w:rPr>
                <w:ins w:id="1899" w:author="shorny" w:date="2014-05-31T14:38:00Z"/>
                <w:lang w:eastAsia="en-AU"/>
              </w:rPr>
            </w:pPr>
          </w:p>
        </w:tc>
        <w:tc>
          <w:tcPr>
            <w:tcW w:w="226" w:type="dxa"/>
            <w:tcPrChange w:id="1900" w:author="shorny" w:date="2014-05-31T14:43:00Z">
              <w:tcPr>
                <w:tcW w:w="226" w:type="dxa"/>
              </w:tcPr>
            </w:tcPrChange>
          </w:tcPr>
          <w:p w14:paraId="2FAC136E" w14:textId="77777777" w:rsidR="008F21C6" w:rsidRDefault="008F21C6" w:rsidP="00883FEF">
            <w:pPr>
              <w:pStyle w:val="ListParagraph"/>
              <w:ind w:left="0"/>
              <w:rPr>
                <w:ins w:id="1901" w:author="shorny" w:date="2014-05-31T14:38:00Z"/>
                <w:lang w:eastAsia="en-AU"/>
              </w:rPr>
            </w:pPr>
          </w:p>
        </w:tc>
        <w:tc>
          <w:tcPr>
            <w:tcW w:w="226" w:type="dxa"/>
            <w:tcPrChange w:id="1902" w:author="shorny" w:date="2014-05-31T14:43:00Z">
              <w:tcPr>
                <w:tcW w:w="226" w:type="dxa"/>
              </w:tcPr>
            </w:tcPrChange>
          </w:tcPr>
          <w:p w14:paraId="777242B7" w14:textId="77777777" w:rsidR="008F21C6" w:rsidRDefault="008F21C6" w:rsidP="00883FEF">
            <w:pPr>
              <w:pStyle w:val="ListParagraph"/>
              <w:ind w:left="0"/>
              <w:rPr>
                <w:ins w:id="1903" w:author="shorny" w:date="2014-05-31T14:38:00Z"/>
                <w:lang w:eastAsia="en-AU"/>
              </w:rPr>
            </w:pPr>
          </w:p>
        </w:tc>
        <w:tc>
          <w:tcPr>
            <w:tcW w:w="226" w:type="dxa"/>
            <w:tcPrChange w:id="1904" w:author="shorny" w:date="2014-05-31T14:43:00Z">
              <w:tcPr>
                <w:tcW w:w="226" w:type="dxa"/>
              </w:tcPr>
            </w:tcPrChange>
          </w:tcPr>
          <w:p w14:paraId="75766BED" w14:textId="77777777" w:rsidR="008F21C6" w:rsidRDefault="008F21C6" w:rsidP="00883FEF">
            <w:pPr>
              <w:pStyle w:val="ListParagraph"/>
              <w:ind w:left="0"/>
              <w:rPr>
                <w:ins w:id="1905" w:author="shorny" w:date="2014-05-31T14:38:00Z"/>
                <w:lang w:eastAsia="en-AU"/>
              </w:rPr>
            </w:pPr>
          </w:p>
        </w:tc>
        <w:tc>
          <w:tcPr>
            <w:tcW w:w="226" w:type="dxa"/>
            <w:tcPrChange w:id="1906" w:author="shorny" w:date="2014-05-31T14:43:00Z">
              <w:tcPr>
                <w:tcW w:w="226" w:type="dxa"/>
              </w:tcPr>
            </w:tcPrChange>
          </w:tcPr>
          <w:p w14:paraId="5B175044" w14:textId="77777777" w:rsidR="008F21C6" w:rsidRDefault="008F21C6" w:rsidP="00883FEF">
            <w:pPr>
              <w:pStyle w:val="ListParagraph"/>
              <w:ind w:left="0"/>
              <w:rPr>
                <w:ins w:id="1907" w:author="shorny" w:date="2014-05-31T14:38:00Z"/>
                <w:lang w:eastAsia="en-AU"/>
              </w:rPr>
            </w:pPr>
          </w:p>
        </w:tc>
        <w:tc>
          <w:tcPr>
            <w:tcW w:w="226" w:type="dxa"/>
            <w:tcPrChange w:id="1908" w:author="shorny" w:date="2014-05-31T14:43:00Z">
              <w:tcPr>
                <w:tcW w:w="226" w:type="dxa"/>
              </w:tcPr>
            </w:tcPrChange>
          </w:tcPr>
          <w:p w14:paraId="286F3392" w14:textId="77777777" w:rsidR="008F21C6" w:rsidRDefault="008F21C6" w:rsidP="00883FEF">
            <w:pPr>
              <w:pStyle w:val="ListParagraph"/>
              <w:ind w:left="0"/>
              <w:rPr>
                <w:ins w:id="1909" w:author="shorny" w:date="2014-05-31T14:38:00Z"/>
                <w:lang w:eastAsia="en-AU"/>
              </w:rPr>
            </w:pPr>
          </w:p>
        </w:tc>
        <w:tc>
          <w:tcPr>
            <w:tcW w:w="226" w:type="dxa"/>
            <w:tcPrChange w:id="1910" w:author="shorny" w:date="2014-05-31T14:43:00Z">
              <w:tcPr>
                <w:tcW w:w="226" w:type="dxa"/>
              </w:tcPr>
            </w:tcPrChange>
          </w:tcPr>
          <w:p w14:paraId="4D1A2CF9" w14:textId="77777777" w:rsidR="008F21C6" w:rsidRDefault="008F21C6" w:rsidP="00883FEF">
            <w:pPr>
              <w:pStyle w:val="ListParagraph"/>
              <w:ind w:left="0"/>
              <w:rPr>
                <w:ins w:id="1911" w:author="shorny" w:date="2014-05-31T14:38:00Z"/>
                <w:lang w:eastAsia="en-AU"/>
              </w:rPr>
            </w:pPr>
          </w:p>
        </w:tc>
        <w:tc>
          <w:tcPr>
            <w:tcW w:w="226" w:type="dxa"/>
            <w:tcPrChange w:id="1912" w:author="shorny" w:date="2014-05-31T14:43:00Z">
              <w:tcPr>
                <w:tcW w:w="226" w:type="dxa"/>
              </w:tcPr>
            </w:tcPrChange>
          </w:tcPr>
          <w:p w14:paraId="003C2A7F" w14:textId="77777777" w:rsidR="008F21C6" w:rsidRDefault="008F21C6" w:rsidP="00883FEF">
            <w:pPr>
              <w:pStyle w:val="ListParagraph"/>
              <w:ind w:left="0"/>
              <w:rPr>
                <w:ins w:id="1913" w:author="shorny" w:date="2014-05-31T14:38:00Z"/>
                <w:lang w:eastAsia="en-AU"/>
              </w:rPr>
            </w:pPr>
          </w:p>
        </w:tc>
        <w:tc>
          <w:tcPr>
            <w:tcW w:w="226" w:type="dxa"/>
            <w:tcPrChange w:id="1914" w:author="shorny" w:date="2014-05-31T14:43:00Z">
              <w:tcPr>
                <w:tcW w:w="226" w:type="dxa"/>
              </w:tcPr>
            </w:tcPrChange>
          </w:tcPr>
          <w:p w14:paraId="1F36FC0B" w14:textId="77777777" w:rsidR="008F21C6" w:rsidRDefault="008F21C6" w:rsidP="00883FEF">
            <w:pPr>
              <w:pStyle w:val="ListParagraph"/>
              <w:ind w:left="0"/>
              <w:rPr>
                <w:ins w:id="1915" w:author="shorny" w:date="2014-05-31T14:38:00Z"/>
                <w:lang w:eastAsia="en-AU"/>
              </w:rPr>
            </w:pPr>
          </w:p>
        </w:tc>
        <w:tc>
          <w:tcPr>
            <w:tcW w:w="226" w:type="dxa"/>
            <w:tcPrChange w:id="1916" w:author="shorny" w:date="2014-05-31T14:43:00Z">
              <w:tcPr>
                <w:tcW w:w="226" w:type="dxa"/>
              </w:tcPr>
            </w:tcPrChange>
          </w:tcPr>
          <w:p w14:paraId="1B6FE46D" w14:textId="77777777" w:rsidR="008F21C6" w:rsidRDefault="008F21C6" w:rsidP="00883FEF">
            <w:pPr>
              <w:pStyle w:val="ListParagraph"/>
              <w:ind w:left="0"/>
              <w:rPr>
                <w:ins w:id="1917" w:author="shorny" w:date="2014-05-31T14:38:00Z"/>
                <w:lang w:eastAsia="en-AU"/>
              </w:rPr>
            </w:pPr>
          </w:p>
        </w:tc>
        <w:tc>
          <w:tcPr>
            <w:tcW w:w="226" w:type="dxa"/>
            <w:tcPrChange w:id="1918" w:author="shorny" w:date="2014-05-31T14:43:00Z">
              <w:tcPr>
                <w:tcW w:w="226" w:type="dxa"/>
              </w:tcPr>
            </w:tcPrChange>
          </w:tcPr>
          <w:p w14:paraId="2E9AF4D4" w14:textId="77777777" w:rsidR="008F21C6" w:rsidRDefault="008F21C6" w:rsidP="00883FEF">
            <w:pPr>
              <w:pStyle w:val="ListParagraph"/>
              <w:ind w:left="0"/>
              <w:rPr>
                <w:ins w:id="1919" w:author="shorny" w:date="2014-05-31T14:38:00Z"/>
                <w:lang w:eastAsia="en-AU"/>
              </w:rPr>
            </w:pPr>
          </w:p>
        </w:tc>
        <w:tc>
          <w:tcPr>
            <w:tcW w:w="226" w:type="dxa"/>
            <w:tcPrChange w:id="1920" w:author="shorny" w:date="2014-05-31T14:43:00Z">
              <w:tcPr>
                <w:tcW w:w="226" w:type="dxa"/>
              </w:tcPr>
            </w:tcPrChange>
          </w:tcPr>
          <w:p w14:paraId="09AF2A95" w14:textId="77777777" w:rsidR="008F21C6" w:rsidRDefault="008F21C6" w:rsidP="00883FEF">
            <w:pPr>
              <w:pStyle w:val="ListParagraph"/>
              <w:ind w:left="0"/>
              <w:rPr>
                <w:ins w:id="1921" w:author="shorny" w:date="2014-05-31T14:38:00Z"/>
                <w:lang w:eastAsia="en-AU"/>
              </w:rPr>
            </w:pPr>
          </w:p>
        </w:tc>
      </w:tr>
      <w:tr w:rsidR="008F21C6" w14:paraId="0A3E30CE" w14:textId="77777777" w:rsidTr="008F21C6">
        <w:trPr>
          <w:ins w:id="1922" w:author="shorny" w:date="2014-05-31T14:38:00Z"/>
        </w:trPr>
        <w:tc>
          <w:tcPr>
            <w:tcW w:w="2835" w:type="dxa"/>
            <w:tcPrChange w:id="1923" w:author="shorny" w:date="2014-05-31T14:43:00Z">
              <w:tcPr>
                <w:tcW w:w="225" w:type="dxa"/>
              </w:tcPr>
            </w:tcPrChange>
          </w:tcPr>
          <w:p w14:paraId="5F973BEB" w14:textId="77777777" w:rsidR="008F21C6" w:rsidRDefault="008F21C6" w:rsidP="00883FEF">
            <w:pPr>
              <w:pStyle w:val="ListParagraph"/>
              <w:ind w:left="0"/>
              <w:rPr>
                <w:ins w:id="1924" w:author="shorny" w:date="2014-05-31T14:38:00Z"/>
                <w:lang w:eastAsia="en-AU"/>
              </w:rPr>
            </w:pPr>
          </w:p>
        </w:tc>
        <w:tc>
          <w:tcPr>
            <w:tcW w:w="225" w:type="dxa"/>
            <w:tcPrChange w:id="1925" w:author="shorny" w:date="2014-05-31T14:43:00Z">
              <w:tcPr>
                <w:tcW w:w="225" w:type="dxa"/>
              </w:tcPr>
            </w:tcPrChange>
          </w:tcPr>
          <w:p w14:paraId="47E28920" w14:textId="77777777" w:rsidR="008F21C6" w:rsidRDefault="008F21C6" w:rsidP="00883FEF">
            <w:pPr>
              <w:pStyle w:val="ListParagraph"/>
              <w:ind w:left="0"/>
              <w:rPr>
                <w:ins w:id="1926" w:author="shorny" w:date="2014-05-31T14:38:00Z"/>
                <w:lang w:eastAsia="en-AU"/>
              </w:rPr>
            </w:pPr>
          </w:p>
        </w:tc>
        <w:tc>
          <w:tcPr>
            <w:tcW w:w="225" w:type="dxa"/>
            <w:tcPrChange w:id="1927" w:author="shorny" w:date="2014-05-31T14:43:00Z">
              <w:tcPr>
                <w:tcW w:w="225" w:type="dxa"/>
              </w:tcPr>
            </w:tcPrChange>
          </w:tcPr>
          <w:p w14:paraId="58B379E6" w14:textId="77777777" w:rsidR="008F21C6" w:rsidRDefault="008F21C6" w:rsidP="00883FEF">
            <w:pPr>
              <w:pStyle w:val="ListParagraph"/>
              <w:ind w:left="0"/>
              <w:rPr>
                <w:ins w:id="1928" w:author="shorny" w:date="2014-05-31T14:38:00Z"/>
                <w:lang w:eastAsia="en-AU"/>
              </w:rPr>
            </w:pPr>
          </w:p>
        </w:tc>
        <w:tc>
          <w:tcPr>
            <w:tcW w:w="225" w:type="dxa"/>
            <w:tcPrChange w:id="1929" w:author="shorny" w:date="2014-05-31T14:43:00Z">
              <w:tcPr>
                <w:tcW w:w="225" w:type="dxa"/>
              </w:tcPr>
            </w:tcPrChange>
          </w:tcPr>
          <w:p w14:paraId="78584E42" w14:textId="77777777" w:rsidR="008F21C6" w:rsidRDefault="008F21C6" w:rsidP="00883FEF">
            <w:pPr>
              <w:pStyle w:val="ListParagraph"/>
              <w:ind w:left="0"/>
              <w:rPr>
                <w:ins w:id="1930" w:author="shorny" w:date="2014-05-31T14:38:00Z"/>
                <w:lang w:eastAsia="en-AU"/>
              </w:rPr>
            </w:pPr>
          </w:p>
        </w:tc>
        <w:tc>
          <w:tcPr>
            <w:tcW w:w="225" w:type="dxa"/>
            <w:tcPrChange w:id="1931" w:author="shorny" w:date="2014-05-31T14:43:00Z">
              <w:tcPr>
                <w:tcW w:w="225" w:type="dxa"/>
              </w:tcPr>
            </w:tcPrChange>
          </w:tcPr>
          <w:p w14:paraId="6EBF34C8" w14:textId="77777777" w:rsidR="008F21C6" w:rsidRDefault="008F21C6" w:rsidP="00883FEF">
            <w:pPr>
              <w:pStyle w:val="ListParagraph"/>
              <w:ind w:left="0"/>
              <w:rPr>
                <w:ins w:id="1932" w:author="shorny" w:date="2014-05-31T14:38:00Z"/>
                <w:lang w:eastAsia="en-AU"/>
              </w:rPr>
            </w:pPr>
          </w:p>
        </w:tc>
        <w:tc>
          <w:tcPr>
            <w:tcW w:w="225" w:type="dxa"/>
            <w:tcPrChange w:id="1933" w:author="shorny" w:date="2014-05-31T14:43:00Z">
              <w:tcPr>
                <w:tcW w:w="225" w:type="dxa"/>
              </w:tcPr>
            </w:tcPrChange>
          </w:tcPr>
          <w:p w14:paraId="3858D1C5" w14:textId="77777777" w:rsidR="008F21C6" w:rsidRDefault="008F21C6" w:rsidP="00883FEF">
            <w:pPr>
              <w:pStyle w:val="ListParagraph"/>
              <w:ind w:left="0"/>
              <w:rPr>
                <w:ins w:id="1934" w:author="shorny" w:date="2014-05-31T14:38:00Z"/>
                <w:lang w:eastAsia="en-AU"/>
              </w:rPr>
            </w:pPr>
          </w:p>
        </w:tc>
        <w:tc>
          <w:tcPr>
            <w:tcW w:w="225" w:type="dxa"/>
            <w:tcPrChange w:id="1935" w:author="shorny" w:date="2014-05-31T14:43:00Z">
              <w:tcPr>
                <w:tcW w:w="225" w:type="dxa"/>
              </w:tcPr>
            </w:tcPrChange>
          </w:tcPr>
          <w:p w14:paraId="427448CF" w14:textId="77777777" w:rsidR="008F21C6" w:rsidRDefault="008F21C6" w:rsidP="00883FEF">
            <w:pPr>
              <w:pStyle w:val="ListParagraph"/>
              <w:ind w:left="0"/>
              <w:rPr>
                <w:ins w:id="1936" w:author="shorny" w:date="2014-05-31T14:38:00Z"/>
                <w:lang w:eastAsia="en-AU"/>
              </w:rPr>
            </w:pPr>
          </w:p>
        </w:tc>
        <w:tc>
          <w:tcPr>
            <w:tcW w:w="225" w:type="dxa"/>
            <w:tcPrChange w:id="1937" w:author="shorny" w:date="2014-05-31T14:43:00Z">
              <w:tcPr>
                <w:tcW w:w="225" w:type="dxa"/>
              </w:tcPr>
            </w:tcPrChange>
          </w:tcPr>
          <w:p w14:paraId="021A09AA" w14:textId="77777777" w:rsidR="008F21C6" w:rsidRDefault="008F21C6" w:rsidP="00883FEF">
            <w:pPr>
              <w:pStyle w:val="ListParagraph"/>
              <w:ind w:left="0"/>
              <w:rPr>
                <w:ins w:id="1938" w:author="shorny" w:date="2014-05-31T14:38:00Z"/>
                <w:lang w:eastAsia="en-AU"/>
              </w:rPr>
            </w:pPr>
          </w:p>
        </w:tc>
        <w:tc>
          <w:tcPr>
            <w:tcW w:w="225" w:type="dxa"/>
            <w:tcPrChange w:id="1939" w:author="shorny" w:date="2014-05-31T14:43:00Z">
              <w:tcPr>
                <w:tcW w:w="225" w:type="dxa"/>
              </w:tcPr>
            </w:tcPrChange>
          </w:tcPr>
          <w:p w14:paraId="3BF177C7" w14:textId="77777777" w:rsidR="008F21C6" w:rsidRDefault="008F21C6" w:rsidP="00883FEF">
            <w:pPr>
              <w:pStyle w:val="ListParagraph"/>
              <w:ind w:left="0"/>
              <w:rPr>
                <w:ins w:id="1940" w:author="shorny" w:date="2014-05-31T14:38:00Z"/>
                <w:lang w:eastAsia="en-AU"/>
              </w:rPr>
            </w:pPr>
          </w:p>
        </w:tc>
        <w:tc>
          <w:tcPr>
            <w:tcW w:w="225" w:type="dxa"/>
            <w:tcPrChange w:id="1941" w:author="shorny" w:date="2014-05-31T14:43:00Z">
              <w:tcPr>
                <w:tcW w:w="225" w:type="dxa"/>
              </w:tcPr>
            </w:tcPrChange>
          </w:tcPr>
          <w:p w14:paraId="398CEFE7" w14:textId="77777777" w:rsidR="008F21C6" w:rsidRDefault="008F21C6" w:rsidP="00883FEF">
            <w:pPr>
              <w:pStyle w:val="ListParagraph"/>
              <w:ind w:left="0"/>
              <w:rPr>
                <w:ins w:id="1942" w:author="shorny" w:date="2014-05-31T14:38:00Z"/>
                <w:lang w:eastAsia="en-AU"/>
              </w:rPr>
            </w:pPr>
          </w:p>
        </w:tc>
        <w:tc>
          <w:tcPr>
            <w:tcW w:w="225" w:type="dxa"/>
            <w:tcPrChange w:id="1943" w:author="shorny" w:date="2014-05-31T14:43:00Z">
              <w:tcPr>
                <w:tcW w:w="225" w:type="dxa"/>
              </w:tcPr>
            </w:tcPrChange>
          </w:tcPr>
          <w:p w14:paraId="6EDC3CE5" w14:textId="77777777" w:rsidR="008F21C6" w:rsidRDefault="008F21C6" w:rsidP="00883FEF">
            <w:pPr>
              <w:pStyle w:val="ListParagraph"/>
              <w:ind w:left="0"/>
              <w:rPr>
                <w:ins w:id="1944" w:author="shorny" w:date="2014-05-31T14:38:00Z"/>
                <w:lang w:eastAsia="en-AU"/>
              </w:rPr>
            </w:pPr>
          </w:p>
        </w:tc>
        <w:tc>
          <w:tcPr>
            <w:tcW w:w="225" w:type="dxa"/>
            <w:tcPrChange w:id="1945" w:author="shorny" w:date="2014-05-31T14:43:00Z">
              <w:tcPr>
                <w:tcW w:w="225" w:type="dxa"/>
              </w:tcPr>
            </w:tcPrChange>
          </w:tcPr>
          <w:p w14:paraId="1218FE14" w14:textId="77777777" w:rsidR="008F21C6" w:rsidRDefault="008F21C6" w:rsidP="00883FEF">
            <w:pPr>
              <w:pStyle w:val="ListParagraph"/>
              <w:ind w:left="0"/>
              <w:rPr>
                <w:ins w:id="1946" w:author="shorny" w:date="2014-05-31T14:38:00Z"/>
                <w:lang w:eastAsia="en-AU"/>
              </w:rPr>
            </w:pPr>
          </w:p>
        </w:tc>
        <w:tc>
          <w:tcPr>
            <w:tcW w:w="225" w:type="dxa"/>
            <w:tcPrChange w:id="1947" w:author="shorny" w:date="2014-05-31T14:43:00Z">
              <w:tcPr>
                <w:tcW w:w="225" w:type="dxa"/>
              </w:tcPr>
            </w:tcPrChange>
          </w:tcPr>
          <w:p w14:paraId="63D7F37F" w14:textId="77777777" w:rsidR="008F21C6" w:rsidRDefault="008F21C6" w:rsidP="00883FEF">
            <w:pPr>
              <w:pStyle w:val="ListParagraph"/>
              <w:ind w:left="0"/>
              <w:rPr>
                <w:ins w:id="1948" w:author="shorny" w:date="2014-05-31T14:38:00Z"/>
                <w:lang w:eastAsia="en-AU"/>
              </w:rPr>
            </w:pPr>
          </w:p>
        </w:tc>
        <w:tc>
          <w:tcPr>
            <w:tcW w:w="225" w:type="dxa"/>
            <w:tcPrChange w:id="1949" w:author="shorny" w:date="2014-05-31T14:43:00Z">
              <w:tcPr>
                <w:tcW w:w="225" w:type="dxa"/>
              </w:tcPr>
            </w:tcPrChange>
          </w:tcPr>
          <w:p w14:paraId="6EA52BBF" w14:textId="77777777" w:rsidR="008F21C6" w:rsidRDefault="008F21C6" w:rsidP="00883FEF">
            <w:pPr>
              <w:pStyle w:val="ListParagraph"/>
              <w:ind w:left="0"/>
              <w:rPr>
                <w:ins w:id="1950" w:author="shorny" w:date="2014-05-31T14:38:00Z"/>
                <w:lang w:eastAsia="en-AU"/>
              </w:rPr>
            </w:pPr>
          </w:p>
        </w:tc>
        <w:tc>
          <w:tcPr>
            <w:tcW w:w="225" w:type="dxa"/>
            <w:tcPrChange w:id="1951" w:author="shorny" w:date="2014-05-31T14:43:00Z">
              <w:tcPr>
                <w:tcW w:w="225" w:type="dxa"/>
              </w:tcPr>
            </w:tcPrChange>
          </w:tcPr>
          <w:p w14:paraId="518C2BB5" w14:textId="77777777" w:rsidR="008F21C6" w:rsidRDefault="008F21C6" w:rsidP="00883FEF">
            <w:pPr>
              <w:pStyle w:val="ListParagraph"/>
              <w:ind w:left="0"/>
              <w:rPr>
                <w:ins w:id="1952" w:author="shorny" w:date="2014-05-31T14:38:00Z"/>
                <w:lang w:eastAsia="en-AU"/>
              </w:rPr>
            </w:pPr>
          </w:p>
        </w:tc>
        <w:tc>
          <w:tcPr>
            <w:tcW w:w="225" w:type="dxa"/>
            <w:tcPrChange w:id="1953" w:author="shorny" w:date="2014-05-31T14:43:00Z">
              <w:tcPr>
                <w:tcW w:w="225" w:type="dxa"/>
              </w:tcPr>
            </w:tcPrChange>
          </w:tcPr>
          <w:p w14:paraId="09759932" w14:textId="77777777" w:rsidR="008F21C6" w:rsidRDefault="008F21C6" w:rsidP="00883FEF">
            <w:pPr>
              <w:pStyle w:val="ListParagraph"/>
              <w:ind w:left="0"/>
              <w:rPr>
                <w:ins w:id="1954" w:author="shorny" w:date="2014-05-31T14:38:00Z"/>
                <w:lang w:eastAsia="en-AU"/>
              </w:rPr>
            </w:pPr>
          </w:p>
        </w:tc>
        <w:tc>
          <w:tcPr>
            <w:tcW w:w="225" w:type="dxa"/>
            <w:tcPrChange w:id="1955" w:author="shorny" w:date="2014-05-31T14:43:00Z">
              <w:tcPr>
                <w:tcW w:w="225" w:type="dxa"/>
              </w:tcPr>
            </w:tcPrChange>
          </w:tcPr>
          <w:p w14:paraId="7F82CFDA" w14:textId="77777777" w:rsidR="008F21C6" w:rsidRDefault="008F21C6" w:rsidP="00883FEF">
            <w:pPr>
              <w:pStyle w:val="ListParagraph"/>
              <w:ind w:left="0"/>
              <w:rPr>
                <w:ins w:id="1956" w:author="shorny" w:date="2014-05-31T14:38:00Z"/>
                <w:lang w:eastAsia="en-AU"/>
              </w:rPr>
            </w:pPr>
          </w:p>
        </w:tc>
        <w:tc>
          <w:tcPr>
            <w:tcW w:w="226" w:type="dxa"/>
            <w:tcPrChange w:id="1957" w:author="shorny" w:date="2014-05-31T14:43:00Z">
              <w:tcPr>
                <w:tcW w:w="226" w:type="dxa"/>
              </w:tcPr>
            </w:tcPrChange>
          </w:tcPr>
          <w:p w14:paraId="586CE357" w14:textId="77777777" w:rsidR="008F21C6" w:rsidRDefault="008F21C6" w:rsidP="00883FEF">
            <w:pPr>
              <w:pStyle w:val="ListParagraph"/>
              <w:ind w:left="0"/>
              <w:rPr>
                <w:ins w:id="1958" w:author="shorny" w:date="2014-05-31T14:38:00Z"/>
                <w:lang w:eastAsia="en-AU"/>
              </w:rPr>
            </w:pPr>
          </w:p>
        </w:tc>
        <w:tc>
          <w:tcPr>
            <w:tcW w:w="226" w:type="dxa"/>
            <w:tcPrChange w:id="1959" w:author="shorny" w:date="2014-05-31T14:43:00Z">
              <w:tcPr>
                <w:tcW w:w="226" w:type="dxa"/>
              </w:tcPr>
            </w:tcPrChange>
          </w:tcPr>
          <w:p w14:paraId="645A7844" w14:textId="77777777" w:rsidR="008F21C6" w:rsidRDefault="008F21C6" w:rsidP="00883FEF">
            <w:pPr>
              <w:pStyle w:val="ListParagraph"/>
              <w:ind w:left="0"/>
              <w:rPr>
                <w:ins w:id="1960" w:author="shorny" w:date="2014-05-31T14:38:00Z"/>
                <w:lang w:eastAsia="en-AU"/>
              </w:rPr>
            </w:pPr>
          </w:p>
        </w:tc>
        <w:tc>
          <w:tcPr>
            <w:tcW w:w="226" w:type="dxa"/>
            <w:tcPrChange w:id="1961" w:author="shorny" w:date="2014-05-31T14:43:00Z">
              <w:tcPr>
                <w:tcW w:w="226" w:type="dxa"/>
              </w:tcPr>
            </w:tcPrChange>
          </w:tcPr>
          <w:p w14:paraId="7DC4A59C" w14:textId="77777777" w:rsidR="008F21C6" w:rsidRDefault="008F21C6" w:rsidP="00883FEF">
            <w:pPr>
              <w:pStyle w:val="ListParagraph"/>
              <w:ind w:left="0"/>
              <w:rPr>
                <w:ins w:id="1962" w:author="shorny" w:date="2014-05-31T14:38:00Z"/>
                <w:lang w:eastAsia="en-AU"/>
              </w:rPr>
            </w:pPr>
          </w:p>
        </w:tc>
        <w:tc>
          <w:tcPr>
            <w:tcW w:w="226" w:type="dxa"/>
            <w:tcPrChange w:id="1963" w:author="shorny" w:date="2014-05-31T14:43:00Z">
              <w:tcPr>
                <w:tcW w:w="226" w:type="dxa"/>
              </w:tcPr>
            </w:tcPrChange>
          </w:tcPr>
          <w:p w14:paraId="7C125ADD" w14:textId="77777777" w:rsidR="008F21C6" w:rsidRDefault="008F21C6" w:rsidP="00883FEF">
            <w:pPr>
              <w:pStyle w:val="ListParagraph"/>
              <w:ind w:left="0"/>
              <w:rPr>
                <w:ins w:id="1964" w:author="shorny" w:date="2014-05-31T14:38:00Z"/>
                <w:lang w:eastAsia="en-AU"/>
              </w:rPr>
            </w:pPr>
          </w:p>
        </w:tc>
        <w:tc>
          <w:tcPr>
            <w:tcW w:w="226" w:type="dxa"/>
            <w:tcPrChange w:id="1965" w:author="shorny" w:date="2014-05-31T14:43:00Z">
              <w:tcPr>
                <w:tcW w:w="226" w:type="dxa"/>
              </w:tcPr>
            </w:tcPrChange>
          </w:tcPr>
          <w:p w14:paraId="6734C09A" w14:textId="77777777" w:rsidR="008F21C6" w:rsidRDefault="008F21C6" w:rsidP="00883FEF">
            <w:pPr>
              <w:pStyle w:val="ListParagraph"/>
              <w:ind w:left="0"/>
              <w:rPr>
                <w:ins w:id="1966" w:author="shorny" w:date="2014-05-31T14:38:00Z"/>
                <w:lang w:eastAsia="en-AU"/>
              </w:rPr>
            </w:pPr>
          </w:p>
        </w:tc>
        <w:tc>
          <w:tcPr>
            <w:tcW w:w="226" w:type="dxa"/>
            <w:tcPrChange w:id="1967" w:author="shorny" w:date="2014-05-31T14:43:00Z">
              <w:tcPr>
                <w:tcW w:w="226" w:type="dxa"/>
              </w:tcPr>
            </w:tcPrChange>
          </w:tcPr>
          <w:p w14:paraId="6DCDB892" w14:textId="77777777" w:rsidR="008F21C6" w:rsidRDefault="008F21C6" w:rsidP="00883FEF">
            <w:pPr>
              <w:pStyle w:val="ListParagraph"/>
              <w:ind w:left="0"/>
              <w:rPr>
                <w:ins w:id="1968" w:author="shorny" w:date="2014-05-31T14:38:00Z"/>
                <w:lang w:eastAsia="en-AU"/>
              </w:rPr>
            </w:pPr>
          </w:p>
        </w:tc>
        <w:tc>
          <w:tcPr>
            <w:tcW w:w="226" w:type="dxa"/>
            <w:tcPrChange w:id="1969" w:author="shorny" w:date="2014-05-31T14:43:00Z">
              <w:tcPr>
                <w:tcW w:w="226" w:type="dxa"/>
              </w:tcPr>
            </w:tcPrChange>
          </w:tcPr>
          <w:p w14:paraId="082EB712" w14:textId="77777777" w:rsidR="008F21C6" w:rsidRDefault="008F21C6" w:rsidP="00883FEF">
            <w:pPr>
              <w:pStyle w:val="ListParagraph"/>
              <w:ind w:left="0"/>
              <w:rPr>
                <w:ins w:id="1970" w:author="shorny" w:date="2014-05-31T14:38:00Z"/>
                <w:lang w:eastAsia="en-AU"/>
              </w:rPr>
            </w:pPr>
          </w:p>
        </w:tc>
        <w:tc>
          <w:tcPr>
            <w:tcW w:w="226" w:type="dxa"/>
            <w:tcPrChange w:id="1971" w:author="shorny" w:date="2014-05-31T14:43:00Z">
              <w:tcPr>
                <w:tcW w:w="226" w:type="dxa"/>
              </w:tcPr>
            </w:tcPrChange>
          </w:tcPr>
          <w:p w14:paraId="0331F4F3" w14:textId="77777777" w:rsidR="008F21C6" w:rsidRDefault="008F21C6" w:rsidP="00883FEF">
            <w:pPr>
              <w:pStyle w:val="ListParagraph"/>
              <w:ind w:left="0"/>
              <w:rPr>
                <w:ins w:id="1972" w:author="shorny" w:date="2014-05-31T14:38:00Z"/>
                <w:lang w:eastAsia="en-AU"/>
              </w:rPr>
            </w:pPr>
          </w:p>
        </w:tc>
        <w:tc>
          <w:tcPr>
            <w:tcW w:w="226" w:type="dxa"/>
            <w:tcPrChange w:id="1973" w:author="shorny" w:date="2014-05-31T14:43:00Z">
              <w:tcPr>
                <w:tcW w:w="226" w:type="dxa"/>
              </w:tcPr>
            </w:tcPrChange>
          </w:tcPr>
          <w:p w14:paraId="2E8EC5BA" w14:textId="77777777" w:rsidR="008F21C6" w:rsidRDefault="008F21C6" w:rsidP="00883FEF">
            <w:pPr>
              <w:pStyle w:val="ListParagraph"/>
              <w:ind w:left="0"/>
              <w:rPr>
                <w:ins w:id="1974" w:author="shorny" w:date="2014-05-31T14:38:00Z"/>
                <w:lang w:eastAsia="en-AU"/>
              </w:rPr>
            </w:pPr>
          </w:p>
        </w:tc>
        <w:tc>
          <w:tcPr>
            <w:tcW w:w="226" w:type="dxa"/>
            <w:tcPrChange w:id="1975" w:author="shorny" w:date="2014-05-31T14:43:00Z">
              <w:tcPr>
                <w:tcW w:w="226" w:type="dxa"/>
              </w:tcPr>
            </w:tcPrChange>
          </w:tcPr>
          <w:p w14:paraId="364433EF" w14:textId="77777777" w:rsidR="008F21C6" w:rsidRDefault="008F21C6" w:rsidP="00883FEF">
            <w:pPr>
              <w:pStyle w:val="ListParagraph"/>
              <w:ind w:left="0"/>
              <w:rPr>
                <w:ins w:id="1976" w:author="shorny" w:date="2014-05-31T14:38:00Z"/>
                <w:lang w:eastAsia="en-AU"/>
              </w:rPr>
            </w:pPr>
          </w:p>
        </w:tc>
        <w:tc>
          <w:tcPr>
            <w:tcW w:w="226" w:type="dxa"/>
            <w:tcPrChange w:id="1977" w:author="shorny" w:date="2014-05-31T14:43:00Z">
              <w:tcPr>
                <w:tcW w:w="226" w:type="dxa"/>
              </w:tcPr>
            </w:tcPrChange>
          </w:tcPr>
          <w:p w14:paraId="71892D9D" w14:textId="77777777" w:rsidR="008F21C6" w:rsidRDefault="008F21C6" w:rsidP="00883FEF">
            <w:pPr>
              <w:pStyle w:val="ListParagraph"/>
              <w:ind w:left="0"/>
              <w:rPr>
                <w:ins w:id="1978" w:author="shorny" w:date="2014-05-31T14:38:00Z"/>
                <w:lang w:eastAsia="en-AU"/>
              </w:rPr>
            </w:pPr>
          </w:p>
        </w:tc>
        <w:tc>
          <w:tcPr>
            <w:tcW w:w="226" w:type="dxa"/>
            <w:tcPrChange w:id="1979" w:author="shorny" w:date="2014-05-31T14:43:00Z">
              <w:tcPr>
                <w:tcW w:w="226" w:type="dxa"/>
              </w:tcPr>
            </w:tcPrChange>
          </w:tcPr>
          <w:p w14:paraId="36A7DF6A" w14:textId="77777777" w:rsidR="008F21C6" w:rsidRDefault="008F21C6" w:rsidP="00883FEF">
            <w:pPr>
              <w:pStyle w:val="ListParagraph"/>
              <w:ind w:left="0"/>
              <w:rPr>
                <w:ins w:id="1980" w:author="shorny" w:date="2014-05-31T14:38:00Z"/>
                <w:lang w:eastAsia="en-AU"/>
              </w:rPr>
            </w:pPr>
          </w:p>
        </w:tc>
        <w:tc>
          <w:tcPr>
            <w:tcW w:w="226" w:type="dxa"/>
            <w:tcPrChange w:id="1981" w:author="shorny" w:date="2014-05-31T14:43:00Z">
              <w:tcPr>
                <w:tcW w:w="226" w:type="dxa"/>
              </w:tcPr>
            </w:tcPrChange>
          </w:tcPr>
          <w:p w14:paraId="6132B741" w14:textId="77777777" w:rsidR="008F21C6" w:rsidRDefault="008F21C6" w:rsidP="00883FEF">
            <w:pPr>
              <w:pStyle w:val="ListParagraph"/>
              <w:ind w:left="0"/>
              <w:rPr>
                <w:ins w:id="1982" w:author="shorny" w:date="2014-05-31T14:38:00Z"/>
                <w:lang w:eastAsia="en-AU"/>
              </w:rPr>
            </w:pPr>
          </w:p>
        </w:tc>
        <w:tc>
          <w:tcPr>
            <w:tcW w:w="226" w:type="dxa"/>
            <w:tcPrChange w:id="1983" w:author="shorny" w:date="2014-05-31T14:43:00Z">
              <w:tcPr>
                <w:tcW w:w="226" w:type="dxa"/>
              </w:tcPr>
            </w:tcPrChange>
          </w:tcPr>
          <w:p w14:paraId="71AD18F8" w14:textId="77777777" w:rsidR="008F21C6" w:rsidRDefault="008F21C6" w:rsidP="00883FEF">
            <w:pPr>
              <w:pStyle w:val="ListParagraph"/>
              <w:ind w:left="0"/>
              <w:rPr>
                <w:ins w:id="1984" w:author="shorny" w:date="2014-05-31T14:38:00Z"/>
                <w:lang w:eastAsia="en-AU"/>
              </w:rPr>
            </w:pPr>
          </w:p>
        </w:tc>
        <w:tc>
          <w:tcPr>
            <w:tcW w:w="226" w:type="dxa"/>
            <w:tcPrChange w:id="1985" w:author="shorny" w:date="2014-05-31T14:43:00Z">
              <w:tcPr>
                <w:tcW w:w="226" w:type="dxa"/>
              </w:tcPr>
            </w:tcPrChange>
          </w:tcPr>
          <w:p w14:paraId="18A3D290" w14:textId="77777777" w:rsidR="008F21C6" w:rsidRDefault="008F21C6" w:rsidP="00883FEF">
            <w:pPr>
              <w:pStyle w:val="ListParagraph"/>
              <w:ind w:left="0"/>
              <w:rPr>
                <w:ins w:id="1986" w:author="shorny" w:date="2014-05-31T14:38:00Z"/>
                <w:lang w:eastAsia="en-AU"/>
              </w:rPr>
            </w:pPr>
          </w:p>
        </w:tc>
        <w:tc>
          <w:tcPr>
            <w:tcW w:w="226" w:type="dxa"/>
            <w:tcPrChange w:id="1987" w:author="shorny" w:date="2014-05-31T14:43:00Z">
              <w:tcPr>
                <w:tcW w:w="226" w:type="dxa"/>
              </w:tcPr>
            </w:tcPrChange>
          </w:tcPr>
          <w:p w14:paraId="5FD1AA83" w14:textId="77777777" w:rsidR="008F21C6" w:rsidRDefault="008F21C6" w:rsidP="00883FEF">
            <w:pPr>
              <w:pStyle w:val="ListParagraph"/>
              <w:ind w:left="0"/>
              <w:rPr>
                <w:ins w:id="1988" w:author="shorny" w:date="2014-05-31T14:38:00Z"/>
                <w:lang w:eastAsia="en-AU"/>
              </w:rPr>
            </w:pPr>
          </w:p>
        </w:tc>
        <w:tc>
          <w:tcPr>
            <w:tcW w:w="226" w:type="dxa"/>
            <w:tcPrChange w:id="1989" w:author="shorny" w:date="2014-05-31T14:43:00Z">
              <w:tcPr>
                <w:tcW w:w="226" w:type="dxa"/>
              </w:tcPr>
            </w:tcPrChange>
          </w:tcPr>
          <w:p w14:paraId="09875961" w14:textId="77777777" w:rsidR="008F21C6" w:rsidRDefault="008F21C6" w:rsidP="00883FEF">
            <w:pPr>
              <w:pStyle w:val="ListParagraph"/>
              <w:ind w:left="0"/>
              <w:rPr>
                <w:ins w:id="1990" w:author="shorny" w:date="2014-05-31T14:38:00Z"/>
                <w:lang w:eastAsia="en-AU"/>
              </w:rPr>
            </w:pPr>
          </w:p>
        </w:tc>
        <w:tc>
          <w:tcPr>
            <w:tcW w:w="226" w:type="dxa"/>
            <w:tcPrChange w:id="1991" w:author="shorny" w:date="2014-05-31T14:43:00Z">
              <w:tcPr>
                <w:tcW w:w="226" w:type="dxa"/>
              </w:tcPr>
            </w:tcPrChange>
          </w:tcPr>
          <w:p w14:paraId="287CA665" w14:textId="77777777" w:rsidR="008F21C6" w:rsidRDefault="008F21C6" w:rsidP="00883FEF">
            <w:pPr>
              <w:pStyle w:val="ListParagraph"/>
              <w:ind w:left="0"/>
              <w:rPr>
                <w:ins w:id="1992" w:author="shorny" w:date="2014-05-31T14:38:00Z"/>
                <w:lang w:eastAsia="en-AU"/>
              </w:rPr>
            </w:pPr>
          </w:p>
        </w:tc>
        <w:tc>
          <w:tcPr>
            <w:tcW w:w="226" w:type="dxa"/>
            <w:tcPrChange w:id="1993" w:author="shorny" w:date="2014-05-31T14:43:00Z">
              <w:tcPr>
                <w:tcW w:w="226" w:type="dxa"/>
              </w:tcPr>
            </w:tcPrChange>
          </w:tcPr>
          <w:p w14:paraId="51084775" w14:textId="77777777" w:rsidR="008F21C6" w:rsidRDefault="008F21C6" w:rsidP="00883FEF">
            <w:pPr>
              <w:pStyle w:val="ListParagraph"/>
              <w:ind w:left="0"/>
              <w:rPr>
                <w:ins w:id="1994" w:author="shorny" w:date="2014-05-31T14:38:00Z"/>
                <w:lang w:eastAsia="en-AU"/>
              </w:rPr>
            </w:pPr>
          </w:p>
        </w:tc>
        <w:tc>
          <w:tcPr>
            <w:tcW w:w="226" w:type="dxa"/>
            <w:tcPrChange w:id="1995" w:author="shorny" w:date="2014-05-31T14:43:00Z">
              <w:tcPr>
                <w:tcW w:w="226" w:type="dxa"/>
              </w:tcPr>
            </w:tcPrChange>
          </w:tcPr>
          <w:p w14:paraId="45AA3A61" w14:textId="77777777" w:rsidR="008F21C6" w:rsidRDefault="008F21C6" w:rsidP="00883FEF">
            <w:pPr>
              <w:pStyle w:val="ListParagraph"/>
              <w:ind w:left="0"/>
              <w:rPr>
                <w:ins w:id="1996" w:author="shorny" w:date="2014-05-31T14:38:00Z"/>
                <w:lang w:eastAsia="en-AU"/>
              </w:rPr>
            </w:pPr>
          </w:p>
        </w:tc>
        <w:tc>
          <w:tcPr>
            <w:tcW w:w="226" w:type="dxa"/>
            <w:tcPrChange w:id="1997" w:author="shorny" w:date="2014-05-31T14:43:00Z">
              <w:tcPr>
                <w:tcW w:w="226" w:type="dxa"/>
              </w:tcPr>
            </w:tcPrChange>
          </w:tcPr>
          <w:p w14:paraId="2E8E8424" w14:textId="77777777" w:rsidR="008F21C6" w:rsidRDefault="008F21C6" w:rsidP="00883FEF">
            <w:pPr>
              <w:pStyle w:val="ListParagraph"/>
              <w:ind w:left="0"/>
              <w:rPr>
                <w:ins w:id="1998" w:author="shorny" w:date="2014-05-31T14:38:00Z"/>
                <w:lang w:eastAsia="en-AU"/>
              </w:rPr>
            </w:pPr>
          </w:p>
        </w:tc>
        <w:tc>
          <w:tcPr>
            <w:tcW w:w="226" w:type="dxa"/>
            <w:tcPrChange w:id="1999" w:author="shorny" w:date="2014-05-31T14:43:00Z">
              <w:tcPr>
                <w:tcW w:w="226" w:type="dxa"/>
              </w:tcPr>
            </w:tcPrChange>
          </w:tcPr>
          <w:p w14:paraId="2C7017F2" w14:textId="77777777" w:rsidR="008F21C6" w:rsidRDefault="008F21C6" w:rsidP="00883FEF">
            <w:pPr>
              <w:pStyle w:val="ListParagraph"/>
              <w:ind w:left="0"/>
              <w:rPr>
                <w:ins w:id="2000" w:author="shorny" w:date="2014-05-31T14:38:00Z"/>
                <w:lang w:eastAsia="en-AU"/>
              </w:rPr>
            </w:pPr>
          </w:p>
        </w:tc>
        <w:tc>
          <w:tcPr>
            <w:tcW w:w="226" w:type="dxa"/>
            <w:tcPrChange w:id="2001" w:author="shorny" w:date="2014-05-31T14:43:00Z">
              <w:tcPr>
                <w:tcW w:w="226" w:type="dxa"/>
              </w:tcPr>
            </w:tcPrChange>
          </w:tcPr>
          <w:p w14:paraId="63536199" w14:textId="77777777" w:rsidR="008F21C6" w:rsidRDefault="008F21C6" w:rsidP="00883FEF">
            <w:pPr>
              <w:pStyle w:val="ListParagraph"/>
              <w:ind w:left="0"/>
              <w:rPr>
                <w:ins w:id="2002" w:author="shorny" w:date="2014-05-31T14:38:00Z"/>
                <w:lang w:eastAsia="en-AU"/>
              </w:rPr>
            </w:pPr>
          </w:p>
        </w:tc>
        <w:tc>
          <w:tcPr>
            <w:tcW w:w="226" w:type="dxa"/>
            <w:tcPrChange w:id="2003" w:author="shorny" w:date="2014-05-31T14:43:00Z">
              <w:tcPr>
                <w:tcW w:w="226" w:type="dxa"/>
              </w:tcPr>
            </w:tcPrChange>
          </w:tcPr>
          <w:p w14:paraId="10D41DC0" w14:textId="77777777" w:rsidR="008F21C6" w:rsidRDefault="008F21C6" w:rsidP="00883FEF">
            <w:pPr>
              <w:pStyle w:val="ListParagraph"/>
              <w:ind w:left="0"/>
              <w:rPr>
                <w:ins w:id="2004" w:author="shorny" w:date="2014-05-31T14:38:00Z"/>
                <w:lang w:eastAsia="en-AU"/>
              </w:rPr>
            </w:pPr>
          </w:p>
        </w:tc>
        <w:tc>
          <w:tcPr>
            <w:tcW w:w="226" w:type="dxa"/>
            <w:tcPrChange w:id="2005" w:author="shorny" w:date="2014-05-31T14:43:00Z">
              <w:tcPr>
                <w:tcW w:w="226" w:type="dxa"/>
              </w:tcPr>
            </w:tcPrChange>
          </w:tcPr>
          <w:p w14:paraId="34860932" w14:textId="77777777" w:rsidR="008F21C6" w:rsidRDefault="008F21C6" w:rsidP="00883FEF">
            <w:pPr>
              <w:pStyle w:val="ListParagraph"/>
              <w:ind w:left="0"/>
              <w:rPr>
                <w:ins w:id="2006" w:author="shorny" w:date="2014-05-31T14:38:00Z"/>
                <w:lang w:eastAsia="en-AU"/>
              </w:rPr>
            </w:pPr>
          </w:p>
        </w:tc>
        <w:tc>
          <w:tcPr>
            <w:tcW w:w="226" w:type="dxa"/>
            <w:tcPrChange w:id="2007" w:author="shorny" w:date="2014-05-31T14:43:00Z">
              <w:tcPr>
                <w:tcW w:w="226" w:type="dxa"/>
              </w:tcPr>
            </w:tcPrChange>
          </w:tcPr>
          <w:p w14:paraId="151B90B8" w14:textId="77777777" w:rsidR="008F21C6" w:rsidRDefault="008F21C6" w:rsidP="00883FEF">
            <w:pPr>
              <w:pStyle w:val="ListParagraph"/>
              <w:ind w:left="0"/>
              <w:rPr>
                <w:ins w:id="2008" w:author="shorny" w:date="2014-05-31T14:38:00Z"/>
                <w:lang w:eastAsia="en-AU"/>
              </w:rPr>
            </w:pPr>
          </w:p>
        </w:tc>
        <w:tc>
          <w:tcPr>
            <w:tcW w:w="226" w:type="dxa"/>
            <w:tcPrChange w:id="2009" w:author="shorny" w:date="2014-05-31T14:43:00Z">
              <w:tcPr>
                <w:tcW w:w="226" w:type="dxa"/>
              </w:tcPr>
            </w:tcPrChange>
          </w:tcPr>
          <w:p w14:paraId="5D8B963E" w14:textId="77777777" w:rsidR="008F21C6" w:rsidRDefault="008F21C6" w:rsidP="00883FEF">
            <w:pPr>
              <w:pStyle w:val="ListParagraph"/>
              <w:ind w:left="0"/>
              <w:rPr>
                <w:ins w:id="2010" w:author="shorny" w:date="2014-05-31T14:38:00Z"/>
                <w:lang w:eastAsia="en-AU"/>
              </w:rPr>
            </w:pPr>
          </w:p>
        </w:tc>
        <w:tc>
          <w:tcPr>
            <w:tcW w:w="226" w:type="dxa"/>
            <w:tcPrChange w:id="2011" w:author="shorny" w:date="2014-05-31T14:43:00Z">
              <w:tcPr>
                <w:tcW w:w="226" w:type="dxa"/>
              </w:tcPr>
            </w:tcPrChange>
          </w:tcPr>
          <w:p w14:paraId="4F0FB997" w14:textId="77777777" w:rsidR="008F21C6" w:rsidRDefault="008F21C6" w:rsidP="00883FEF">
            <w:pPr>
              <w:pStyle w:val="ListParagraph"/>
              <w:ind w:left="0"/>
              <w:rPr>
                <w:ins w:id="2012" w:author="shorny" w:date="2014-05-31T14:38:00Z"/>
                <w:lang w:eastAsia="en-AU"/>
              </w:rPr>
            </w:pPr>
          </w:p>
        </w:tc>
      </w:tr>
      <w:tr w:rsidR="008F21C6" w14:paraId="1C8B41A4" w14:textId="77777777" w:rsidTr="008F21C6">
        <w:trPr>
          <w:ins w:id="2013" w:author="shorny" w:date="2014-05-31T14:38:00Z"/>
        </w:trPr>
        <w:tc>
          <w:tcPr>
            <w:tcW w:w="2835" w:type="dxa"/>
            <w:tcPrChange w:id="2014" w:author="shorny" w:date="2014-05-31T14:43:00Z">
              <w:tcPr>
                <w:tcW w:w="225" w:type="dxa"/>
              </w:tcPr>
            </w:tcPrChange>
          </w:tcPr>
          <w:p w14:paraId="0EE310C7" w14:textId="77777777" w:rsidR="008F21C6" w:rsidRDefault="008F21C6" w:rsidP="00883FEF">
            <w:pPr>
              <w:pStyle w:val="ListParagraph"/>
              <w:ind w:left="0"/>
              <w:rPr>
                <w:ins w:id="2015" w:author="shorny" w:date="2014-05-31T14:38:00Z"/>
                <w:lang w:eastAsia="en-AU"/>
              </w:rPr>
            </w:pPr>
          </w:p>
        </w:tc>
        <w:tc>
          <w:tcPr>
            <w:tcW w:w="225" w:type="dxa"/>
            <w:tcPrChange w:id="2016" w:author="shorny" w:date="2014-05-31T14:43:00Z">
              <w:tcPr>
                <w:tcW w:w="225" w:type="dxa"/>
              </w:tcPr>
            </w:tcPrChange>
          </w:tcPr>
          <w:p w14:paraId="38074FC6" w14:textId="77777777" w:rsidR="008F21C6" w:rsidRDefault="008F21C6" w:rsidP="00883FEF">
            <w:pPr>
              <w:pStyle w:val="ListParagraph"/>
              <w:ind w:left="0"/>
              <w:rPr>
                <w:ins w:id="2017" w:author="shorny" w:date="2014-05-31T14:38:00Z"/>
                <w:lang w:eastAsia="en-AU"/>
              </w:rPr>
            </w:pPr>
          </w:p>
        </w:tc>
        <w:tc>
          <w:tcPr>
            <w:tcW w:w="225" w:type="dxa"/>
            <w:tcPrChange w:id="2018" w:author="shorny" w:date="2014-05-31T14:43:00Z">
              <w:tcPr>
                <w:tcW w:w="225" w:type="dxa"/>
              </w:tcPr>
            </w:tcPrChange>
          </w:tcPr>
          <w:p w14:paraId="0B8C4296" w14:textId="77777777" w:rsidR="008F21C6" w:rsidRDefault="008F21C6" w:rsidP="00883FEF">
            <w:pPr>
              <w:pStyle w:val="ListParagraph"/>
              <w:ind w:left="0"/>
              <w:rPr>
                <w:ins w:id="2019" w:author="shorny" w:date="2014-05-31T14:38:00Z"/>
                <w:lang w:eastAsia="en-AU"/>
              </w:rPr>
            </w:pPr>
          </w:p>
        </w:tc>
        <w:tc>
          <w:tcPr>
            <w:tcW w:w="225" w:type="dxa"/>
            <w:tcPrChange w:id="2020" w:author="shorny" w:date="2014-05-31T14:43:00Z">
              <w:tcPr>
                <w:tcW w:w="225" w:type="dxa"/>
              </w:tcPr>
            </w:tcPrChange>
          </w:tcPr>
          <w:p w14:paraId="1EE33E4D" w14:textId="77777777" w:rsidR="008F21C6" w:rsidRDefault="008F21C6" w:rsidP="00883FEF">
            <w:pPr>
              <w:pStyle w:val="ListParagraph"/>
              <w:ind w:left="0"/>
              <w:rPr>
                <w:ins w:id="2021" w:author="shorny" w:date="2014-05-31T14:38:00Z"/>
                <w:lang w:eastAsia="en-AU"/>
              </w:rPr>
            </w:pPr>
          </w:p>
        </w:tc>
        <w:tc>
          <w:tcPr>
            <w:tcW w:w="225" w:type="dxa"/>
            <w:tcPrChange w:id="2022" w:author="shorny" w:date="2014-05-31T14:43:00Z">
              <w:tcPr>
                <w:tcW w:w="225" w:type="dxa"/>
              </w:tcPr>
            </w:tcPrChange>
          </w:tcPr>
          <w:p w14:paraId="0ED9C03B" w14:textId="77777777" w:rsidR="008F21C6" w:rsidRDefault="008F21C6" w:rsidP="00883FEF">
            <w:pPr>
              <w:pStyle w:val="ListParagraph"/>
              <w:ind w:left="0"/>
              <w:rPr>
                <w:ins w:id="2023" w:author="shorny" w:date="2014-05-31T14:38:00Z"/>
                <w:lang w:eastAsia="en-AU"/>
              </w:rPr>
            </w:pPr>
          </w:p>
        </w:tc>
        <w:tc>
          <w:tcPr>
            <w:tcW w:w="225" w:type="dxa"/>
            <w:tcPrChange w:id="2024" w:author="shorny" w:date="2014-05-31T14:43:00Z">
              <w:tcPr>
                <w:tcW w:w="225" w:type="dxa"/>
              </w:tcPr>
            </w:tcPrChange>
          </w:tcPr>
          <w:p w14:paraId="52B04A02" w14:textId="77777777" w:rsidR="008F21C6" w:rsidRDefault="008F21C6" w:rsidP="00883FEF">
            <w:pPr>
              <w:pStyle w:val="ListParagraph"/>
              <w:ind w:left="0"/>
              <w:rPr>
                <w:ins w:id="2025" w:author="shorny" w:date="2014-05-31T14:38:00Z"/>
                <w:lang w:eastAsia="en-AU"/>
              </w:rPr>
            </w:pPr>
          </w:p>
        </w:tc>
        <w:tc>
          <w:tcPr>
            <w:tcW w:w="225" w:type="dxa"/>
            <w:tcPrChange w:id="2026" w:author="shorny" w:date="2014-05-31T14:43:00Z">
              <w:tcPr>
                <w:tcW w:w="225" w:type="dxa"/>
              </w:tcPr>
            </w:tcPrChange>
          </w:tcPr>
          <w:p w14:paraId="50141FDE" w14:textId="77777777" w:rsidR="008F21C6" w:rsidRDefault="008F21C6" w:rsidP="00883FEF">
            <w:pPr>
              <w:pStyle w:val="ListParagraph"/>
              <w:ind w:left="0"/>
              <w:rPr>
                <w:ins w:id="2027" w:author="shorny" w:date="2014-05-31T14:38:00Z"/>
                <w:lang w:eastAsia="en-AU"/>
              </w:rPr>
            </w:pPr>
          </w:p>
        </w:tc>
        <w:tc>
          <w:tcPr>
            <w:tcW w:w="225" w:type="dxa"/>
            <w:tcPrChange w:id="2028" w:author="shorny" w:date="2014-05-31T14:43:00Z">
              <w:tcPr>
                <w:tcW w:w="225" w:type="dxa"/>
              </w:tcPr>
            </w:tcPrChange>
          </w:tcPr>
          <w:p w14:paraId="2F176C21" w14:textId="77777777" w:rsidR="008F21C6" w:rsidRDefault="008F21C6" w:rsidP="00883FEF">
            <w:pPr>
              <w:pStyle w:val="ListParagraph"/>
              <w:ind w:left="0"/>
              <w:rPr>
                <w:ins w:id="2029" w:author="shorny" w:date="2014-05-31T14:38:00Z"/>
                <w:lang w:eastAsia="en-AU"/>
              </w:rPr>
            </w:pPr>
          </w:p>
        </w:tc>
        <w:tc>
          <w:tcPr>
            <w:tcW w:w="225" w:type="dxa"/>
            <w:tcPrChange w:id="2030" w:author="shorny" w:date="2014-05-31T14:43:00Z">
              <w:tcPr>
                <w:tcW w:w="225" w:type="dxa"/>
              </w:tcPr>
            </w:tcPrChange>
          </w:tcPr>
          <w:p w14:paraId="309BF7B8" w14:textId="77777777" w:rsidR="008F21C6" w:rsidRDefault="008F21C6" w:rsidP="00883FEF">
            <w:pPr>
              <w:pStyle w:val="ListParagraph"/>
              <w:ind w:left="0"/>
              <w:rPr>
                <w:ins w:id="2031" w:author="shorny" w:date="2014-05-31T14:38:00Z"/>
                <w:lang w:eastAsia="en-AU"/>
              </w:rPr>
            </w:pPr>
          </w:p>
        </w:tc>
        <w:tc>
          <w:tcPr>
            <w:tcW w:w="225" w:type="dxa"/>
            <w:tcPrChange w:id="2032" w:author="shorny" w:date="2014-05-31T14:43:00Z">
              <w:tcPr>
                <w:tcW w:w="225" w:type="dxa"/>
              </w:tcPr>
            </w:tcPrChange>
          </w:tcPr>
          <w:p w14:paraId="6A7B1D7E" w14:textId="77777777" w:rsidR="008F21C6" w:rsidRDefault="008F21C6" w:rsidP="00883FEF">
            <w:pPr>
              <w:pStyle w:val="ListParagraph"/>
              <w:ind w:left="0"/>
              <w:rPr>
                <w:ins w:id="2033" w:author="shorny" w:date="2014-05-31T14:38:00Z"/>
                <w:lang w:eastAsia="en-AU"/>
              </w:rPr>
            </w:pPr>
          </w:p>
        </w:tc>
        <w:tc>
          <w:tcPr>
            <w:tcW w:w="225" w:type="dxa"/>
            <w:tcPrChange w:id="2034" w:author="shorny" w:date="2014-05-31T14:43:00Z">
              <w:tcPr>
                <w:tcW w:w="225" w:type="dxa"/>
              </w:tcPr>
            </w:tcPrChange>
          </w:tcPr>
          <w:p w14:paraId="102747D6" w14:textId="77777777" w:rsidR="008F21C6" w:rsidRDefault="008F21C6" w:rsidP="00883FEF">
            <w:pPr>
              <w:pStyle w:val="ListParagraph"/>
              <w:ind w:left="0"/>
              <w:rPr>
                <w:ins w:id="2035" w:author="shorny" w:date="2014-05-31T14:38:00Z"/>
                <w:lang w:eastAsia="en-AU"/>
              </w:rPr>
            </w:pPr>
          </w:p>
        </w:tc>
        <w:tc>
          <w:tcPr>
            <w:tcW w:w="225" w:type="dxa"/>
            <w:tcPrChange w:id="2036" w:author="shorny" w:date="2014-05-31T14:43:00Z">
              <w:tcPr>
                <w:tcW w:w="225" w:type="dxa"/>
              </w:tcPr>
            </w:tcPrChange>
          </w:tcPr>
          <w:p w14:paraId="4DFBA725" w14:textId="77777777" w:rsidR="008F21C6" w:rsidRDefault="008F21C6" w:rsidP="00883FEF">
            <w:pPr>
              <w:pStyle w:val="ListParagraph"/>
              <w:ind w:left="0"/>
              <w:rPr>
                <w:ins w:id="2037" w:author="shorny" w:date="2014-05-31T14:38:00Z"/>
                <w:lang w:eastAsia="en-AU"/>
              </w:rPr>
            </w:pPr>
          </w:p>
        </w:tc>
        <w:tc>
          <w:tcPr>
            <w:tcW w:w="225" w:type="dxa"/>
            <w:tcPrChange w:id="2038" w:author="shorny" w:date="2014-05-31T14:43:00Z">
              <w:tcPr>
                <w:tcW w:w="225" w:type="dxa"/>
              </w:tcPr>
            </w:tcPrChange>
          </w:tcPr>
          <w:p w14:paraId="4A481E71" w14:textId="77777777" w:rsidR="008F21C6" w:rsidRDefault="008F21C6" w:rsidP="00883FEF">
            <w:pPr>
              <w:pStyle w:val="ListParagraph"/>
              <w:ind w:left="0"/>
              <w:rPr>
                <w:ins w:id="2039" w:author="shorny" w:date="2014-05-31T14:38:00Z"/>
                <w:lang w:eastAsia="en-AU"/>
              </w:rPr>
            </w:pPr>
          </w:p>
        </w:tc>
        <w:tc>
          <w:tcPr>
            <w:tcW w:w="225" w:type="dxa"/>
            <w:tcPrChange w:id="2040" w:author="shorny" w:date="2014-05-31T14:43:00Z">
              <w:tcPr>
                <w:tcW w:w="225" w:type="dxa"/>
              </w:tcPr>
            </w:tcPrChange>
          </w:tcPr>
          <w:p w14:paraId="4BC4B363" w14:textId="77777777" w:rsidR="008F21C6" w:rsidRDefault="008F21C6" w:rsidP="00883FEF">
            <w:pPr>
              <w:pStyle w:val="ListParagraph"/>
              <w:ind w:left="0"/>
              <w:rPr>
                <w:ins w:id="2041" w:author="shorny" w:date="2014-05-31T14:38:00Z"/>
                <w:lang w:eastAsia="en-AU"/>
              </w:rPr>
            </w:pPr>
          </w:p>
        </w:tc>
        <w:tc>
          <w:tcPr>
            <w:tcW w:w="225" w:type="dxa"/>
            <w:tcPrChange w:id="2042" w:author="shorny" w:date="2014-05-31T14:43:00Z">
              <w:tcPr>
                <w:tcW w:w="225" w:type="dxa"/>
              </w:tcPr>
            </w:tcPrChange>
          </w:tcPr>
          <w:p w14:paraId="5422AABD" w14:textId="77777777" w:rsidR="008F21C6" w:rsidRDefault="008F21C6" w:rsidP="00883FEF">
            <w:pPr>
              <w:pStyle w:val="ListParagraph"/>
              <w:ind w:left="0"/>
              <w:rPr>
                <w:ins w:id="2043" w:author="shorny" w:date="2014-05-31T14:38:00Z"/>
                <w:lang w:eastAsia="en-AU"/>
              </w:rPr>
            </w:pPr>
          </w:p>
        </w:tc>
        <w:tc>
          <w:tcPr>
            <w:tcW w:w="225" w:type="dxa"/>
            <w:tcPrChange w:id="2044" w:author="shorny" w:date="2014-05-31T14:43:00Z">
              <w:tcPr>
                <w:tcW w:w="225" w:type="dxa"/>
              </w:tcPr>
            </w:tcPrChange>
          </w:tcPr>
          <w:p w14:paraId="50FD0354" w14:textId="77777777" w:rsidR="008F21C6" w:rsidRDefault="008F21C6" w:rsidP="00883FEF">
            <w:pPr>
              <w:pStyle w:val="ListParagraph"/>
              <w:ind w:left="0"/>
              <w:rPr>
                <w:ins w:id="2045" w:author="shorny" w:date="2014-05-31T14:38:00Z"/>
                <w:lang w:eastAsia="en-AU"/>
              </w:rPr>
            </w:pPr>
          </w:p>
        </w:tc>
        <w:tc>
          <w:tcPr>
            <w:tcW w:w="225" w:type="dxa"/>
            <w:tcPrChange w:id="2046" w:author="shorny" w:date="2014-05-31T14:43:00Z">
              <w:tcPr>
                <w:tcW w:w="225" w:type="dxa"/>
              </w:tcPr>
            </w:tcPrChange>
          </w:tcPr>
          <w:p w14:paraId="15759239" w14:textId="77777777" w:rsidR="008F21C6" w:rsidRDefault="008F21C6" w:rsidP="00883FEF">
            <w:pPr>
              <w:pStyle w:val="ListParagraph"/>
              <w:ind w:left="0"/>
              <w:rPr>
                <w:ins w:id="2047" w:author="shorny" w:date="2014-05-31T14:38:00Z"/>
                <w:lang w:eastAsia="en-AU"/>
              </w:rPr>
            </w:pPr>
          </w:p>
        </w:tc>
        <w:tc>
          <w:tcPr>
            <w:tcW w:w="226" w:type="dxa"/>
            <w:tcPrChange w:id="2048" w:author="shorny" w:date="2014-05-31T14:43:00Z">
              <w:tcPr>
                <w:tcW w:w="226" w:type="dxa"/>
              </w:tcPr>
            </w:tcPrChange>
          </w:tcPr>
          <w:p w14:paraId="5A774CFA" w14:textId="77777777" w:rsidR="008F21C6" w:rsidRDefault="008F21C6" w:rsidP="00883FEF">
            <w:pPr>
              <w:pStyle w:val="ListParagraph"/>
              <w:ind w:left="0"/>
              <w:rPr>
                <w:ins w:id="2049" w:author="shorny" w:date="2014-05-31T14:38:00Z"/>
                <w:lang w:eastAsia="en-AU"/>
              </w:rPr>
            </w:pPr>
          </w:p>
        </w:tc>
        <w:tc>
          <w:tcPr>
            <w:tcW w:w="226" w:type="dxa"/>
            <w:tcPrChange w:id="2050" w:author="shorny" w:date="2014-05-31T14:43:00Z">
              <w:tcPr>
                <w:tcW w:w="226" w:type="dxa"/>
              </w:tcPr>
            </w:tcPrChange>
          </w:tcPr>
          <w:p w14:paraId="2DD0FC78" w14:textId="77777777" w:rsidR="008F21C6" w:rsidRDefault="008F21C6" w:rsidP="00883FEF">
            <w:pPr>
              <w:pStyle w:val="ListParagraph"/>
              <w:ind w:left="0"/>
              <w:rPr>
                <w:ins w:id="2051" w:author="shorny" w:date="2014-05-31T14:38:00Z"/>
                <w:lang w:eastAsia="en-AU"/>
              </w:rPr>
            </w:pPr>
          </w:p>
        </w:tc>
        <w:tc>
          <w:tcPr>
            <w:tcW w:w="226" w:type="dxa"/>
            <w:tcPrChange w:id="2052" w:author="shorny" w:date="2014-05-31T14:43:00Z">
              <w:tcPr>
                <w:tcW w:w="226" w:type="dxa"/>
              </w:tcPr>
            </w:tcPrChange>
          </w:tcPr>
          <w:p w14:paraId="457265C7" w14:textId="77777777" w:rsidR="008F21C6" w:rsidRDefault="008F21C6" w:rsidP="00883FEF">
            <w:pPr>
              <w:pStyle w:val="ListParagraph"/>
              <w:ind w:left="0"/>
              <w:rPr>
                <w:ins w:id="2053" w:author="shorny" w:date="2014-05-31T14:38:00Z"/>
                <w:lang w:eastAsia="en-AU"/>
              </w:rPr>
            </w:pPr>
          </w:p>
        </w:tc>
        <w:tc>
          <w:tcPr>
            <w:tcW w:w="226" w:type="dxa"/>
            <w:tcPrChange w:id="2054" w:author="shorny" w:date="2014-05-31T14:43:00Z">
              <w:tcPr>
                <w:tcW w:w="226" w:type="dxa"/>
              </w:tcPr>
            </w:tcPrChange>
          </w:tcPr>
          <w:p w14:paraId="50B7697F" w14:textId="77777777" w:rsidR="008F21C6" w:rsidRDefault="008F21C6" w:rsidP="00883FEF">
            <w:pPr>
              <w:pStyle w:val="ListParagraph"/>
              <w:ind w:left="0"/>
              <w:rPr>
                <w:ins w:id="2055" w:author="shorny" w:date="2014-05-31T14:38:00Z"/>
                <w:lang w:eastAsia="en-AU"/>
              </w:rPr>
            </w:pPr>
          </w:p>
        </w:tc>
        <w:tc>
          <w:tcPr>
            <w:tcW w:w="226" w:type="dxa"/>
            <w:tcPrChange w:id="2056" w:author="shorny" w:date="2014-05-31T14:43:00Z">
              <w:tcPr>
                <w:tcW w:w="226" w:type="dxa"/>
              </w:tcPr>
            </w:tcPrChange>
          </w:tcPr>
          <w:p w14:paraId="2756FDB0" w14:textId="77777777" w:rsidR="008F21C6" w:rsidRDefault="008F21C6" w:rsidP="00883FEF">
            <w:pPr>
              <w:pStyle w:val="ListParagraph"/>
              <w:ind w:left="0"/>
              <w:rPr>
                <w:ins w:id="2057" w:author="shorny" w:date="2014-05-31T14:38:00Z"/>
                <w:lang w:eastAsia="en-AU"/>
              </w:rPr>
            </w:pPr>
          </w:p>
        </w:tc>
        <w:tc>
          <w:tcPr>
            <w:tcW w:w="226" w:type="dxa"/>
            <w:tcPrChange w:id="2058" w:author="shorny" w:date="2014-05-31T14:43:00Z">
              <w:tcPr>
                <w:tcW w:w="226" w:type="dxa"/>
              </w:tcPr>
            </w:tcPrChange>
          </w:tcPr>
          <w:p w14:paraId="4F4F0687" w14:textId="77777777" w:rsidR="008F21C6" w:rsidRDefault="008F21C6" w:rsidP="00883FEF">
            <w:pPr>
              <w:pStyle w:val="ListParagraph"/>
              <w:ind w:left="0"/>
              <w:rPr>
                <w:ins w:id="2059" w:author="shorny" w:date="2014-05-31T14:38:00Z"/>
                <w:lang w:eastAsia="en-AU"/>
              </w:rPr>
            </w:pPr>
          </w:p>
        </w:tc>
        <w:tc>
          <w:tcPr>
            <w:tcW w:w="226" w:type="dxa"/>
            <w:tcPrChange w:id="2060" w:author="shorny" w:date="2014-05-31T14:43:00Z">
              <w:tcPr>
                <w:tcW w:w="226" w:type="dxa"/>
              </w:tcPr>
            </w:tcPrChange>
          </w:tcPr>
          <w:p w14:paraId="25BA4EB9" w14:textId="77777777" w:rsidR="008F21C6" w:rsidRDefault="008F21C6" w:rsidP="00883FEF">
            <w:pPr>
              <w:pStyle w:val="ListParagraph"/>
              <w:ind w:left="0"/>
              <w:rPr>
                <w:ins w:id="2061" w:author="shorny" w:date="2014-05-31T14:38:00Z"/>
                <w:lang w:eastAsia="en-AU"/>
              </w:rPr>
            </w:pPr>
          </w:p>
        </w:tc>
        <w:tc>
          <w:tcPr>
            <w:tcW w:w="226" w:type="dxa"/>
            <w:tcPrChange w:id="2062" w:author="shorny" w:date="2014-05-31T14:43:00Z">
              <w:tcPr>
                <w:tcW w:w="226" w:type="dxa"/>
              </w:tcPr>
            </w:tcPrChange>
          </w:tcPr>
          <w:p w14:paraId="776AD556" w14:textId="77777777" w:rsidR="008F21C6" w:rsidRDefault="008F21C6" w:rsidP="00883FEF">
            <w:pPr>
              <w:pStyle w:val="ListParagraph"/>
              <w:ind w:left="0"/>
              <w:rPr>
                <w:ins w:id="2063" w:author="shorny" w:date="2014-05-31T14:38:00Z"/>
                <w:lang w:eastAsia="en-AU"/>
              </w:rPr>
            </w:pPr>
          </w:p>
        </w:tc>
        <w:tc>
          <w:tcPr>
            <w:tcW w:w="226" w:type="dxa"/>
            <w:tcPrChange w:id="2064" w:author="shorny" w:date="2014-05-31T14:43:00Z">
              <w:tcPr>
                <w:tcW w:w="226" w:type="dxa"/>
              </w:tcPr>
            </w:tcPrChange>
          </w:tcPr>
          <w:p w14:paraId="5887450B" w14:textId="77777777" w:rsidR="008F21C6" w:rsidRDefault="008F21C6" w:rsidP="00883FEF">
            <w:pPr>
              <w:pStyle w:val="ListParagraph"/>
              <w:ind w:left="0"/>
              <w:rPr>
                <w:ins w:id="2065" w:author="shorny" w:date="2014-05-31T14:38:00Z"/>
                <w:lang w:eastAsia="en-AU"/>
              </w:rPr>
            </w:pPr>
          </w:p>
        </w:tc>
        <w:tc>
          <w:tcPr>
            <w:tcW w:w="226" w:type="dxa"/>
            <w:tcPrChange w:id="2066" w:author="shorny" w:date="2014-05-31T14:43:00Z">
              <w:tcPr>
                <w:tcW w:w="226" w:type="dxa"/>
              </w:tcPr>
            </w:tcPrChange>
          </w:tcPr>
          <w:p w14:paraId="58709A20" w14:textId="77777777" w:rsidR="008F21C6" w:rsidRDefault="008F21C6" w:rsidP="00883FEF">
            <w:pPr>
              <w:pStyle w:val="ListParagraph"/>
              <w:ind w:left="0"/>
              <w:rPr>
                <w:ins w:id="2067" w:author="shorny" w:date="2014-05-31T14:38:00Z"/>
                <w:lang w:eastAsia="en-AU"/>
              </w:rPr>
            </w:pPr>
          </w:p>
        </w:tc>
        <w:tc>
          <w:tcPr>
            <w:tcW w:w="226" w:type="dxa"/>
            <w:tcPrChange w:id="2068" w:author="shorny" w:date="2014-05-31T14:43:00Z">
              <w:tcPr>
                <w:tcW w:w="226" w:type="dxa"/>
              </w:tcPr>
            </w:tcPrChange>
          </w:tcPr>
          <w:p w14:paraId="72D5A360" w14:textId="77777777" w:rsidR="008F21C6" w:rsidRDefault="008F21C6" w:rsidP="00883FEF">
            <w:pPr>
              <w:pStyle w:val="ListParagraph"/>
              <w:ind w:left="0"/>
              <w:rPr>
                <w:ins w:id="2069" w:author="shorny" w:date="2014-05-31T14:38:00Z"/>
                <w:lang w:eastAsia="en-AU"/>
              </w:rPr>
            </w:pPr>
          </w:p>
        </w:tc>
        <w:tc>
          <w:tcPr>
            <w:tcW w:w="226" w:type="dxa"/>
            <w:tcPrChange w:id="2070" w:author="shorny" w:date="2014-05-31T14:43:00Z">
              <w:tcPr>
                <w:tcW w:w="226" w:type="dxa"/>
              </w:tcPr>
            </w:tcPrChange>
          </w:tcPr>
          <w:p w14:paraId="08E98D58" w14:textId="77777777" w:rsidR="008F21C6" w:rsidRDefault="008F21C6" w:rsidP="00883FEF">
            <w:pPr>
              <w:pStyle w:val="ListParagraph"/>
              <w:ind w:left="0"/>
              <w:rPr>
                <w:ins w:id="2071" w:author="shorny" w:date="2014-05-31T14:38:00Z"/>
                <w:lang w:eastAsia="en-AU"/>
              </w:rPr>
            </w:pPr>
          </w:p>
        </w:tc>
        <w:tc>
          <w:tcPr>
            <w:tcW w:w="226" w:type="dxa"/>
            <w:tcPrChange w:id="2072" w:author="shorny" w:date="2014-05-31T14:43:00Z">
              <w:tcPr>
                <w:tcW w:w="226" w:type="dxa"/>
              </w:tcPr>
            </w:tcPrChange>
          </w:tcPr>
          <w:p w14:paraId="02E01900" w14:textId="77777777" w:rsidR="008F21C6" w:rsidRDefault="008F21C6" w:rsidP="00883FEF">
            <w:pPr>
              <w:pStyle w:val="ListParagraph"/>
              <w:ind w:left="0"/>
              <w:rPr>
                <w:ins w:id="2073" w:author="shorny" w:date="2014-05-31T14:38:00Z"/>
                <w:lang w:eastAsia="en-AU"/>
              </w:rPr>
            </w:pPr>
          </w:p>
        </w:tc>
        <w:tc>
          <w:tcPr>
            <w:tcW w:w="226" w:type="dxa"/>
            <w:tcPrChange w:id="2074" w:author="shorny" w:date="2014-05-31T14:43:00Z">
              <w:tcPr>
                <w:tcW w:w="226" w:type="dxa"/>
              </w:tcPr>
            </w:tcPrChange>
          </w:tcPr>
          <w:p w14:paraId="6A2BD908" w14:textId="77777777" w:rsidR="008F21C6" w:rsidRDefault="008F21C6" w:rsidP="00883FEF">
            <w:pPr>
              <w:pStyle w:val="ListParagraph"/>
              <w:ind w:left="0"/>
              <w:rPr>
                <w:ins w:id="2075" w:author="shorny" w:date="2014-05-31T14:38:00Z"/>
                <w:lang w:eastAsia="en-AU"/>
              </w:rPr>
            </w:pPr>
          </w:p>
        </w:tc>
        <w:tc>
          <w:tcPr>
            <w:tcW w:w="226" w:type="dxa"/>
            <w:tcPrChange w:id="2076" w:author="shorny" w:date="2014-05-31T14:43:00Z">
              <w:tcPr>
                <w:tcW w:w="226" w:type="dxa"/>
              </w:tcPr>
            </w:tcPrChange>
          </w:tcPr>
          <w:p w14:paraId="2F32056A" w14:textId="77777777" w:rsidR="008F21C6" w:rsidRDefault="008F21C6" w:rsidP="00883FEF">
            <w:pPr>
              <w:pStyle w:val="ListParagraph"/>
              <w:ind w:left="0"/>
              <w:rPr>
                <w:ins w:id="2077" w:author="shorny" w:date="2014-05-31T14:38:00Z"/>
                <w:lang w:eastAsia="en-AU"/>
              </w:rPr>
            </w:pPr>
          </w:p>
        </w:tc>
        <w:tc>
          <w:tcPr>
            <w:tcW w:w="226" w:type="dxa"/>
            <w:tcPrChange w:id="2078" w:author="shorny" w:date="2014-05-31T14:43:00Z">
              <w:tcPr>
                <w:tcW w:w="226" w:type="dxa"/>
              </w:tcPr>
            </w:tcPrChange>
          </w:tcPr>
          <w:p w14:paraId="2D068781" w14:textId="77777777" w:rsidR="008F21C6" w:rsidRDefault="008F21C6" w:rsidP="00883FEF">
            <w:pPr>
              <w:pStyle w:val="ListParagraph"/>
              <w:ind w:left="0"/>
              <w:rPr>
                <w:ins w:id="2079" w:author="shorny" w:date="2014-05-31T14:38:00Z"/>
                <w:lang w:eastAsia="en-AU"/>
              </w:rPr>
            </w:pPr>
          </w:p>
        </w:tc>
        <w:tc>
          <w:tcPr>
            <w:tcW w:w="226" w:type="dxa"/>
            <w:tcPrChange w:id="2080" w:author="shorny" w:date="2014-05-31T14:43:00Z">
              <w:tcPr>
                <w:tcW w:w="226" w:type="dxa"/>
              </w:tcPr>
            </w:tcPrChange>
          </w:tcPr>
          <w:p w14:paraId="6E892B17" w14:textId="77777777" w:rsidR="008F21C6" w:rsidRDefault="008F21C6" w:rsidP="00883FEF">
            <w:pPr>
              <w:pStyle w:val="ListParagraph"/>
              <w:ind w:left="0"/>
              <w:rPr>
                <w:ins w:id="2081" w:author="shorny" w:date="2014-05-31T14:38:00Z"/>
                <w:lang w:eastAsia="en-AU"/>
              </w:rPr>
            </w:pPr>
          </w:p>
        </w:tc>
        <w:tc>
          <w:tcPr>
            <w:tcW w:w="226" w:type="dxa"/>
            <w:tcPrChange w:id="2082" w:author="shorny" w:date="2014-05-31T14:43:00Z">
              <w:tcPr>
                <w:tcW w:w="226" w:type="dxa"/>
              </w:tcPr>
            </w:tcPrChange>
          </w:tcPr>
          <w:p w14:paraId="1F46F949" w14:textId="77777777" w:rsidR="008F21C6" w:rsidRDefault="008F21C6" w:rsidP="00883FEF">
            <w:pPr>
              <w:pStyle w:val="ListParagraph"/>
              <w:ind w:left="0"/>
              <w:rPr>
                <w:ins w:id="2083" w:author="shorny" w:date="2014-05-31T14:38:00Z"/>
                <w:lang w:eastAsia="en-AU"/>
              </w:rPr>
            </w:pPr>
          </w:p>
        </w:tc>
        <w:tc>
          <w:tcPr>
            <w:tcW w:w="226" w:type="dxa"/>
            <w:tcPrChange w:id="2084" w:author="shorny" w:date="2014-05-31T14:43:00Z">
              <w:tcPr>
                <w:tcW w:w="226" w:type="dxa"/>
              </w:tcPr>
            </w:tcPrChange>
          </w:tcPr>
          <w:p w14:paraId="00D6169A" w14:textId="77777777" w:rsidR="008F21C6" w:rsidRDefault="008F21C6" w:rsidP="00883FEF">
            <w:pPr>
              <w:pStyle w:val="ListParagraph"/>
              <w:ind w:left="0"/>
              <w:rPr>
                <w:ins w:id="2085" w:author="shorny" w:date="2014-05-31T14:38:00Z"/>
                <w:lang w:eastAsia="en-AU"/>
              </w:rPr>
            </w:pPr>
          </w:p>
        </w:tc>
        <w:tc>
          <w:tcPr>
            <w:tcW w:w="226" w:type="dxa"/>
            <w:tcPrChange w:id="2086" w:author="shorny" w:date="2014-05-31T14:43:00Z">
              <w:tcPr>
                <w:tcW w:w="226" w:type="dxa"/>
              </w:tcPr>
            </w:tcPrChange>
          </w:tcPr>
          <w:p w14:paraId="302DC473" w14:textId="77777777" w:rsidR="008F21C6" w:rsidRDefault="008F21C6" w:rsidP="00883FEF">
            <w:pPr>
              <w:pStyle w:val="ListParagraph"/>
              <w:ind w:left="0"/>
              <w:rPr>
                <w:ins w:id="2087" w:author="shorny" w:date="2014-05-31T14:38:00Z"/>
                <w:lang w:eastAsia="en-AU"/>
              </w:rPr>
            </w:pPr>
          </w:p>
        </w:tc>
        <w:tc>
          <w:tcPr>
            <w:tcW w:w="226" w:type="dxa"/>
            <w:tcPrChange w:id="2088" w:author="shorny" w:date="2014-05-31T14:43:00Z">
              <w:tcPr>
                <w:tcW w:w="226" w:type="dxa"/>
              </w:tcPr>
            </w:tcPrChange>
          </w:tcPr>
          <w:p w14:paraId="66D63396" w14:textId="77777777" w:rsidR="008F21C6" w:rsidRDefault="008F21C6" w:rsidP="00883FEF">
            <w:pPr>
              <w:pStyle w:val="ListParagraph"/>
              <w:ind w:left="0"/>
              <w:rPr>
                <w:ins w:id="2089" w:author="shorny" w:date="2014-05-31T14:38:00Z"/>
                <w:lang w:eastAsia="en-AU"/>
              </w:rPr>
            </w:pPr>
          </w:p>
        </w:tc>
        <w:tc>
          <w:tcPr>
            <w:tcW w:w="226" w:type="dxa"/>
            <w:tcPrChange w:id="2090" w:author="shorny" w:date="2014-05-31T14:43:00Z">
              <w:tcPr>
                <w:tcW w:w="226" w:type="dxa"/>
              </w:tcPr>
            </w:tcPrChange>
          </w:tcPr>
          <w:p w14:paraId="4285F598" w14:textId="77777777" w:rsidR="008F21C6" w:rsidRDefault="008F21C6" w:rsidP="00883FEF">
            <w:pPr>
              <w:pStyle w:val="ListParagraph"/>
              <w:ind w:left="0"/>
              <w:rPr>
                <w:ins w:id="2091" w:author="shorny" w:date="2014-05-31T14:38:00Z"/>
                <w:lang w:eastAsia="en-AU"/>
              </w:rPr>
            </w:pPr>
          </w:p>
        </w:tc>
        <w:tc>
          <w:tcPr>
            <w:tcW w:w="226" w:type="dxa"/>
            <w:tcPrChange w:id="2092" w:author="shorny" w:date="2014-05-31T14:43:00Z">
              <w:tcPr>
                <w:tcW w:w="226" w:type="dxa"/>
              </w:tcPr>
            </w:tcPrChange>
          </w:tcPr>
          <w:p w14:paraId="282BA043" w14:textId="77777777" w:rsidR="008F21C6" w:rsidRDefault="008F21C6" w:rsidP="00883FEF">
            <w:pPr>
              <w:pStyle w:val="ListParagraph"/>
              <w:ind w:left="0"/>
              <w:rPr>
                <w:ins w:id="2093" w:author="shorny" w:date="2014-05-31T14:38:00Z"/>
                <w:lang w:eastAsia="en-AU"/>
              </w:rPr>
            </w:pPr>
          </w:p>
        </w:tc>
        <w:tc>
          <w:tcPr>
            <w:tcW w:w="226" w:type="dxa"/>
            <w:tcPrChange w:id="2094" w:author="shorny" w:date="2014-05-31T14:43:00Z">
              <w:tcPr>
                <w:tcW w:w="226" w:type="dxa"/>
              </w:tcPr>
            </w:tcPrChange>
          </w:tcPr>
          <w:p w14:paraId="2CAFEE3A" w14:textId="77777777" w:rsidR="008F21C6" w:rsidRDefault="008F21C6" w:rsidP="00883FEF">
            <w:pPr>
              <w:pStyle w:val="ListParagraph"/>
              <w:ind w:left="0"/>
              <w:rPr>
                <w:ins w:id="2095" w:author="shorny" w:date="2014-05-31T14:38:00Z"/>
                <w:lang w:eastAsia="en-AU"/>
              </w:rPr>
            </w:pPr>
          </w:p>
        </w:tc>
        <w:tc>
          <w:tcPr>
            <w:tcW w:w="226" w:type="dxa"/>
            <w:tcPrChange w:id="2096" w:author="shorny" w:date="2014-05-31T14:43:00Z">
              <w:tcPr>
                <w:tcW w:w="226" w:type="dxa"/>
              </w:tcPr>
            </w:tcPrChange>
          </w:tcPr>
          <w:p w14:paraId="7452F046" w14:textId="77777777" w:rsidR="008F21C6" w:rsidRDefault="008F21C6" w:rsidP="00883FEF">
            <w:pPr>
              <w:pStyle w:val="ListParagraph"/>
              <w:ind w:left="0"/>
              <w:rPr>
                <w:ins w:id="2097" w:author="shorny" w:date="2014-05-31T14:38:00Z"/>
                <w:lang w:eastAsia="en-AU"/>
              </w:rPr>
            </w:pPr>
          </w:p>
        </w:tc>
        <w:tc>
          <w:tcPr>
            <w:tcW w:w="226" w:type="dxa"/>
            <w:tcPrChange w:id="2098" w:author="shorny" w:date="2014-05-31T14:43:00Z">
              <w:tcPr>
                <w:tcW w:w="226" w:type="dxa"/>
              </w:tcPr>
            </w:tcPrChange>
          </w:tcPr>
          <w:p w14:paraId="2CD89907" w14:textId="77777777" w:rsidR="008F21C6" w:rsidRDefault="008F21C6" w:rsidP="00883FEF">
            <w:pPr>
              <w:pStyle w:val="ListParagraph"/>
              <w:ind w:left="0"/>
              <w:rPr>
                <w:ins w:id="2099" w:author="shorny" w:date="2014-05-31T14:38:00Z"/>
                <w:lang w:eastAsia="en-AU"/>
              </w:rPr>
            </w:pPr>
          </w:p>
        </w:tc>
        <w:tc>
          <w:tcPr>
            <w:tcW w:w="226" w:type="dxa"/>
            <w:tcPrChange w:id="2100" w:author="shorny" w:date="2014-05-31T14:43:00Z">
              <w:tcPr>
                <w:tcW w:w="226" w:type="dxa"/>
              </w:tcPr>
            </w:tcPrChange>
          </w:tcPr>
          <w:p w14:paraId="0C737517" w14:textId="77777777" w:rsidR="008F21C6" w:rsidRDefault="008F21C6" w:rsidP="00883FEF">
            <w:pPr>
              <w:pStyle w:val="ListParagraph"/>
              <w:ind w:left="0"/>
              <w:rPr>
                <w:ins w:id="2101" w:author="shorny" w:date="2014-05-31T14:38:00Z"/>
                <w:lang w:eastAsia="en-AU"/>
              </w:rPr>
            </w:pPr>
          </w:p>
        </w:tc>
        <w:tc>
          <w:tcPr>
            <w:tcW w:w="226" w:type="dxa"/>
            <w:tcPrChange w:id="2102" w:author="shorny" w:date="2014-05-31T14:43:00Z">
              <w:tcPr>
                <w:tcW w:w="226" w:type="dxa"/>
              </w:tcPr>
            </w:tcPrChange>
          </w:tcPr>
          <w:p w14:paraId="445FBB23" w14:textId="77777777" w:rsidR="008F21C6" w:rsidRDefault="008F21C6" w:rsidP="00883FEF">
            <w:pPr>
              <w:pStyle w:val="ListParagraph"/>
              <w:ind w:left="0"/>
              <w:rPr>
                <w:ins w:id="2103" w:author="shorny" w:date="2014-05-31T14:38:00Z"/>
                <w:lang w:eastAsia="en-AU"/>
              </w:rPr>
            </w:pPr>
          </w:p>
        </w:tc>
      </w:tr>
      <w:tr w:rsidR="008F21C6" w14:paraId="27A9E51A" w14:textId="77777777" w:rsidTr="008F21C6">
        <w:trPr>
          <w:ins w:id="2104" w:author="shorny" w:date="2014-05-31T14:38:00Z"/>
        </w:trPr>
        <w:tc>
          <w:tcPr>
            <w:tcW w:w="2835" w:type="dxa"/>
            <w:tcPrChange w:id="2105" w:author="shorny" w:date="2014-05-31T14:43:00Z">
              <w:tcPr>
                <w:tcW w:w="225" w:type="dxa"/>
              </w:tcPr>
            </w:tcPrChange>
          </w:tcPr>
          <w:p w14:paraId="2561FF41" w14:textId="77777777" w:rsidR="008F21C6" w:rsidRDefault="008F21C6" w:rsidP="00883FEF">
            <w:pPr>
              <w:pStyle w:val="ListParagraph"/>
              <w:ind w:left="0"/>
              <w:rPr>
                <w:ins w:id="2106" w:author="shorny" w:date="2014-05-31T14:38:00Z"/>
                <w:lang w:eastAsia="en-AU"/>
              </w:rPr>
            </w:pPr>
          </w:p>
        </w:tc>
        <w:tc>
          <w:tcPr>
            <w:tcW w:w="225" w:type="dxa"/>
            <w:tcPrChange w:id="2107" w:author="shorny" w:date="2014-05-31T14:43:00Z">
              <w:tcPr>
                <w:tcW w:w="225" w:type="dxa"/>
              </w:tcPr>
            </w:tcPrChange>
          </w:tcPr>
          <w:p w14:paraId="3B8A2FD0" w14:textId="77777777" w:rsidR="008F21C6" w:rsidRDefault="008F21C6" w:rsidP="00883FEF">
            <w:pPr>
              <w:pStyle w:val="ListParagraph"/>
              <w:ind w:left="0"/>
              <w:rPr>
                <w:ins w:id="2108" w:author="shorny" w:date="2014-05-31T14:38:00Z"/>
                <w:lang w:eastAsia="en-AU"/>
              </w:rPr>
            </w:pPr>
          </w:p>
        </w:tc>
        <w:tc>
          <w:tcPr>
            <w:tcW w:w="225" w:type="dxa"/>
            <w:tcPrChange w:id="2109" w:author="shorny" w:date="2014-05-31T14:43:00Z">
              <w:tcPr>
                <w:tcW w:w="225" w:type="dxa"/>
              </w:tcPr>
            </w:tcPrChange>
          </w:tcPr>
          <w:p w14:paraId="3F59182D" w14:textId="77777777" w:rsidR="008F21C6" w:rsidRDefault="008F21C6" w:rsidP="00883FEF">
            <w:pPr>
              <w:pStyle w:val="ListParagraph"/>
              <w:ind w:left="0"/>
              <w:rPr>
                <w:ins w:id="2110" w:author="shorny" w:date="2014-05-31T14:38:00Z"/>
                <w:lang w:eastAsia="en-AU"/>
              </w:rPr>
            </w:pPr>
          </w:p>
        </w:tc>
        <w:tc>
          <w:tcPr>
            <w:tcW w:w="225" w:type="dxa"/>
            <w:tcPrChange w:id="2111" w:author="shorny" w:date="2014-05-31T14:43:00Z">
              <w:tcPr>
                <w:tcW w:w="225" w:type="dxa"/>
              </w:tcPr>
            </w:tcPrChange>
          </w:tcPr>
          <w:p w14:paraId="5801597A" w14:textId="77777777" w:rsidR="008F21C6" w:rsidRDefault="008F21C6" w:rsidP="00883FEF">
            <w:pPr>
              <w:pStyle w:val="ListParagraph"/>
              <w:ind w:left="0"/>
              <w:rPr>
                <w:ins w:id="2112" w:author="shorny" w:date="2014-05-31T14:38:00Z"/>
                <w:lang w:eastAsia="en-AU"/>
              </w:rPr>
            </w:pPr>
          </w:p>
        </w:tc>
        <w:tc>
          <w:tcPr>
            <w:tcW w:w="225" w:type="dxa"/>
            <w:tcPrChange w:id="2113" w:author="shorny" w:date="2014-05-31T14:43:00Z">
              <w:tcPr>
                <w:tcW w:w="225" w:type="dxa"/>
              </w:tcPr>
            </w:tcPrChange>
          </w:tcPr>
          <w:p w14:paraId="46D28313" w14:textId="77777777" w:rsidR="008F21C6" w:rsidRDefault="008F21C6" w:rsidP="00883FEF">
            <w:pPr>
              <w:pStyle w:val="ListParagraph"/>
              <w:ind w:left="0"/>
              <w:rPr>
                <w:ins w:id="2114" w:author="shorny" w:date="2014-05-31T14:38:00Z"/>
                <w:lang w:eastAsia="en-AU"/>
              </w:rPr>
            </w:pPr>
          </w:p>
        </w:tc>
        <w:tc>
          <w:tcPr>
            <w:tcW w:w="225" w:type="dxa"/>
            <w:tcPrChange w:id="2115" w:author="shorny" w:date="2014-05-31T14:43:00Z">
              <w:tcPr>
                <w:tcW w:w="225" w:type="dxa"/>
              </w:tcPr>
            </w:tcPrChange>
          </w:tcPr>
          <w:p w14:paraId="14FB3D02" w14:textId="77777777" w:rsidR="008F21C6" w:rsidRDefault="008F21C6" w:rsidP="00883FEF">
            <w:pPr>
              <w:pStyle w:val="ListParagraph"/>
              <w:ind w:left="0"/>
              <w:rPr>
                <w:ins w:id="2116" w:author="shorny" w:date="2014-05-31T14:38:00Z"/>
                <w:lang w:eastAsia="en-AU"/>
              </w:rPr>
            </w:pPr>
          </w:p>
        </w:tc>
        <w:tc>
          <w:tcPr>
            <w:tcW w:w="225" w:type="dxa"/>
            <w:tcPrChange w:id="2117" w:author="shorny" w:date="2014-05-31T14:43:00Z">
              <w:tcPr>
                <w:tcW w:w="225" w:type="dxa"/>
              </w:tcPr>
            </w:tcPrChange>
          </w:tcPr>
          <w:p w14:paraId="056025AF" w14:textId="77777777" w:rsidR="008F21C6" w:rsidRDefault="008F21C6" w:rsidP="00883FEF">
            <w:pPr>
              <w:pStyle w:val="ListParagraph"/>
              <w:ind w:left="0"/>
              <w:rPr>
                <w:ins w:id="2118" w:author="shorny" w:date="2014-05-31T14:38:00Z"/>
                <w:lang w:eastAsia="en-AU"/>
              </w:rPr>
            </w:pPr>
          </w:p>
        </w:tc>
        <w:tc>
          <w:tcPr>
            <w:tcW w:w="225" w:type="dxa"/>
            <w:tcPrChange w:id="2119" w:author="shorny" w:date="2014-05-31T14:43:00Z">
              <w:tcPr>
                <w:tcW w:w="225" w:type="dxa"/>
              </w:tcPr>
            </w:tcPrChange>
          </w:tcPr>
          <w:p w14:paraId="549267A4" w14:textId="77777777" w:rsidR="008F21C6" w:rsidRDefault="008F21C6" w:rsidP="00883FEF">
            <w:pPr>
              <w:pStyle w:val="ListParagraph"/>
              <w:ind w:left="0"/>
              <w:rPr>
                <w:ins w:id="2120" w:author="shorny" w:date="2014-05-31T14:38:00Z"/>
                <w:lang w:eastAsia="en-AU"/>
              </w:rPr>
            </w:pPr>
          </w:p>
        </w:tc>
        <w:tc>
          <w:tcPr>
            <w:tcW w:w="225" w:type="dxa"/>
            <w:tcPrChange w:id="2121" w:author="shorny" w:date="2014-05-31T14:43:00Z">
              <w:tcPr>
                <w:tcW w:w="225" w:type="dxa"/>
              </w:tcPr>
            </w:tcPrChange>
          </w:tcPr>
          <w:p w14:paraId="0F9ED9D8" w14:textId="77777777" w:rsidR="008F21C6" w:rsidRDefault="008F21C6" w:rsidP="00883FEF">
            <w:pPr>
              <w:pStyle w:val="ListParagraph"/>
              <w:ind w:left="0"/>
              <w:rPr>
                <w:ins w:id="2122" w:author="shorny" w:date="2014-05-31T14:38:00Z"/>
                <w:lang w:eastAsia="en-AU"/>
              </w:rPr>
            </w:pPr>
          </w:p>
        </w:tc>
        <w:tc>
          <w:tcPr>
            <w:tcW w:w="225" w:type="dxa"/>
            <w:tcPrChange w:id="2123" w:author="shorny" w:date="2014-05-31T14:43:00Z">
              <w:tcPr>
                <w:tcW w:w="225" w:type="dxa"/>
              </w:tcPr>
            </w:tcPrChange>
          </w:tcPr>
          <w:p w14:paraId="5C17F016" w14:textId="77777777" w:rsidR="008F21C6" w:rsidRDefault="008F21C6" w:rsidP="00883FEF">
            <w:pPr>
              <w:pStyle w:val="ListParagraph"/>
              <w:ind w:left="0"/>
              <w:rPr>
                <w:ins w:id="2124" w:author="shorny" w:date="2014-05-31T14:38:00Z"/>
                <w:lang w:eastAsia="en-AU"/>
              </w:rPr>
            </w:pPr>
          </w:p>
        </w:tc>
        <w:tc>
          <w:tcPr>
            <w:tcW w:w="225" w:type="dxa"/>
            <w:tcPrChange w:id="2125" w:author="shorny" w:date="2014-05-31T14:43:00Z">
              <w:tcPr>
                <w:tcW w:w="225" w:type="dxa"/>
              </w:tcPr>
            </w:tcPrChange>
          </w:tcPr>
          <w:p w14:paraId="1D6253D0" w14:textId="77777777" w:rsidR="008F21C6" w:rsidRDefault="008F21C6" w:rsidP="00883FEF">
            <w:pPr>
              <w:pStyle w:val="ListParagraph"/>
              <w:ind w:left="0"/>
              <w:rPr>
                <w:ins w:id="2126" w:author="shorny" w:date="2014-05-31T14:38:00Z"/>
                <w:lang w:eastAsia="en-AU"/>
              </w:rPr>
            </w:pPr>
          </w:p>
        </w:tc>
        <w:tc>
          <w:tcPr>
            <w:tcW w:w="225" w:type="dxa"/>
            <w:tcPrChange w:id="2127" w:author="shorny" w:date="2014-05-31T14:43:00Z">
              <w:tcPr>
                <w:tcW w:w="225" w:type="dxa"/>
              </w:tcPr>
            </w:tcPrChange>
          </w:tcPr>
          <w:p w14:paraId="6036018A" w14:textId="77777777" w:rsidR="008F21C6" w:rsidRDefault="008F21C6" w:rsidP="00883FEF">
            <w:pPr>
              <w:pStyle w:val="ListParagraph"/>
              <w:ind w:left="0"/>
              <w:rPr>
                <w:ins w:id="2128" w:author="shorny" w:date="2014-05-31T14:38:00Z"/>
                <w:lang w:eastAsia="en-AU"/>
              </w:rPr>
            </w:pPr>
          </w:p>
        </w:tc>
        <w:tc>
          <w:tcPr>
            <w:tcW w:w="225" w:type="dxa"/>
            <w:tcPrChange w:id="2129" w:author="shorny" w:date="2014-05-31T14:43:00Z">
              <w:tcPr>
                <w:tcW w:w="225" w:type="dxa"/>
              </w:tcPr>
            </w:tcPrChange>
          </w:tcPr>
          <w:p w14:paraId="12E60711" w14:textId="77777777" w:rsidR="008F21C6" w:rsidRDefault="008F21C6" w:rsidP="00883FEF">
            <w:pPr>
              <w:pStyle w:val="ListParagraph"/>
              <w:ind w:left="0"/>
              <w:rPr>
                <w:ins w:id="2130" w:author="shorny" w:date="2014-05-31T14:38:00Z"/>
                <w:lang w:eastAsia="en-AU"/>
              </w:rPr>
            </w:pPr>
          </w:p>
        </w:tc>
        <w:tc>
          <w:tcPr>
            <w:tcW w:w="225" w:type="dxa"/>
            <w:tcPrChange w:id="2131" w:author="shorny" w:date="2014-05-31T14:43:00Z">
              <w:tcPr>
                <w:tcW w:w="225" w:type="dxa"/>
              </w:tcPr>
            </w:tcPrChange>
          </w:tcPr>
          <w:p w14:paraId="1DA9DB4A" w14:textId="77777777" w:rsidR="008F21C6" w:rsidRDefault="008F21C6" w:rsidP="00883FEF">
            <w:pPr>
              <w:pStyle w:val="ListParagraph"/>
              <w:ind w:left="0"/>
              <w:rPr>
                <w:ins w:id="2132" w:author="shorny" w:date="2014-05-31T14:38:00Z"/>
                <w:lang w:eastAsia="en-AU"/>
              </w:rPr>
            </w:pPr>
          </w:p>
        </w:tc>
        <w:tc>
          <w:tcPr>
            <w:tcW w:w="225" w:type="dxa"/>
            <w:tcPrChange w:id="2133" w:author="shorny" w:date="2014-05-31T14:43:00Z">
              <w:tcPr>
                <w:tcW w:w="225" w:type="dxa"/>
              </w:tcPr>
            </w:tcPrChange>
          </w:tcPr>
          <w:p w14:paraId="184E5DA2" w14:textId="77777777" w:rsidR="008F21C6" w:rsidRDefault="008F21C6" w:rsidP="00883FEF">
            <w:pPr>
              <w:pStyle w:val="ListParagraph"/>
              <w:ind w:left="0"/>
              <w:rPr>
                <w:ins w:id="2134" w:author="shorny" w:date="2014-05-31T14:38:00Z"/>
                <w:lang w:eastAsia="en-AU"/>
              </w:rPr>
            </w:pPr>
          </w:p>
        </w:tc>
        <w:tc>
          <w:tcPr>
            <w:tcW w:w="225" w:type="dxa"/>
            <w:tcPrChange w:id="2135" w:author="shorny" w:date="2014-05-31T14:43:00Z">
              <w:tcPr>
                <w:tcW w:w="225" w:type="dxa"/>
              </w:tcPr>
            </w:tcPrChange>
          </w:tcPr>
          <w:p w14:paraId="116AC8BA" w14:textId="77777777" w:rsidR="008F21C6" w:rsidRDefault="008F21C6" w:rsidP="00883FEF">
            <w:pPr>
              <w:pStyle w:val="ListParagraph"/>
              <w:ind w:left="0"/>
              <w:rPr>
                <w:ins w:id="2136" w:author="shorny" w:date="2014-05-31T14:38:00Z"/>
                <w:lang w:eastAsia="en-AU"/>
              </w:rPr>
            </w:pPr>
          </w:p>
        </w:tc>
        <w:tc>
          <w:tcPr>
            <w:tcW w:w="225" w:type="dxa"/>
            <w:tcPrChange w:id="2137" w:author="shorny" w:date="2014-05-31T14:43:00Z">
              <w:tcPr>
                <w:tcW w:w="225" w:type="dxa"/>
              </w:tcPr>
            </w:tcPrChange>
          </w:tcPr>
          <w:p w14:paraId="48A335E0" w14:textId="77777777" w:rsidR="008F21C6" w:rsidRDefault="008F21C6" w:rsidP="00883FEF">
            <w:pPr>
              <w:pStyle w:val="ListParagraph"/>
              <w:ind w:left="0"/>
              <w:rPr>
                <w:ins w:id="2138" w:author="shorny" w:date="2014-05-31T14:38:00Z"/>
                <w:lang w:eastAsia="en-AU"/>
              </w:rPr>
            </w:pPr>
          </w:p>
        </w:tc>
        <w:tc>
          <w:tcPr>
            <w:tcW w:w="226" w:type="dxa"/>
            <w:tcPrChange w:id="2139" w:author="shorny" w:date="2014-05-31T14:43:00Z">
              <w:tcPr>
                <w:tcW w:w="226" w:type="dxa"/>
              </w:tcPr>
            </w:tcPrChange>
          </w:tcPr>
          <w:p w14:paraId="3856B5F5" w14:textId="77777777" w:rsidR="008F21C6" w:rsidRDefault="008F21C6" w:rsidP="00883FEF">
            <w:pPr>
              <w:pStyle w:val="ListParagraph"/>
              <w:ind w:left="0"/>
              <w:rPr>
                <w:ins w:id="2140" w:author="shorny" w:date="2014-05-31T14:38:00Z"/>
                <w:lang w:eastAsia="en-AU"/>
              </w:rPr>
            </w:pPr>
          </w:p>
        </w:tc>
        <w:tc>
          <w:tcPr>
            <w:tcW w:w="226" w:type="dxa"/>
            <w:tcPrChange w:id="2141" w:author="shorny" w:date="2014-05-31T14:43:00Z">
              <w:tcPr>
                <w:tcW w:w="226" w:type="dxa"/>
              </w:tcPr>
            </w:tcPrChange>
          </w:tcPr>
          <w:p w14:paraId="718F3AD6" w14:textId="77777777" w:rsidR="008F21C6" w:rsidRDefault="008F21C6" w:rsidP="00883FEF">
            <w:pPr>
              <w:pStyle w:val="ListParagraph"/>
              <w:ind w:left="0"/>
              <w:rPr>
                <w:ins w:id="2142" w:author="shorny" w:date="2014-05-31T14:38:00Z"/>
                <w:lang w:eastAsia="en-AU"/>
              </w:rPr>
            </w:pPr>
          </w:p>
        </w:tc>
        <w:tc>
          <w:tcPr>
            <w:tcW w:w="226" w:type="dxa"/>
            <w:tcPrChange w:id="2143" w:author="shorny" w:date="2014-05-31T14:43:00Z">
              <w:tcPr>
                <w:tcW w:w="226" w:type="dxa"/>
              </w:tcPr>
            </w:tcPrChange>
          </w:tcPr>
          <w:p w14:paraId="1ED124D9" w14:textId="77777777" w:rsidR="008F21C6" w:rsidRDefault="008F21C6" w:rsidP="00883FEF">
            <w:pPr>
              <w:pStyle w:val="ListParagraph"/>
              <w:ind w:left="0"/>
              <w:rPr>
                <w:ins w:id="2144" w:author="shorny" w:date="2014-05-31T14:38:00Z"/>
                <w:lang w:eastAsia="en-AU"/>
              </w:rPr>
            </w:pPr>
          </w:p>
        </w:tc>
        <w:tc>
          <w:tcPr>
            <w:tcW w:w="226" w:type="dxa"/>
            <w:tcPrChange w:id="2145" w:author="shorny" w:date="2014-05-31T14:43:00Z">
              <w:tcPr>
                <w:tcW w:w="226" w:type="dxa"/>
              </w:tcPr>
            </w:tcPrChange>
          </w:tcPr>
          <w:p w14:paraId="587F4B1C" w14:textId="77777777" w:rsidR="008F21C6" w:rsidRDefault="008F21C6" w:rsidP="00883FEF">
            <w:pPr>
              <w:pStyle w:val="ListParagraph"/>
              <w:ind w:left="0"/>
              <w:rPr>
                <w:ins w:id="2146" w:author="shorny" w:date="2014-05-31T14:38:00Z"/>
                <w:lang w:eastAsia="en-AU"/>
              </w:rPr>
            </w:pPr>
          </w:p>
        </w:tc>
        <w:tc>
          <w:tcPr>
            <w:tcW w:w="226" w:type="dxa"/>
            <w:tcPrChange w:id="2147" w:author="shorny" w:date="2014-05-31T14:43:00Z">
              <w:tcPr>
                <w:tcW w:w="226" w:type="dxa"/>
              </w:tcPr>
            </w:tcPrChange>
          </w:tcPr>
          <w:p w14:paraId="26714671" w14:textId="77777777" w:rsidR="008F21C6" w:rsidRDefault="008F21C6" w:rsidP="00883FEF">
            <w:pPr>
              <w:pStyle w:val="ListParagraph"/>
              <w:ind w:left="0"/>
              <w:rPr>
                <w:ins w:id="2148" w:author="shorny" w:date="2014-05-31T14:38:00Z"/>
                <w:lang w:eastAsia="en-AU"/>
              </w:rPr>
            </w:pPr>
          </w:p>
        </w:tc>
        <w:tc>
          <w:tcPr>
            <w:tcW w:w="226" w:type="dxa"/>
            <w:tcPrChange w:id="2149" w:author="shorny" w:date="2014-05-31T14:43:00Z">
              <w:tcPr>
                <w:tcW w:w="226" w:type="dxa"/>
              </w:tcPr>
            </w:tcPrChange>
          </w:tcPr>
          <w:p w14:paraId="62A82BA6" w14:textId="77777777" w:rsidR="008F21C6" w:rsidRDefault="008F21C6" w:rsidP="00883FEF">
            <w:pPr>
              <w:pStyle w:val="ListParagraph"/>
              <w:ind w:left="0"/>
              <w:rPr>
                <w:ins w:id="2150" w:author="shorny" w:date="2014-05-31T14:38:00Z"/>
                <w:lang w:eastAsia="en-AU"/>
              </w:rPr>
            </w:pPr>
          </w:p>
        </w:tc>
        <w:tc>
          <w:tcPr>
            <w:tcW w:w="226" w:type="dxa"/>
            <w:tcPrChange w:id="2151" w:author="shorny" w:date="2014-05-31T14:43:00Z">
              <w:tcPr>
                <w:tcW w:w="226" w:type="dxa"/>
              </w:tcPr>
            </w:tcPrChange>
          </w:tcPr>
          <w:p w14:paraId="689F6DE6" w14:textId="77777777" w:rsidR="008F21C6" w:rsidRDefault="008F21C6" w:rsidP="00883FEF">
            <w:pPr>
              <w:pStyle w:val="ListParagraph"/>
              <w:ind w:left="0"/>
              <w:rPr>
                <w:ins w:id="2152" w:author="shorny" w:date="2014-05-31T14:38:00Z"/>
                <w:lang w:eastAsia="en-AU"/>
              </w:rPr>
            </w:pPr>
          </w:p>
        </w:tc>
        <w:tc>
          <w:tcPr>
            <w:tcW w:w="226" w:type="dxa"/>
            <w:tcPrChange w:id="2153" w:author="shorny" w:date="2014-05-31T14:43:00Z">
              <w:tcPr>
                <w:tcW w:w="226" w:type="dxa"/>
              </w:tcPr>
            </w:tcPrChange>
          </w:tcPr>
          <w:p w14:paraId="4747EE4A" w14:textId="77777777" w:rsidR="008F21C6" w:rsidRDefault="008F21C6" w:rsidP="00883FEF">
            <w:pPr>
              <w:pStyle w:val="ListParagraph"/>
              <w:ind w:left="0"/>
              <w:rPr>
                <w:ins w:id="2154" w:author="shorny" w:date="2014-05-31T14:38:00Z"/>
                <w:lang w:eastAsia="en-AU"/>
              </w:rPr>
            </w:pPr>
          </w:p>
        </w:tc>
        <w:tc>
          <w:tcPr>
            <w:tcW w:w="226" w:type="dxa"/>
            <w:tcPrChange w:id="2155" w:author="shorny" w:date="2014-05-31T14:43:00Z">
              <w:tcPr>
                <w:tcW w:w="226" w:type="dxa"/>
              </w:tcPr>
            </w:tcPrChange>
          </w:tcPr>
          <w:p w14:paraId="2D8D6FA4" w14:textId="77777777" w:rsidR="008F21C6" w:rsidRDefault="008F21C6" w:rsidP="00883FEF">
            <w:pPr>
              <w:pStyle w:val="ListParagraph"/>
              <w:ind w:left="0"/>
              <w:rPr>
                <w:ins w:id="2156" w:author="shorny" w:date="2014-05-31T14:38:00Z"/>
                <w:lang w:eastAsia="en-AU"/>
              </w:rPr>
            </w:pPr>
          </w:p>
        </w:tc>
        <w:tc>
          <w:tcPr>
            <w:tcW w:w="226" w:type="dxa"/>
            <w:tcPrChange w:id="2157" w:author="shorny" w:date="2014-05-31T14:43:00Z">
              <w:tcPr>
                <w:tcW w:w="226" w:type="dxa"/>
              </w:tcPr>
            </w:tcPrChange>
          </w:tcPr>
          <w:p w14:paraId="2600A97E" w14:textId="77777777" w:rsidR="008F21C6" w:rsidRDefault="008F21C6" w:rsidP="00883FEF">
            <w:pPr>
              <w:pStyle w:val="ListParagraph"/>
              <w:ind w:left="0"/>
              <w:rPr>
                <w:ins w:id="2158" w:author="shorny" w:date="2014-05-31T14:38:00Z"/>
                <w:lang w:eastAsia="en-AU"/>
              </w:rPr>
            </w:pPr>
          </w:p>
        </w:tc>
        <w:tc>
          <w:tcPr>
            <w:tcW w:w="226" w:type="dxa"/>
            <w:tcPrChange w:id="2159" w:author="shorny" w:date="2014-05-31T14:43:00Z">
              <w:tcPr>
                <w:tcW w:w="226" w:type="dxa"/>
              </w:tcPr>
            </w:tcPrChange>
          </w:tcPr>
          <w:p w14:paraId="0273021F" w14:textId="77777777" w:rsidR="008F21C6" w:rsidRDefault="008F21C6" w:rsidP="00883FEF">
            <w:pPr>
              <w:pStyle w:val="ListParagraph"/>
              <w:ind w:left="0"/>
              <w:rPr>
                <w:ins w:id="2160" w:author="shorny" w:date="2014-05-31T14:38:00Z"/>
                <w:lang w:eastAsia="en-AU"/>
              </w:rPr>
            </w:pPr>
          </w:p>
        </w:tc>
        <w:tc>
          <w:tcPr>
            <w:tcW w:w="226" w:type="dxa"/>
            <w:tcPrChange w:id="2161" w:author="shorny" w:date="2014-05-31T14:43:00Z">
              <w:tcPr>
                <w:tcW w:w="226" w:type="dxa"/>
              </w:tcPr>
            </w:tcPrChange>
          </w:tcPr>
          <w:p w14:paraId="11250D59" w14:textId="77777777" w:rsidR="008F21C6" w:rsidRDefault="008F21C6" w:rsidP="00883FEF">
            <w:pPr>
              <w:pStyle w:val="ListParagraph"/>
              <w:ind w:left="0"/>
              <w:rPr>
                <w:ins w:id="2162" w:author="shorny" w:date="2014-05-31T14:38:00Z"/>
                <w:lang w:eastAsia="en-AU"/>
              </w:rPr>
            </w:pPr>
          </w:p>
        </w:tc>
        <w:tc>
          <w:tcPr>
            <w:tcW w:w="226" w:type="dxa"/>
            <w:tcPrChange w:id="2163" w:author="shorny" w:date="2014-05-31T14:43:00Z">
              <w:tcPr>
                <w:tcW w:w="226" w:type="dxa"/>
              </w:tcPr>
            </w:tcPrChange>
          </w:tcPr>
          <w:p w14:paraId="557DB7A5" w14:textId="77777777" w:rsidR="008F21C6" w:rsidRDefault="008F21C6" w:rsidP="00883FEF">
            <w:pPr>
              <w:pStyle w:val="ListParagraph"/>
              <w:ind w:left="0"/>
              <w:rPr>
                <w:ins w:id="2164" w:author="shorny" w:date="2014-05-31T14:38:00Z"/>
                <w:lang w:eastAsia="en-AU"/>
              </w:rPr>
            </w:pPr>
          </w:p>
        </w:tc>
        <w:tc>
          <w:tcPr>
            <w:tcW w:w="226" w:type="dxa"/>
            <w:tcPrChange w:id="2165" w:author="shorny" w:date="2014-05-31T14:43:00Z">
              <w:tcPr>
                <w:tcW w:w="226" w:type="dxa"/>
              </w:tcPr>
            </w:tcPrChange>
          </w:tcPr>
          <w:p w14:paraId="52FB1B25" w14:textId="77777777" w:rsidR="008F21C6" w:rsidRDefault="008F21C6" w:rsidP="00883FEF">
            <w:pPr>
              <w:pStyle w:val="ListParagraph"/>
              <w:ind w:left="0"/>
              <w:rPr>
                <w:ins w:id="2166" w:author="shorny" w:date="2014-05-31T14:38:00Z"/>
                <w:lang w:eastAsia="en-AU"/>
              </w:rPr>
            </w:pPr>
          </w:p>
        </w:tc>
        <w:tc>
          <w:tcPr>
            <w:tcW w:w="226" w:type="dxa"/>
            <w:tcPrChange w:id="2167" w:author="shorny" w:date="2014-05-31T14:43:00Z">
              <w:tcPr>
                <w:tcW w:w="226" w:type="dxa"/>
              </w:tcPr>
            </w:tcPrChange>
          </w:tcPr>
          <w:p w14:paraId="064D2AFE" w14:textId="77777777" w:rsidR="008F21C6" w:rsidRDefault="008F21C6" w:rsidP="00883FEF">
            <w:pPr>
              <w:pStyle w:val="ListParagraph"/>
              <w:ind w:left="0"/>
              <w:rPr>
                <w:ins w:id="2168" w:author="shorny" w:date="2014-05-31T14:38:00Z"/>
                <w:lang w:eastAsia="en-AU"/>
              </w:rPr>
            </w:pPr>
          </w:p>
        </w:tc>
        <w:tc>
          <w:tcPr>
            <w:tcW w:w="226" w:type="dxa"/>
            <w:tcPrChange w:id="2169" w:author="shorny" w:date="2014-05-31T14:43:00Z">
              <w:tcPr>
                <w:tcW w:w="226" w:type="dxa"/>
              </w:tcPr>
            </w:tcPrChange>
          </w:tcPr>
          <w:p w14:paraId="59770FDD" w14:textId="77777777" w:rsidR="008F21C6" w:rsidRDefault="008F21C6" w:rsidP="00883FEF">
            <w:pPr>
              <w:pStyle w:val="ListParagraph"/>
              <w:ind w:left="0"/>
              <w:rPr>
                <w:ins w:id="2170" w:author="shorny" w:date="2014-05-31T14:38:00Z"/>
                <w:lang w:eastAsia="en-AU"/>
              </w:rPr>
            </w:pPr>
          </w:p>
        </w:tc>
        <w:tc>
          <w:tcPr>
            <w:tcW w:w="226" w:type="dxa"/>
            <w:tcPrChange w:id="2171" w:author="shorny" w:date="2014-05-31T14:43:00Z">
              <w:tcPr>
                <w:tcW w:w="226" w:type="dxa"/>
              </w:tcPr>
            </w:tcPrChange>
          </w:tcPr>
          <w:p w14:paraId="47A876F6" w14:textId="77777777" w:rsidR="008F21C6" w:rsidRDefault="008F21C6" w:rsidP="00883FEF">
            <w:pPr>
              <w:pStyle w:val="ListParagraph"/>
              <w:ind w:left="0"/>
              <w:rPr>
                <w:ins w:id="2172" w:author="shorny" w:date="2014-05-31T14:38:00Z"/>
                <w:lang w:eastAsia="en-AU"/>
              </w:rPr>
            </w:pPr>
          </w:p>
        </w:tc>
        <w:tc>
          <w:tcPr>
            <w:tcW w:w="226" w:type="dxa"/>
            <w:tcPrChange w:id="2173" w:author="shorny" w:date="2014-05-31T14:43:00Z">
              <w:tcPr>
                <w:tcW w:w="226" w:type="dxa"/>
              </w:tcPr>
            </w:tcPrChange>
          </w:tcPr>
          <w:p w14:paraId="24E8A7DE" w14:textId="77777777" w:rsidR="008F21C6" w:rsidRDefault="008F21C6" w:rsidP="00883FEF">
            <w:pPr>
              <w:pStyle w:val="ListParagraph"/>
              <w:ind w:left="0"/>
              <w:rPr>
                <w:ins w:id="2174" w:author="shorny" w:date="2014-05-31T14:38:00Z"/>
                <w:lang w:eastAsia="en-AU"/>
              </w:rPr>
            </w:pPr>
          </w:p>
        </w:tc>
        <w:tc>
          <w:tcPr>
            <w:tcW w:w="226" w:type="dxa"/>
            <w:tcPrChange w:id="2175" w:author="shorny" w:date="2014-05-31T14:43:00Z">
              <w:tcPr>
                <w:tcW w:w="226" w:type="dxa"/>
              </w:tcPr>
            </w:tcPrChange>
          </w:tcPr>
          <w:p w14:paraId="0C7CA3BA" w14:textId="77777777" w:rsidR="008F21C6" w:rsidRDefault="008F21C6" w:rsidP="00883FEF">
            <w:pPr>
              <w:pStyle w:val="ListParagraph"/>
              <w:ind w:left="0"/>
              <w:rPr>
                <w:ins w:id="2176" w:author="shorny" w:date="2014-05-31T14:38:00Z"/>
                <w:lang w:eastAsia="en-AU"/>
              </w:rPr>
            </w:pPr>
          </w:p>
        </w:tc>
        <w:tc>
          <w:tcPr>
            <w:tcW w:w="226" w:type="dxa"/>
            <w:tcPrChange w:id="2177" w:author="shorny" w:date="2014-05-31T14:43:00Z">
              <w:tcPr>
                <w:tcW w:w="226" w:type="dxa"/>
              </w:tcPr>
            </w:tcPrChange>
          </w:tcPr>
          <w:p w14:paraId="24A1D344" w14:textId="77777777" w:rsidR="008F21C6" w:rsidRDefault="008F21C6" w:rsidP="00883FEF">
            <w:pPr>
              <w:pStyle w:val="ListParagraph"/>
              <w:ind w:left="0"/>
              <w:rPr>
                <w:ins w:id="2178" w:author="shorny" w:date="2014-05-31T14:38:00Z"/>
                <w:lang w:eastAsia="en-AU"/>
              </w:rPr>
            </w:pPr>
          </w:p>
        </w:tc>
        <w:tc>
          <w:tcPr>
            <w:tcW w:w="226" w:type="dxa"/>
            <w:tcPrChange w:id="2179" w:author="shorny" w:date="2014-05-31T14:43:00Z">
              <w:tcPr>
                <w:tcW w:w="226" w:type="dxa"/>
              </w:tcPr>
            </w:tcPrChange>
          </w:tcPr>
          <w:p w14:paraId="6F32901F" w14:textId="77777777" w:rsidR="008F21C6" w:rsidRDefault="008F21C6" w:rsidP="00883FEF">
            <w:pPr>
              <w:pStyle w:val="ListParagraph"/>
              <w:ind w:left="0"/>
              <w:rPr>
                <w:ins w:id="2180" w:author="shorny" w:date="2014-05-31T14:38:00Z"/>
                <w:lang w:eastAsia="en-AU"/>
              </w:rPr>
            </w:pPr>
          </w:p>
        </w:tc>
        <w:tc>
          <w:tcPr>
            <w:tcW w:w="226" w:type="dxa"/>
            <w:tcPrChange w:id="2181" w:author="shorny" w:date="2014-05-31T14:43:00Z">
              <w:tcPr>
                <w:tcW w:w="226" w:type="dxa"/>
              </w:tcPr>
            </w:tcPrChange>
          </w:tcPr>
          <w:p w14:paraId="01CFECDA" w14:textId="77777777" w:rsidR="008F21C6" w:rsidRDefault="008F21C6" w:rsidP="00883FEF">
            <w:pPr>
              <w:pStyle w:val="ListParagraph"/>
              <w:ind w:left="0"/>
              <w:rPr>
                <w:ins w:id="2182" w:author="shorny" w:date="2014-05-31T14:38:00Z"/>
                <w:lang w:eastAsia="en-AU"/>
              </w:rPr>
            </w:pPr>
          </w:p>
        </w:tc>
        <w:tc>
          <w:tcPr>
            <w:tcW w:w="226" w:type="dxa"/>
            <w:tcPrChange w:id="2183" w:author="shorny" w:date="2014-05-31T14:43:00Z">
              <w:tcPr>
                <w:tcW w:w="226" w:type="dxa"/>
              </w:tcPr>
            </w:tcPrChange>
          </w:tcPr>
          <w:p w14:paraId="20BE16C7" w14:textId="77777777" w:rsidR="008F21C6" w:rsidRDefault="008F21C6" w:rsidP="00883FEF">
            <w:pPr>
              <w:pStyle w:val="ListParagraph"/>
              <w:ind w:left="0"/>
              <w:rPr>
                <w:ins w:id="2184" w:author="shorny" w:date="2014-05-31T14:38:00Z"/>
                <w:lang w:eastAsia="en-AU"/>
              </w:rPr>
            </w:pPr>
          </w:p>
        </w:tc>
        <w:tc>
          <w:tcPr>
            <w:tcW w:w="226" w:type="dxa"/>
            <w:tcPrChange w:id="2185" w:author="shorny" w:date="2014-05-31T14:43:00Z">
              <w:tcPr>
                <w:tcW w:w="226" w:type="dxa"/>
              </w:tcPr>
            </w:tcPrChange>
          </w:tcPr>
          <w:p w14:paraId="377C90E2" w14:textId="77777777" w:rsidR="008F21C6" w:rsidRDefault="008F21C6" w:rsidP="00883FEF">
            <w:pPr>
              <w:pStyle w:val="ListParagraph"/>
              <w:ind w:left="0"/>
              <w:rPr>
                <w:ins w:id="2186" w:author="shorny" w:date="2014-05-31T14:38:00Z"/>
                <w:lang w:eastAsia="en-AU"/>
              </w:rPr>
            </w:pPr>
          </w:p>
        </w:tc>
        <w:tc>
          <w:tcPr>
            <w:tcW w:w="226" w:type="dxa"/>
            <w:tcPrChange w:id="2187" w:author="shorny" w:date="2014-05-31T14:43:00Z">
              <w:tcPr>
                <w:tcW w:w="226" w:type="dxa"/>
              </w:tcPr>
            </w:tcPrChange>
          </w:tcPr>
          <w:p w14:paraId="40CF0E9C" w14:textId="77777777" w:rsidR="008F21C6" w:rsidRDefault="008F21C6" w:rsidP="00883FEF">
            <w:pPr>
              <w:pStyle w:val="ListParagraph"/>
              <w:ind w:left="0"/>
              <w:rPr>
                <w:ins w:id="2188" w:author="shorny" w:date="2014-05-31T14:38:00Z"/>
                <w:lang w:eastAsia="en-AU"/>
              </w:rPr>
            </w:pPr>
          </w:p>
        </w:tc>
        <w:tc>
          <w:tcPr>
            <w:tcW w:w="226" w:type="dxa"/>
            <w:tcPrChange w:id="2189" w:author="shorny" w:date="2014-05-31T14:43:00Z">
              <w:tcPr>
                <w:tcW w:w="226" w:type="dxa"/>
              </w:tcPr>
            </w:tcPrChange>
          </w:tcPr>
          <w:p w14:paraId="62704EB6" w14:textId="77777777" w:rsidR="008F21C6" w:rsidRDefault="008F21C6" w:rsidP="00883FEF">
            <w:pPr>
              <w:pStyle w:val="ListParagraph"/>
              <w:ind w:left="0"/>
              <w:rPr>
                <w:ins w:id="2190" w:author="shorny" w:date="2014-05-31T14:38:00Z"/>
                <w:lang w:eastAsia="en-AU"/>
              </w:rPr>
            </w:pPr>
          </w:p>
        </w:tc>
        <w:tc>
          <w:tcPr>
            <w:tcW w:w="226" w:type="dxa"/>
            <w:tcPrChange w:id="2191" w:author="shorny" w:date="2014-05-31T14:43:00Z">
              <w:tcPr>
                <w:tcW w:w="226" w:type="dxa"/>
              </w:tcPr>
            </w:tcPrChange>
          </w:tcPr>
          <w:p w14:paraId="0988865F" w14:textId="77777777" w:rsidR="008F21C6" w:rsidRDefault="008F21C6" w:rsidP="00883FEF">
            <w:pPr>
              <w:pStyle w:val="ListParagraph"/>
              <w:ind w:left="0"/>
              <w:rPr>
                <w:ins w:id="2192" w:author="shorny" w:date="2014-05-31T14:38:00Z"/>
                <w:lang w:eastAsia="en-AU"/>
              </w:rPr>
            </w:pPr>
          </w:p>
        </w:tc>
        <w:tc>
          <w:tcPr>
            <w:tcW w:w="226" w:type="dxa"/>
            <w:tcPrChange w:id="2193" w:author="shorny" w:date="2014-05-31T14:43:00Z">
              <w:tcPr>
                <w:tcW w:w="226" w:type="dxa"/>
              </w:tcPr>
            </w:tcPrChange>
          </w:tcPr>
          <w:p w14:paraId="55978D5A" w14:textId="77777777" w:rsidR="008F21C6" w:rsidRDefault="008F21C6" w:rsidP="00883FEF">
            <w:pPr>
              <w:pStyle w:val="ListParagraph"/>
              <w:ind w:left="0"/>
              <w:rPr>
                <w:ins w:id="2194" w:author="shorny" w:date="2014-05-31T14:38:00Z"/>
                <w:lang w:eastAsia="en-AU"/>
              </w:rPr>
            </w:pPr>
          </w:p>
        </w:tc>
      </w:tr>
      <w:tr w:rsidR="008F21C6" w14:paraId="1C131A8B" w14:textId="77777777" w:rsidTr="008F21C6">
        <w:trPr>
          <w:ins w:id="2195" w:author="shorny" w:date="2014-05-31T14:38:00Z"/>
        </w:trPr>
        <w:tc>
          <w:tcPr>
            <w:tcW w:w="2835" w:type="dxa"/>
            <w:tcPrChange w:id="2196" w:author="shorny" w:date="2014-05-31T14:43:00Z">
              <w:tcPr>
                <w:tcW w:w="225" w:type="dxa"/>
              </w:tcPr>
            </w:tcPrChange>
          </w:tcPr>
          <w:p w14:paraId="3BC6E139" w14:textId="77777777" w:rsidR="008F21C6" w:rsidRDefault="008F21C6" w:rsidP="00883FEF">
            <w:pPr>
              <w:pStyle w:val="ListParagraph"/>
              <w:ind w:left="0"/>
              <w:rPr>
                <w:ins w:id="2197" w:author="shorny" w:date="2014-05-31T14:38:00Z"/>
                <w:lang w:eastAsia="en-AU"/>
              </w:rPr>
            </w:pPr>
          </w:p>
        </w:tc>
        <w:tc>
          <w:tcPr>
            <w:tcW w:w="225" w:type="dxa"/>
            <w:tcPrChange w:id="2198" w:author="shorny" w:date="2014-05-31T14:43:00Z">
              <w:tcPr>
                <w:tcW w:w="225" w:type="dxa"/>
              </w:tcPr>
            </w:tcPrChange>
          </w:tcPr>
          <w:p w14:paraId="57BB2C2F" w14:textId="77777777" w:rsidR="008F21C6" w:rsidRDefault="008F21C6" w:rsidP="00883FEF">
            <w:pPr>
              <w:pStyle w:val="ListParagraph"/>
              <w:ind w:left="0"/>
              <w:rPr>
                <w:ins w:id="2199" w:author="shorny" w:date="2014-05-31T14:38:00Z"/>
                <w:lang w:eastAsia="en-AU"/>
              </w:rPr>
            </w:pPr>
          </w:p>
        </w:tc>
        <w:tc>
          <w:tcPr>
            <w:tcW w:w="225" w:type="dxa"/>
            <w:tcPrChange w:id="2200" w:author="shorny" w:date="2014-05-31T14:43:00Z">
              <w:tcPr>
                <w:tcW w:w="225" w:type="dxa"/>
              </w:tcPr>
            </w:tcPrChange>
          </w:tcPr>
          <w:p w14:paraId="429AF72B" w14:textId="77777777" w:rsidR="008F21C6" w:rsidRDefault="008F21C6" w:rsidP="00883FEF">
            <w:pPr>
              <w:pStyle w:val="ListParagraph"/>
              <w:ind w:left="0"/>
              <w:rPr>
                <w:ins w:id="2201" w:author="shorny" w:date="2014-05-31T14:38:00Z"/>
                <w:lang w:eastAsia="en-AU"/>
              </w:rPr>
            </w:pPr>
          </w:p>
        </w:tc>
        <w:tc>
          <w:tcPr>
            <w:tcW w:w="225" w:type="dxa"/>
            <w:tcPrChange w:id="2202" w:author="shorny" w:date="2014-05-31T14:43:00Z">
              <w:tcPr>
                <w:tcW w:w="225" w:type="dxa"/>
              </w:tcPr>
            </w:tcPrChange>
          </w:tcPr>
          <w:p w14:paraId="4E08FC45" w14:textId="77777777" w:rsidR="008F21C6" w:rsidRDefault="008F21C6" w:rsidP="00883FEF">
            <w:pPr>
              <w:pStyle w:val="ListParagraph"/>
              <w:ind w:left="0"/>
              <w:rPr>
                <w:ins w:id="2203" w:author="shorny" w:date="2014-05-31T14:38:00Z"/>
                <w:lang w:eastAsia="en-AU"/>
              </w:rPr>
            </w:pPr>
          </w:p>
        </w:tc>
        <w:tc>
          <w:tcPr>
            <w:tcW w:w="225" w:type="dxa"/>
            <w:tcPrChange w:id="2204" w:author="shorny" w:date="2014-05-31T14:43:00Z">
              <w:tcPr>
                <w:tcW w:w="225" w:type="dxa"/>
              </w:tcPr>
            </w:tcPrChange>
          </w:tcPr>
          <w:p w14:paraId="49C2C021" w14:textId="77777777" w:rsidR="008F21C6" w:rsidRDefault="008F21C6" w:rsidP="00883FEF">
            <w:pPr>
              <w:pStyle w:val="ListParagraph"/>
              <w:ind w:left="0"/>
              <w:rPr>
                <w:ins w:id="2205" w:author="shorny" w:date="2014-05-31T14:38:00Z"/>
                <w:lang w:eastAsia="en-AU"/>
              </w:rPr>
            </w:pPr>
          </w:p>
        </w:tc>
        <w:tc>
          <w:tcPr>
            <w:tcW w:w="225" w:type="dxa"/>
            <w:tcPrChange w:id="2206" w:author="shorny" w:date="2014-05-31T14:43:00Z">
              <w:tcPr>
                <w:tcW w:w="225" w:type="dxa"/>
              </w:tcPr>
            </w:tcPrChange>
          </w:tcPr>
          <w:p w14:paraId="4F517C64" w14:textId="77777777" w:rsidR="008F21C6" w:rsidRDefault="008F21C6" w:rsidP="00883FEF">
            <w:pPr>
              <w:pStyle w:val="ListParagraph"/>
              <w:ind w:left="0"/>
              <w:rPr>
                <w:ins w:id="2207" w:author="shorny" w:date="2014-05-31T14:38:00Z"/>
                <w:lang w:eastAsia="en-AU"/>
              </w:rPr>
            </w:pPr>
          </w:p>
        </w:tc>
        <w:tc>
          <w:tcPr>
            <w:tcW w:w="225" w:type="dxa"/>
            <w:tcPrChange w:id="2208" w:author="shorny" w:date="2014-05-31T14:43:00Z">
              <w:tcPr>
                <w:tcW w:w="225" w:type="dxa"/>
              </w:tcPr>
            </w:tcPrChange>
          </w:tcPr>
          <w:p w14:paraId="041DF055" w14:textId="77777777" w:rsidR="008F21C6" w:rsidRDefault="008F21C6" w:rsidP="00883FEF">
            <w:pPr>
              <w:pStyle w:val="ListParagraph"/>
              <w:ind w:left="0"/>
              <w:rPr>
                <w:ins w:id="2209" w:author="shorny" w:date="2014-05-31T14:38:00Z"/>
                <w:lang w:eastAsia="en-AU"/>
              </w:rPr>
            </w:pPr>
          </w:p>
        </w:tc>
        <w:tc>
          <w:tcPr>
            <w:tcW w:w="225" w:type="dxa"/>
            <w:tcPrChange w:id="2210" w:author="shorny" w:date="2014-05-31T14:43:00Z">
              <w:tcPr>
                <w:tcW w:w="225" w:type="dxa"/>
              </w:tcPr>
            </w:tcPrChange>
          </w:tcPr>
          <w:p w14:paraId="0B99A4DB" w14:textId="77777777" w:rsidR="008F21C6" w:rsidRDefault="008F21C6" w:rsidP="00883FEF">
            <w:pPr>
              <w:pStyle w:val="ListParagraph"/>
              <w:ind w:left="0"/>
              <w:rPr>
                <w:ins w:id="2211" w:author="shorny" w:date="2014-05-31T14:38:00Z"/>
                <w:lang w:eastAsia="en-AU"/>
              </w:rPr>
            </w:pPr>
          </w:p>
        </w:tc>
        <w:tc>
          <w:tcPr>
            <w:tcW w:w="225" w:type="dxa"/>
            <w:tcPrChange w:id="2212" w:author="shorny" w:date="2014-05-31T14:43:00Z">
              <w:tcPr>
                <w:tcW w:w="225" w:type="dxa"/>
              </w:tcPr>
            </w:tcPrChange>
          </w:tcPr>
          <w:p w14:paraId="20560CF9" w14:textId="77777777" w:rsidR="008F21C6" w:rsidRDefault="008F21C6" w:rsidP="00883FEF">
            <w:pPr>
              <w:pStyle w:val="ListParagraph"/>
              <w:ind w:left="0"/>
              <w:rPr>
                <w:ins w:id="2213" w:author="shorny" w:date="2014-05-31T14:38:00Z"/>
                <w:lang w:eastAsia="en-AU"/>
              </w:rPr>
            </w:pPr>
          </w:p>
        </w:tc>
        <w:tc>
          <w:tcPr>
            <w:tcW w:w="225" w:type="dxa"/>
            <w:tcPrChange w:id="2214" w:author="shorny" w:date="2014-05-31T14:43:00Z">
              <w:tcPr>
                <w:tcW w:w="225" w:type="dxa"/>
              </w:tcPr>
            </w:tcPrChange>
          </w:tcPr>
          <w:p w14:paraId="203C74C4" w14:textId="77777777" w:rsidR="008F21C6" w:rsidRDefault="008F21C6" w:rsidP="00883FEF">
            <w:pPr>
              <w:pStyle w:val="ListParagraph"/>
              <w:ind w:left="0"/>
              <w:rPr>
                <w:ins w:id="2215" w:author="shorny" w:date="2014-05-31T14:38:00Z"/>
                <w:lang w:eastAsia="en-AU"/>
              </w:rPr>
            </w:pPr>
          </w:p>
        </w:tc>
        <w:tc>
          <w:tcPr>
            <w:tcW w:w="225" w:type="dxa"/>
            <w:tcPrChange w:id="2216" w:author="shorny" w:date="2014-05-31T14:43:00Z">
              <w:tcPr>
                <w:tcW w:w="225" w:type="dxa"/>
              </w:tcPr>
            </w:tcPrChange>
          </w:tcPr>
          <w:p w14:paraId="4A58418B" w14:textId="77777777" w:rsidR="008F21C6" w:rsidRDefault="008F21C6" w:rsidP="00883FEF">
            <w:pPr>
              <w:pStyle w:val="ListParagraph"/>
              <w:ind w:left="0"/>
              <w:rPr>
                <w:ins w:id="2217" w:author="shorny" w:date="2014-05-31T14:38:00Z"/>
                <w:lang w:eastAsia="en-AU"/>
              </w:rPr>
            </w:pPr>
          </w:p>
        </w:tc>
        <w:tc>
          <w:tcPr>
            <w:tcW w:w="225" w:type="dxa"/>
            <w:tcPrChange w:id="2218" w:author="shorny" w:date="2014-05-31T14:43:00Z">
              <w:tcPr>
                <w:tcW w:w="225" w:type="dxa"/>
              </w:tcPr>
            </w:tcPrChange>
          </w:tcPr>
          <w:p w14:paraId="36D75022" w14:textId="77777777" w:rsidR="008F21C6" w:rsidRDefault="008F21C6" w:rsidP="00883FEF">
            <w:pPr>
              <w:pStyle w:val="ListParagraph"/>
              <w:ind w:left="0"/>
              <w:rPr>
                <w:ins w:id="2219" w:author="shorny" w:date="2014-05-31T14:38:00Z"/>
                <w:lang w:eastAsia="en-AU"/>
              </w:rPr>
            </w:pPr>
          </w:p>
        </w:tc>
        <w:tc>
          <w:tcPr>
            <w:tcW w:w="225" w:type="dxa"/>
            <w:tcPrChange w:id="2220" w:author="shorny" w:date="2014-05-31T14:43:00Z">
              <w:tcPr>
                <w:tcW w:w="225" w:type="dxa"/>
              </w:tcPr>
            </w:tcPrChange>
          </w:tcPr>
          <w:p w14:paraId="7D29EBA2" w14:textId="77777777" w:rsidR="008F21C6" w:rsidRDefault="008F21C6" w:rsidP="00883FEF">
            <w:pPr>
              <w:pStyle w:val="ListParagraph"/>
              <w:ind w:left="0"/>
              <w:rPr>
                <w:ins w:id="2221" w:author="shorny" w:date="2014-05-31T14:38:00Z"/>
                <w:lang w:eastAsia="en-AU"/>
              </w:rPr>
            </w:pPr>
          </w:p>
        </w:tc>
        <w:tc>
          <w:tcPr>
            <w:tcW w:w="225" w:type="dxa"/>
            <w:tcPrChange w:id="2222" w:author="shorny" w:date="2014-05-31T14:43:00Z">
              <w:tcPr>
                <w:tcW w:w="225" w:type="dxa"/>
              </w:tcPr>
            </w:tcPrChange>
          </w:tcPr>
          <w:p w14:paraId="4C41AA66" w14:textId="77777777" w:rsidR="008F21C6" w:rsidRDefault="008F21C6" w:rsidP="00883FEF">
            <w:pPr>
              <w:pStyle w:val="ListParagraph"/>
              <w:ind w:left="0"/>
              <w:rPr>
                <w:ins w:id="2223" w:author="shorny" w:date="2014-05-31T14:38:00Z"/>
                <w:lang w:eastAsia="en-AU"/>
              </w:rPr>
            </w:pPr>
          </w:p>
        </w:tc>
        <w:tc>
          <w:tcPr>
            <w:tcW w:w="225" w:type="dxa"/>
            <w:tcPrChange w:id="2224" w:author="shorny" w:date="2014-05-31T14:43:00Z">
              <w:tcPr>
                <w:tcW w:w="225" w:type="dxa"/>
              </w:tcPr>
            </w:tcPrChange>
          </w:tcPr>
          <w:p w14:paraId="0E32F156" w14:textId="77777777" w:rsidR="008F21C6" w:rsidRDefault="008F21C6" w:rsidP="00883FEF">
            <w:pPr>
              <w:pStyle w:val="ListParagraph"/>
              <w:ind w:left="0"/>
              <w:rPr>
                <w:ins w:id="2225" w:author="shorny" w:date="2014-05-31T14:38:00Z"/>
                <w:lang w:eastAsia="en-AU"/>
              </w:rPr>
            </w:pPr>
          </w:p>
        </w:tc>
        <w:tc>
          <w:tcPr>
            <w:tcW w:w="225" w:type="dxa"/>
            <w:tcPrChange w:id="2226" w:author="shorny" w:date="2014-05-31T14:43:00Z">
              <w:tcPr>
                <w:tcW w:w="225" w:type="dxa"/>
              </w:tcPr>
            </w:tcPrChange>
          </w:tcPr>
          <w:p w14:paraId="53612165" w14:textId="77777777" w:rsidR="008F21C6" w:rsidRDefault="008F21C6" w:rsidP="00883FEF">
            <w:pPr>
              <w:pStyle w:val="ListParagraph"/>
              <w:ind w:left="0"/>
              <w:rPr>
                <w:ins w:id="2227" w:author="shorny" w:date="2014-05-31T14:38:00Z"/>
                <w:lang w:eastAsia="en-AU"/>
              </w:rPr>
            </w:pPr>
          </w:p>
        </w:tc>
        <w:tc>
          <w:tcPr>
            <w:tcW w:w="225" w:type="dxa"/>
            <w:tcPrChange w:id="2228" w:author="shorny" w:date="2014-05-31T14:43:00Z">
              <w:tcPr>
                <w:tcW w:w="225" w:type="dxa"/>
              </w:tcPr>
            </w:tcPrChange>
          </w:tcPr>
          <w:p w14:paraId="504AFF86" w14:textId="77777777" w:rsidR="008F21C6" w:rsidRDefault="008F21C6" w:rsidP="00883FEF">
            <w:pPr>
              <w:pStyle w:val="ListParagraph"/>
              <w:ind w:left="0"/>
              <w:rPr>
                <w:ins w:id="2229" w:author="shorny" w:date="2014-05-31T14:38:00Z"/>
                <w:lang w:eastAsia="en-AU"/>
              </w:rPr>
            </w:pPr>
          </w:p>
        </w:tc>
        <w:tc>
          <w:tcPr>
            <w:tcW w:w="226" w:type="dxa"/>
            <w:tcPrChange w:id="2230" w:author="shorny" w:date="2014-05-31T14:43:00Z">
              <w:tcPr>
                <w:tcW w:w="226" w:type="dxa"/>
              </w:tcPr>
            </w:tcPrChange>
          </w:tcPr>
          <w:p w14:paraId="68399DBB" w14:textId="77777777" w:rsidR="008F21C6" w:rsidRDefault="008F21C6" w:rsidP="00883FEF">
            <w:pPr>
              <w:pStyle w:val="ListParagraph"/>
              <w:ind w:left="0"/>
              <w:rPr>
                <w:ins w:id="2231" w:author="shorny" w:date="2014-05-31T14:38:00Z"/>
                <w:lang w:eastAsia="en-AU"/>
              </w:rPr>
            </w:pPr>
          </w:p>
        </w:tc>
        <w:tc>
          <w:tcPr>
            <w:tcW w:w="226" w:type="dxa"/>
            <w:tcPrChange w:id="2232" w:author="shorny" w:date="2014-05-31T14:43:00Z">
              <w:tcPr>
                <w:tcW w:w="226" w:type="dxa"/>
              </w:tcPr>
            </w:tcPrChange>
          </w:tcPr>
          <w:p w14:paraId="0564F7E9" w14:textId="77777777" w:rsidR="008F21C6" w:rsidRDefault="008F21C6" w:rsidP="00883FEF">
            <w:pPr>
              <w:pStyle w:val="ListParagraph"/>
              <w:ind w:left="0"/>
              <w:rPr>
                <w:ins w:id="2233" w:author="shorny" w:date="2014-05-31T14:38:00Z"/>
                <w:lang w:eastAsia="en-AU"/>
              </w:rPr>
            </w:pPr>
          </w:p>
        </w:tc>
        <w:tc>
          <w:tcPr>
            <w:tcW w:w="226" w:type="dxa"/>
            <w:tcPrChange w:id="2234" w:author="shorny" w:date="2014-05-31T14:43:00Z">
              <w:tcPr>
                <w:tcW w:w="226" w:type="dxa"/>
              </w:tcPr>
            </w:tcPrChange>
          </w:tcPr>
          <w:p w14:paraId="0D876B7B" w14:textId="77777777" w:rsidR="008F21C6" w:rsidRDefault="008F21C6" w:rsidP="00883FEF">
            <w:pPr>
              <w:pStyle w:val="ListParagraph"/>
              <w:ind w:left="0"/>
              <w:rPr>
                <w:ins w:id="2235" w:author="shorny" w:date="2014-05-31T14:38:00Z"/>
                <w:lang w:eastAsia="en-AU"/>
              </w:rPr>
            </w:pPr>
          </w:p>
        </w:tc>
        <w:tc>
          <w:tcPr>
            <w:tcW w:w="226" w:type="dxa"/>
            <w:tcPrChange w:id="2236" w:author="shorny" w:date="2014-05-31T14:43:00Z">
              <w:tcPr>
                <w:tcW w:w="226" w:type="dxa"/>
              </w:tcPr>
            </w:tcPrChange>
          </w:tcPr>
          <w:p w14:paraId="1F330C40" w14:textId="77777777" w:rsidR="008F21C6" w:rsidRDefault="008F21C6" w:rsidP="00883FEF">
            <w:pPr>
              <w:pStyle w:val="ListParagraph"/>
              <w:ind w:left="0"/>
              <w:rPr>
                <w:ins w:id="2237" w:author="shorny" w:date="2014-05-31T14:38:00Z"/>
                <w:lang w:eastAsia="en-AU"/>
              </w:rPr>
            </w:pPr>
          </w:p>
        </w:tc>
        <w:tc>
          <w:tcPr>
            <w:tcW w:w="226" w:type="dxa"/>
            <w:tcPrChange w:id="2238" w:author="shorny" w:date="2014-05-31T14:43:00Z">
              <w:tcPr>
                <w:tcW w:w="226" w:type="dxa"/>
              </w:tcPr>
            </w:tcPrChange>
          </w:tcPr>
          <w:p w14:paraId="0469C06E" w14:textId="77777777" w:rsidR="008F21C6" w:rsidRDefault="008F21C6" w:rsidP="00883FEF">
            <w:pPr>
              <w:pStyle w:val="ListParagraph"/>
              <w:ind w:left="0"/>
              <w:rPr>
                <w:ins w:id="2239" w:author="shorny" w:date="2014-05-31T14:38:00Z"/>
                <w:lang w:eastAsia="en-AU"/>
              </w:rPr>
            </w:pPr>
          </w:p>
        </w:tc>
        <w:tc>
          <w:tcPr>
            <w:tcW w:w="226" w:type="dxa"/>
            <w:tcPrChange w:id="2240" w:author="shorny" w:date="2014-05-31T14:43:00Z">
              <w:tcPr>
                <w:tcW w:w="226" w:type="dxa"/>
              </w:tcPr>
            </w:tcPrChange>
          </w:tcPr>
          <w:p w14:paraId="6807F2E2" w14:textId="77777777" w:rsidR="008F21C6" w:rsidRDefault="008F21C6" w:rsidP="00883FEF">
            <w:pPr>
              <w:pStyle w:val="ListParagraph"/>
              <w:ind w:left="0"/>
              <w:rPr>
                <w:ins w:id="2241" w:author="shorny" w:date="2014-05-31T14:38:00Z"/>
                <w:lang w:eastAsia="en-AU"/>
              </w:rPr>
            </w:pPr>
          </w:p>
        </w:tc>
        <w:tc>
          <w:tcPr>
            <w:tcW w:w="226" w:type="dxa"/>
            <w:tcPrChange w:id="2242" w:author="shorny" w:date="2014-05-31T14:43:00Z">
              <w:tcPr>
                <w:tcW w:w="226" w:type="dxa"/>
              </w:tcPr>
            </w:tcPrChange>
          </w:tcPr>
          <w:p w14:paraId="13FDA76A" w14:textId="77777777" w:rsidR="008F21C6" w:rsidRDefault="008F21C6" w:rsidP="00883FEF">
            <w:pPr>
              <w:pStyle w:val="ListParagraph"/>
              <w:ind w:left="0"/>
              <w:rPr>
                <w:ins w:id="2243" w:author="shorny" w:date="2014-05-31T14:38:00Z"/>
                <w:lang w:eastAsia="en-AU"/>
              </w:rPr>
            </w:pPr>
          </w:p>
        </w:tc>
        <w:tc>
          <w:tcPr>
            <w:tcW w:w="226" w:type="dxa"/>
            <w:tcPrChange w:id="2244" w:author="shorny" w:date="2014-05-31T14:43:00Z">
              <w:tcPr>
                <w:tcW w:w="226" w:type="dxa"/>
              </w:tcPr>
            </w:tcPrChange>
          </w:tcPr>
          <w:p w14:paraId="050C42C9" w14:textId="77777777" w:rsidR="008F21C6" w:rsidRDefault="008F21C6" w:rsidP="00883FEF">
            <w:pPr>
              <w:pStyle w:val="ListParagraph"/>
              <w:ind w:left="0"/>
              <w:rPr>
                <w:ins w:id="2245" w:author="shorny" w:date="2014-05-31T14:38:00Z"/>
                <w:lang w:eastAsia="en-AU"/>
              </w:rPr>
            </w:pPr>
          </w:p>
        </w:tc>
        <w:tc>
          <w:tcPr>
            <w:tcW w:w="226" w:type="dxa"/>
            <w:tcPrChange w:id="2246" w:author="shorny" w:date="2014-05-31T14:43:00Z">
              <w:tcPr>
                <w:tcW w:w="226" w:type="dxa"/>
              </w:tcPr>
            </w:tcPrChange>
          </w:tcPr>
          <w:p w14:paraId="426AD21D" w14:textId="77777777" w:rsidR="008F21C6" w:rsidRDefault="008F21C6" w:rsidP="00883FEF">
            <w:pPr>
              <w:pStyle w:val="ListParagraph"/>
              <w:ind w:left="0"/>
              <w:rPr>
                <w:ins w:id="2247" w:author="shorny" w:date="2014-05-31T14:38:00Z"/>
                <w:lang w:eastAsia="en-AU"/>
              </w:rPr>
            </w:pPr>
          </w:p>
        </w:tc>
        <w:tc>
          <w:tcPr>
            <w:tcW w:w="226" w:type="dxa"/>
            <w:tcPrChange w:id="2248" w:author="shorny" w:date="2014-05-31T14:43:00Z">
              <w:tcPr>
                <w:tcW w:w="226" w:type="dxa"/>
              </w:tcPr>
            </w:tcPrChange>
          </w:tcPr>
          <w:p w14:paraId="170B8C1D" w14:textId="77777777" w:rsidR="008F21C6" w:rsidRDefault="008F21C6" w:rsidP="00883FEF">
            <w:pPr>
              <w:pStyle w:val="ListParagraph"/>
              <w:ind w:left="0"/>
              <w:rPr>
                <w:ins w:id="2249" w:author="shorny" w:date="2014-05-31T14:38:00Z"/>
                <w:lang w:eastAsia="en-AU"/>
              </w:rPr>
            </w:pPr>
          </w:p>
        </w:tc>
        <w:tc>
          <w:tcPr>
            <w:tcW w:w="226" w:type="dxa"/>
            <w:tcPrChange w:id="2250" w:author="shorny" w:date="2014-05-31T14:43:00Z">
              <w:tcPr>
                <w:tcW w:w="226" w:type="dxa"/>
              </w:tcPr>
            </w:tcPrChange>
          </w:tcPr>
          <w:p w14:paraId="310AE564" w14:textId="77777777" w:rsidR="008F21C6" w:rsidRDefault="008F21C6" w:rsidP="00883FEF">
            <w:pPr>
              <w:pStyle w:val="ListParagraph"/>
              <w:ind w:left="0"/>
              <w:rPr>
                <w:ins w:id="2251" w:author="shorny" w:date="2014-05-31T14:38:00Z"/>
                <w:lang w:eastAsia="en-AU"/>
              </w:rPr>
            </w:pPr>
          </w:p>
        </w:tc>
        <w:tc>
          <w:tcPr>
            <w:tcW w:w="226" w:type="dxa"/>
            <w:tcPrChange w:id="2252" w:author="shorny" w:date="2014-05-31T14:43:00Z">
              <w:tcPr>
                <w:tcW w:w="226" w:type="dxa"/>
              </w:tcPr>
            </w:tcPrChange>
          </w:tcPr>
          <w:p w14:paraId="0A0EF14B" w14:textId="77777777" w:rsidR="008F21C6" w:rsidRDefault="008F21C6" w:rsidP="00883FEF">
            <w:pPr>
              <w:pStyle w:val="ListParagraph"/>
              <w:ind w:left="0"/>
              <w:rPr>
                <w:ins w:id="2253" w:author="shorny" w:date="2014-05-31T14:38:00Z"/>
                <w:lang w:eastAsia="en-AU"/>
              </w:rPr>
            </w:pPr>
          </w:p>
        </w:tc>
        <w:tc>
          <w:tcPr>
            <w:tcW w:w="226" w:type="dxa"/>
            <w:tcPrChange w:id="2254" w:author="shorny" w:date="2014-05-31T14:43:00Z">
              <w:tcPr>
                <w:tcW w:w="226" w:type="dxa"/>
              </w:tcPr>
            </w:tcPrChange>
          </w:tcPr>
          <w:p w14:paraId="7A4B740E" w14:textId="77777777" w:rsidR="008F21C6" w:rsidRDefault="008F21C6" w:rsidP="00883FEF">
            <w:pPr>
              <w:pStyle w:val="ListParagraph"/>
              <w:ind w:left="0"/>
              <w:rPr>
                <w:ins w:id="2255" w:author="shorny" w:date="2014-05-31T14:38:00Z"/>
                <w:lang w:eastAsia="en-AU"/>
              </w:rPr>
            </w:pPr>
          </w:p>
        </w:tc>
        <w:tc>
          <w:tcPr>
            <w:tcW w:w="226" w:type="dxa"/>
            <w:tcPrChange w:id="2256" w:author="shorny" w:date="2014-05-31T14:43:00Z">
              <w:tcPr>
                <w:tcW w:w="226" w:type="dxa"/>
              </w:tcPr>
            </w:tcPrChange>
          </w:tcPr>
          <w:p w14:paraId="3BB02490" w14:textId="77777777" w:rsidR="008F21C6" w:rsidRDefault="008F21C6" w:rsidP="00883FEF">
            <w:pPr>
              <w:pStyle w:val="ListParagraph"/>
              <w:ind w:left="0"/>
              <w:rPr>
                <w:ins w:id="2257" w:author="shorny" w:date="2014-05-31T14:38:00Z"/>
                <w:lang w:eastAsia="en-AU"/>
              </w:rPr>
            </w:pPr>
          </w:p>
        </w:tc>
        <w:tc>
          <w:tcPr>
            <w:tcW w:w="226" w:type="dxa"/>
            <w:tcPrChange w:id="2258" w:author="shorny" w:date="2014-05-31T14:43:00Z">
              <w:tcPr>
                <w:tcW w:w="226" w:type="dxa"/>
              </w:tcPr>
            </w:tcPrChange>
          </w:tcPr>
          <w:p w14:paraId="6F777C4E" w14:textId="77777777" w:rsidR="008F21C6" w:rsidRDefault="008F21C6" w:rsidP="00883FEF">
            <w:pPr>
              <w:pStyle w:val="ListParagraph"/>
              <w:ind w:left="0"/>
              <w:rPr>
                <w:ins w:id="2259" w:author="shorny" w:date="2014-05-31T14:38:00Z"/>
                <w:lang w:eastAsia="en-AU"/>
              </w:rPr>
            </w:pPr>
          </w:p>
        </w:tc>
        <w:tc>
          <w:tcPr>
            <w:tcW w:w="226" w:type="dxa"/>
            <w:tcPrChange w:id="2260" w:author="shorny" w:date="2014-05-31T14:43:00Z">
              <w:tcPr>
                <w:tcW w:w="226" w:type="dxa"/>
              </w:tcPr>
            </w:tcPrChange>
          </w:tcPr>
          <w:p w14:paraId="55E8ADED" w14:textId="77777777" w:rsidR="008F21C6" w:rsidRDefault="008F21C6" w:rsidP="00883FEF">
            <w:pPr>
              <w:pStyle w:val="ListParagraph"/>
              <w:ind w:left="0"/>
              <w:rPr>
                <w:ins w:id="2261" w:author="shorny" w:date="2014-05-31T14:38:00Z"/>
                <w:lang w:eastAsia="en-AU"/>
              </w:rPr>
            </w:pPr>
          </w:p>
        </w:tc>
        <w:tc>
          <w:tcPr>
            <w:tcW w:w="226" w:type="dxa"/>
            <w:tcPrChange w:id="2262" w:author="shorny" w:date="2014-05-31T14:43:00Z">
              <w:tcPr>
                <w:tcW w:w="226" w:type="dxa"/>
              </w:tcPr>
            </w:tcPrChange>
          </w:tcPr>
          <w:p w14:paraId="5A654506" w14:textId="77777777" w:rsidR="008F21C6" w:rsidRDefault="008F21C6" w:rsidP="00883FEF">
            <w:pPr>
              <w:pStyle w:val="ListParagraph"/>
              <w:ind w:left="0"/>
              <w:rPr>
                <w:ins w:id="2263" w:author="shorny" w:date="2014-05-31T14:38:00Z"/>
                <w:lang w:eastAsia="en-AU"/>
              </w:rPr>
            </w:pPr>
          </w:p>
        </w:tc>
        <w:tc>
          <w:tcPr>
            <w:tcW w:w="226" w:type="dxa"/>
            <w:tcPrChange w:id="2264" w:author="shorny" w:date="2014-05-31T14:43:00Z">
              <w:tcPr>
                <w:tcW w:w="226" w:type="dxa"/>
              </w:tcPr>
            </w:tcPrChange>
          </w:tcPr>
          <w:p w14:paraId="7A15CE8B" w14:textId="77777777" w:rsidR="008F21C6" w:rsidRDefault="008F21C6" w:rsidP="00883FEF">
            <w:pPr>
              <w:pStyle w:val="ListParagraph"/>
              <w:ind w:left="0"/>
              <w:rPr>
                <w:ins w:id="2265" w:author="shorny" w:date="2014-05-31T14:38:00Z"/>
                <w:lang w:eastAsia="en-AU"/>
              </w:rPr>
            </w:pPr>
          </w:p>
        </w:tc>
        <w:tc>
          <w:tcPr>
            <w:tcW w:w="226" w:type="dxa"/>
            <w:tcPrChange w:id="2266" w:author="shorny" w:date="2014-05-31T14:43:00Z">
              <w:tcPr>
                <w:tcW w:w="226" w:type="dxa"/>
              </w:tcPr>
            </w:tcPrChange>
          </w:tcPr>
          <w:p w14:paraId="31A1A2C2" w14:textId="77777777" w:rsidR="008F21C6" w:rsidRDefault="008F21C6" w:rsidP="00883FEF">
            <w:pPr>
              <w:pStyle w:val="ListParagraph"/>
              <w:ind w:left="0"/>
              <w:rPr>
                <w:ins w:id="2267" w:author="shorny" w:date="2014-05-31T14:38:00Z"/>
                <w:lang w:eastAsia="en-AU"/>
              </w:rPr>
            </w:pPr>
          </w:p>
        </w:tc>
        <w:tc>
          <w:tcPr>
            <w:tcW w:w="226" w:type="dxa"/>
            <w:tcPrChange w:id="2268" w:author="shorny" w:date="2014-05-31T14:43:00Z">
              <w:tcPr>
                <w:tcW w:w="226" w:type="dxa"/>
              </w:tcPr>
            </w:tcPrChange>
          </w:tcPr>
          <w:p w14:paraId="20EDB47C" w14:textId="77777777" w:rsidR="008F21C6" w:rsidRDefault="008F21C6" w:rsidP="00883FEF">
            <w:pPr>
              <w:pStyle w:val="ListParagraph"/>
              <w:ind w:left="0"/>
              <w:rPr>
                <w:ins w:id="2269" w:author="shorny" w:date="2014-05-31T14:38:00Z"/>
                <w:lang w:eastAsia="en-AU"/>
              </w:rPr>
            </w:pPr>
          </w:p>
        </w:tc>
        <w:tc>
          <w:tcPr>
            <w:tcW w:w="226" w:type="dxa"/>
            <w:tcPrChange w:id="2270" w:author="shorny" w:date="2014-05-31T14:43:00Z">
              <w:tcPr>
                <w:tcW w:w="226" w:type="dxa"/>
              </w:tcPr>
            </w:tcPrChange>
          </w:tcPr>
          <w:p w14:paraId="5A31C1E0" w14:textId="77777777" w:rsidR="008F21C6" w:rsidRDefault="008F21C6" w:rsidP="00883FEF">
            <w:pPr>
              <w:pStyle w:val="ListParagraph"/>
              <w:ind w:left="0"/>
              <w:rPr>
                <w:ins w:id="2271" w:author="shorny" w:date="2014-05-31T14:38:00Z"/>
                <w:lang w:eastAsia="en-AU"/>
              </w:rPr>
            </w:pPr>
          </w:p>
        </w:tc>
        <w:tc>
          <w:tcPr>
            <w:tcW w:w="226" w:type="dxa"/>
            <w:tcPrChange w:id="2272" w:author="shorny" w:date="2014-05-31T14:43:00Z">
              <w:tcPr>
                <w:tcW w:w="226" w:type="dxa"/>
              </w:tcPr>
            </w:tcPrChange>
          </w:tcPr>
          <w:p w14:paraId="41E79D7E" w14:textId="77777777" w:rsidR="008F21C6" w:rsidRDefault="008F21C6" w:rsidP="00883FEF">
            <w:pPr>
              <w:pStyle w:val="ListParagraph"/>
              <w:ind w:left="0"/>
              <w:rPr>
                <w:ins w:id="2273" w:author="shorny" w:date="2014-05-31T14:38:00Z"/>
                <w:lang w:eastAsia="en-AU"/>
              </w:rPr>
            </w:pPr>
          </w:p>
        </w:tc>
        <w:tc>
          <w:tcPr>
            <w:tcW w:w="226" w:type="dxa"/>
            <w:tcPrChange w:id="2274" w:author="shorny" w:date="2014-05-31T14:43:00Z">
              <w:tcPr>
                <w:tcW w:w="226" w:type="dxa"/>
              </w:tcPr>
            </w:tcPrChange>
          </w:tcPr>
          <w:p w14:paraId="6D91D2EC" w14:textId="77777777" w:rsidR="008F21C6" w:rsidRDefault="008F21C6" w:rsidP="00883FEF">
            <w:pPr>
              <w:pStyle w:val="ListParagraph"/>
              <w:ind w:left="0"/>
              <w:rPr>
                <w:ins w:id="2275" w:author="shorny" w:date="2014-05-31T14:38:00Z"/>
                <w:lang w:eastAsia="en-AU"/>
              </w:rPr>
            </w:pPr>
          </w:p>
        </w:tc>
        <w:tc>
          <w:tcPr>
            <w:tcW w:w="226" w:type="dxa"/>
            <w:tcPrChange w:id="2276" w:author="shorny" w:date="2014-05-31T14:43:00Z">
              <w:tcPr>
                <w:tcW w:w="226" w:type="dxa"/>
              </w:tcPr>
            </w:tcPrChange>
          </w:tcPr>
          <w:p w14:paraId="0E559402" w14:textId="77777777" w:rsidR="008F21C6" w:rsidRDefault="008F21C6" w:rsidP="00883FEF">
            <w:pPr>
              <w:pStyle w:val="ListParagraph"/>
              <w:ind w:left="0"/>
              <w:rPr>
                <w:ins w:id="2277" w:author="shorny" w:date="2014-05-31T14:38:00Z"/>
                <w:lang w:eastAsia="en-AU"/>
              </w:rPr>
            </w:pPr>
          </w:p>
        </w:tc>
        <w:tc>
          <w:tcPr>
            <w:tcW w:w="226" w:type="dxa"/>
            <w:tcPrChange w:id="2278" w:author="shorny" w:date="2014-05-31T14:43:00Z">
              <w:tcPr>
                <w:tcW w:w="226" w:type="dxa"/>
              </w:tcPr>
            </w:tcPrChange>
          </w:tcPr>
          <w:p w14:paraId="041BD657" w14:textId="77777777" w:rsidR="008F21C6" w:rsidRDefault="008F21C6" w:rsidP="00883FEF">
            <w:pPr>
              <w:pStyle w:val="ListParagraph"/>
              <w:ind w:left="0"/>
              <w:rPr>
                <w:ins w:id="2279" w:author="shorny" w:date="2014-05-31T14:38:00Z"/>
                <w:lang w:eastAsia="en-AU"/>
              </w:rPr>
            </w:pPr>
          </w:p>
        </w:tc>
        <w:tc>
          <w:tcPr>
            <w:tcW w:w="226" w:type="dxa"/>
            <w:tcPrChange w:id="2280" w:author="shorny" w:date="2014-05-31T14:43:00Z">
              <w:tcPr>
                <w:tcW w:w="226" w:type="dxa"/>
              </w:tcPr>
            </w:tcPrChange>
          </w:tcPr>
          <w:p w14:paraId="3AFA7144" w14:textId="77777777" w:rsidR="008F21C6" w:rsidRDefault="008F21C6" w:rsidP="00883FEF">
            <w:pPr>
              <w:pStyle w:val="ListParagraph"/>
              <w:ind w:left="0"/>
              <w:rPr>
                <w:ins w:id="2281" w:author="shorny" w:date="2014-05-31T14:38:00Z"/>
                <w:lang w:eastAsia="en-AU"/>
              </w:rPr>
            </w:pPr>
          </w:p>
        </w:tc>
        <w:tc>
          <w:tcPr>
            <w:tcW w:w="226" w:type="dxa"/>
            <w:tcPrChange w:id="2282" w:author="shorny" w:date="2014-05-31T14:43:00Z">
              <w:tcPr>
                <w:tcW w:w="226" w:type="dxa"/>
              </w:tcPr>
            </w:tcPrChange>
          </w:tcPr>
          <w:p w14:paraId="34D8173E" w14:textId="77777777" w:rsidR="008F21C6" w:rsidRDefault="008F21C6" w:rsidP="00883FEF">
            <w:pPr>
              <w:pStyle w:val="ListParagraph"/>
              <w:ind w:left="0"/>
              <w:rPr>
                <w:ins w:id="2283" w:author="shorny" w:date="2014-05-31T14:38:00Z"/>
                <w:lang w:eastAsia="en-AU"/>
              </w:rPr>
            </w:pPr>
          </w:p>
        </w:tc>
        <w:tc>
          <w:tcPr>
            <w:tcW w:w="226" w:type="dxa"/>
            <w:tcPrChange w:id="2284" w:author="shorny" w:date="2014-05-31T14:43:00Z">
              <w:tcPr>
                <w:tcW w:w="226" w:type="dxa"/>
              </w:tcPr>
            </w:tcPrChange>
          </w:tcPr>
          <w:p w14:paraId="610081AF" w14:textId="77777777" w:rsidR="008F21C6" w:rsidRDefault="008F21C6" w:rsidP="00883FEF">
            <w:pPr>
              <w:pStyle w:val="ListParagraph"/>
              <w:ind w:left="0"/>
              <w:rPr>
                <w:ins w:id="2285" w:author="shorny" w:date="2014-05-31T14:38:00Z"/>
                <w:lang w:eastAsia="en-AU"/>
              </w:rPr>
            </w:pPr>
          </w:p>
        </w:tc>
      </w:tr>
      <w:tr w:rsidR="008F21C6" w14:paraId="1663F74C" w14:textId="77777777" w:rsidTr="008F21C6">
        <w:trPr>
          <w:ins w:id="2286" w:author="shorny" w:date="2014-05-31T14:38:00Z"/>
        </w:trPr>
        <w:tc>
          <w:tcPr>
            <w:tcW w:w="2835" w:type="dxa"/>
            <w:tcPrChange w:id="2287" w:author="shorny" w:date="2014-05-31T14:43:00Z">
              <w:tcPr>
                <w:tcW w:w="225" w:type="dxa"/>
              </w:tcPr>
            </w:tcPrChange>
          </w:tcPr>
          <w:p w14:paraId="23EE116D" w14:textId="77777777" w:rsidR="008F21C6" w:rsidRDefault="008F21C6" w:rsidP="00883FEF">
            <w:pPr>
              <w:pStyle w:val="ListParagraph"/>
              <w:ind w:left="0"/>
              <w:rPr>
                <w:ins w:id="2288" w:author="shorny" w:date="2014-05-31T14:38:00Z"/>
                <w:lang w:eastAsia="en-AU"/>
              </w:rPr>
            </w:pPr>
          </w:p>
        </w:tc>
        <w:tc>
          <w:tcPr>
            <w:tcW w:w="225" w:type="dxa"/>
            <w:tcPrChange w:id="2289" w:author="shorny" w:date="2014-05-31T14:43:00Z">
              <w:tcPr>
                <w:tcW w:w="225" w:type="dxa"/>
              </w:tcPr>
            </w:tcPrChange>
          </w:tcPr>
          <w:p w14:paraId="7F1F4EA5" w14:textId="77777777" w:rsidR="008F21C6" w:rsidRDefault="008F21C6" w:rsidP="00883FEF">
            <w:pPr>
              <w:pStyle w:val="ListParagraph"/>
              <w:ind w:left="0"/>
              <w:rPr>
                <w:ins w:id="2290" w:author="shorny" w:date="2014-05-31T14:38:00Z"/>
                <w:lang w:eastAsia="en-AU"/>
              </w:rPr>
            </w:pPr>
          </w:p>
        </w:tc>
        <w:tc>
          <w:tcPr>
            <w:tcW w:w="225" w:type="dxa"/>
            <w:tcPrChange w:id="2291" w:author="shorny" w:date="2014-05-31T14:43:00Z">
              <w:tcPr>
                <w:tcW w:w="225" w:type="dxa"/>
              </w:tcPr>
            </w:tcPrChange>
          </w:tcPr>
          <w:p w14:paraId="6F191E27" w14:textId="77777777" w:rsidR="008F21C6" w:rsidRDefault="008F21C6" w:rsidP="00883FEF">
            <w:pPr>
              <w:pStyle w:val="ListParagraph"/>
              <w:ind w:left="0"/>
              <w:rPr>
                <w:ins w:id="2292" w:author="shorny" w:date="2014-05-31T14:38:00Z"/>
                <w:lang w:eastAsia="en-AU"/>
              </w:rPr>
            </w:pPr>
          </w:p>
        </w:tc>
        <w:tc>
          <w:tcPr>
            <w:tcW w:w="225" w:type="dxa"/>
            <w:tcPrChange w:id="2293" w:author="shorny" w:date="2014-05-31T14:43:00Z">
              <w:tcPr>
                <w:tcW w:w="225" w:type="dxa"/>
              </w:tcPr>
            </w:tcPrChange>
          </w:tcPr>
          <w:p w14:paraId="31A6B4EE" w14:textId="77777777" w:rsidR="008F21C6" w:rsidRDefault="008F21C6" w:rsidP="00883FEF">
            <w:pPr>
              <w:pStyle w:val="ListParagraph"/>
              <w:ind w:left="0"/>
              <w:rPr>
                <w:ins w:id="2294" w:author="shorny" w:date="2014-05-31T14:38:00Z"/>
                <w:lang w:eastAsia="en-AU"/>
              </w:rPr>
            </w:pPr>
          </w:p>
        </w:tc>
        <w:tc>
          <w:tcPr>
            <w:tcW w:w="225" w:type="dxa"/>
            <w:tcPrChange w:id="2295" w:author="shorny" w:date="2014-05-31T14:43:00Z">
              <w:tcPr>
                <w:tcW w:w="225" w:type="dxa"/>
              </w:tcPr>
            </w:tcPrChange>
          </w:tcPr>
          <w:p w14:paraId="6377E48D" w14:textId="77777777" w:rsidR="008F21C6" w:rsidRDefault="008F21C6" w:rsidP="00883FEF">
            <w:pPr>
              <w:pStyle w:val="ListParagraph"/>
              <w:ind w:left="0"/>
              <w:rPr>
                <w:ins w:id="2296" w:author="shorny" w:date="2014-05-31T14:38:00Z"/>
                <w:lang w:eastAsia="en-AU"/>
              </w:rPr>
            </w:pPr>
          </w:p>
        </w:tc>
        <w:tc>
          <w:tcPr>
            <w:tcW w:w="225" w:type="dxa"/>
            <w:tcPrChange w:id="2297" w:author="shorny" w:date="2014-05-31T14:43:00Z">
              <w:tcPr>
                <w:tcW w:w="225" w:type="dxa"/>
              </w:tcPr>
            </w:tcPrChange>
          </w:tcPr>
          <w:p w14:paraId="0987EA1D" w14:textId="77777777" w:rsidR="008F21C6" w:rsidRDefault="008F21C6" w:rsidP="00883FEF">
            <w:pPr>
              <w:pStyle w:val="ListParagraph"/>
              <w:ind w:left="0"/>
              <w:rPr>
                <w:ins w:id="2298" w:author="shorny" w:date="2014-05-31T14:38:00Z"/>
                <w:lang w:eastAsia="en-AU"/>
              </w:rPr>
            </w:pPr>
          </w:p>
        </w:tc>
        <w:tc>
          <w:tcPr>
            <w:tcW w:w="225" w:type="dxa"/>
            <w:tcPrChange w:id="2299" w:author="shorny" w:date="2014-05-31T14:43:00Z">
              <w:tcPr>
                <w:tcW w:w="225" w:type="dxa"/>
              </w:tcPr>
            </w:tcPrChange>
          </w:tcPr>
          <w:p w14:paraId="3E2D1BCC" w14:textId="77777777" w:rsidR="008F21C6" w:rsidRDefault="008F21C6" w:rsidP="00883FEF">
            <w:pPr>
              <w:pStyle w:val="ListParagraph"/>
              <w:ind w:left="0"/>
              <w:rPr>
                <w:ins w:id="2300" w:author="shorny" w:date="2014-05-31T14:38:00Z"/>
                <w:lang w:eastAsia="en-AU"/>
              </w:rPr>
            </w:pPr>
          </w:p>
        </w:tc>
        <w:tc>
          <w:tcPr>
            <w:tcW w:w="225" w:type="dxa"/>
            <w:tcPrChange w:id="2301" w:author="shorny" w:date="2014-05-31T14:43:00Z">
              <w:tcPr>
                <w:tcW w:w="225" w:type="dxa"/>
              </w:tcPr>
            </w:tcPrChange>
          </w:tcPr>
          <w:p w14:paraId="639042F7" w14:textId="77777777" w:rsidR="008F21C6" w:rsidRDefault="008F21C6" w:rsidP="00883FEF">
            <w:pPr>
              <w:pStyle w:val="ListParagraph"/>
              <w:ind w:left="0"/>
              <w:rPr>
                <w:ins w:id="2302" w:author="shorny" w:date="2014-05-31T14:38:00Z"/>
                <w:lang w:eastAsia="en-AU"/>
              </w:rPr>
            </w:pPr>
          </w:p>
        </w:tc>
        <w:tc>
          <w:tcPr>
            <w:tcW w:w="225" w:type="dxa"/>
            <w:tcPrChange w:id="2303" w:author="shorny" w:date="2014-05-31T14:43:00Z">
              <w:tcPr>
                <w:tcW w:w="225" w:type="dxa"/>
              </w:tcPr>
            </w:tcPrChange>
          </w:tcPr>
          <w:p w14:paraId="3065E01D" w14:textId="77777777" w:rsidR="008F21C6" w:rsidRDefault="008F21C6" w:rsidP="00883FEF">
            <w:pPr>
              <w:pStyle w:val="ListParagraph"/>
              <w:ind w:left="0"/>
              <w:rPr>
                <w:ins w:id="2304" w:author="shorny" w:date="2014-05-31T14:38:00Z"/>
                <w:lang w:eastAsia="en-AU"/>
              </w:rPr>
            </w:pPr>
          </w:p>
        </w:tc>
        <w:tc>
          <w:tcPr>
            <w:tcW w:w="225" w:type="dxa"/>
            <w:tcPrChange w:id="2305" w:author="shorny" w:date="2014-05-31T14:43:00Z">
              <w:tcPr>
                <w:tcW w:w="225" w:type="dxa"/>
              </w:tcPr>
            </w:tcPrChange>
          </w:tcPr>
          <w:p w14:paraId="4F537EF8" w14:textId="77777777" w:rsidR="008F21C6" w:rsidRDefault="008F21C6" w:rsidP="00883FEF">
            <w:pPr>
              <w:pStyle w:val="ListParagraph"/>
              <w:ind w:left="0"/>
              <w:rPr>
                <w:ins w:id="2306" w:author="shorny" w:date="2014-05-31T14:38:00Z"/>
                <w:lang w:eastAsia="en-AU"/>
              </w:rPr>
            </w:pPr>
          </w:p>
        </w:tc>
        <w:tc>
          <w:tcPr>
            <w:tcW w:w="225" w:type="dxa"/>
            <w:tcPrChange w:id="2307" w:author="shorny" w:date="2014-05-31T14:43:00Z">
              <w:tcPr>
                <w:tcW w:w="225" w:type="dxa"/>
              </w:tcPr>
            </w:tcPrChange>
          </w:tcPr>
          <w:p w14:paraId="513AC00B" w14:textId="77777777" w:rsidR="008F21C6" w:rsidRDefault="008F21C6" w:rsidP="00883FEF">
            <w:pPr>
              <w:pStyle w:val="ListParagraph"/>
              <w:ind w:left="0"/>
              <w:rPr>
                <w:ins w:id="2308" w:author="shorny" w:date="2014-05-31T14:38:00Z"/>
                <w:lang w:eastAsia="en-AU"/>
              </w:rPr>
            </w:pPr>
          </w:p>
        </w:tc>
        <w:tc>
          <w:tcPr>
            <w:tcW w:w="225" w:type="dxa"/>
            <w:tcPrChange w:id="2309" w:author="shorny" w:date="2014-05-31T14:43:00Z">
              <w:tcPr>
                <w:tcW w:w="225" w:type="dxa"/>
              </w:tcPr>
            </w:tcPrChange>
          </w:tcPr>
          <w:p w14:paraId="55E63891" w14:textId="77777777" w:rsidR="008F21C6" w:rsidRDefault="008F21C6" w:rsidP="00883FEF">
            <w:pPr>
              <w:pStyle w:val="ListParagraph"/>
              <w:ind w:left="0"/>
              <w:rPr>
                <w:ins w:id="2310" w:author="shorny" w:date="2014-05-31T14:38:00Z"/>
                <w:lang w:eastAsia="en-AU"/>
              </w:rPr>
            </w:pPr>
          </w:p>
        </w:tc>
        <w:tc>
          <w:tcPr>
            <w:tcW w:w="225" w:type="dxa"/>
            <w:tcPrChange w:id="2311" w:author="shorny" w:date="2014-05-31T14:43:00Z">
              <w:tcPr>
                <w:tcW w:w="225" w:type="dxa"/>
              </w:tcPr>
            </w:tcPrChange>
          </w:tcPr>
          <w:p w14:paraId="7C14F2F5" w14:textId="77777777" w:rsidR="008F21C6" w:rsidRDefault="008F21C6" w:rsidP="00883FEF">
            <w:pPr>
              <w:pStyle w:val="ListParagraph"/>
              <w:ind w:left="0"/>
              <w:rPr>
                <w:ins w:id="2312" w:author="shorny" w:date="2014-05-31T14:38:00Z"/>
                <w:lang w:eastAsia="en-AU"/>
              </w:rPr>
            </w:pPr>
          </w:p>
        </w:tc>
        <w:tc>
          <w:tcPr>
            <w:tcW w:w="225" w:type="dxa"/>
            <w:tcPrChange w:id="2313" w:author="shorny" w:date="2014-05-31T14:43:00Z">
              <w:tcPr>
                <w:tcW w:w="225" w:type="dxa"/>
              </w:tcPr>
            </w:tcPrChange>
          </w:tcPr>
          <w:p w14:paraId="4AB98A81" w14:textId="77777777" w:rsidR="008F21C6" w:rsidRDefault="008F21C6" w:rsidP="00883FEF">
            <w:pPr>
              <w:pStyle w:val="ListParagraph"/>
              <w:ind w:left="0"/>
              <w:rPr>
                <w:ins w:id="2314" w:author="shorny" w:date="2014-05-31T14:38:00Z"/>
                <w:lang w:eastAsia="en-AU"/>
              </w:rPr>
            </w:pPr>
          </w:p>
        </w:tc>
        <w:tc>
          <w:tcPr>
            <w:tcW w:w="225" w:type="dxa"/>
            <w:tcPrChange w:id="2315" w:author="shorny" w:date="2014-05-31T14:43:00Z">
              <w:tcPr>
                <w:tcW w:w="225" w:type="dxa"/>
              </w:tcPr>
            </w:tcPrChange>
          </w:tcPr>
          <w:p w14:paraId="4B03471C" w14:textId="77777777" w:rsidR="008F21C6" w:rsidRDefault="008F21C6" w:rsidP="00883FEF">
            <w:pPr>
              <w:pStyle w:val="ListParagraph"/>
              <w:ind w:left="0"/>
              <w:rPr>
                <w:ins w:id="2316" w:author="shorny" w:date="2014-05-31T14:38:00Z"/>
                <w:lang w:eastAsia="en-AU"/>
              </w:rPr>
            </w:pPr>
          </w:p>
        </w:tc>
        <w:tc>
          <w:tcPr>
            <w:tcW w:w="225" w:type="dxa"/>
            <w:tcPrChange w:id="2317" w:author="shorny" w:date="2014-05-31T14:43:00Z">
              <w:tcPr>
                <w:tcW w:w="225" w:type="dxa"/>
              </w:tcPr>
            </w:tcPrChange>
          </w:tcPr>
          <w:p w14:paraId="57CBEB9D" w14:textId="77777777" w:rsidR="008F21C6" w:rsidRDefault="008F21C6" w:rsidP="00883FEF">
            <w:pPr>
              <w:pStyle w:val="ListParagraph"/>
              <w:ind w:left="0"/>
              <w:rPr>
                <w:ins w:id="2318" w:author="shorny" w:date="2014-05-31T14:38:00Z"/>
                <w:lang w:eastAsia="en-AU"/>
              </w:rPr>
            </w:pPr>
          </w:p>
        </w:tc>
        <w:tc>
          <w:tcPr>
            <w:tcW w:w="225" w:type="dxa"/>
            <w:tcPrChange w:id="2319" w:author="shorny" w:date="2014-05-31T14:43:00Z">
              <w:tcPr>
                <w:tcW w:w="225" w:type="dxa"/>
              </w:tcPr>
            </w:tcPrChange>
          </w:tcPr>
          <w:p w14:paraId="451ADC32" w14:textId="77777777" w:rsidR="008F21C6" w:rsidRDefault="008F21C6" w:rsidP="00883FEF">
            <w:pPr>
              <w:pStyle w:val="ListParagraph"/>
              <w:ind w:left="0"/>
              <w:rPr>
                <w:ins w:id="2320" w:author="shorny" w:date="2014-05-31T14:38:00Z"/>
                <w:lang w:eastAsia="en-AU"/>
              </w:rPr>
            </w:pPr>
          </w:p>
        </w:tc>
        <w:tc>
          <w:tcPr>
            <w:tcW w:w="226" w:type="dxa"/>
            <w:tcPrChange w:id="2321" w:author="shorny" w:date="2014-05-31T14:43:00Z">
              <w:tcPr>
                <w:tcW w:w="226" w:type="dxa"/>
              </w:tcPr>
            </w:tcPrChange>
          </w:tcPr>
          <w:p w14:paraId="327E552A" w14:textId="77777777" w:rsidR="008F21C6" w:rsidRDefault="008F21C6" w:rsidP="00883FEF">
            <w:pPr>
              <w:pStyle w:val="ListParagraph"/>
              <w:ind w:left="0"/>
              <w:rPr>
                <w:ins w:id="2322" w:author="shorny" w:date="2014-05-31T14:38:00Z"/>
                <w:lang w:eastAsia="en-AU"/>
              </w:rPr>
            </w:pPr>
          </w:p>
        </w:tc>
        <w:tc>
          <w:tcPr>
            <w:tcW w:w="226" w:type="dxa"/>
            <w:tcPrChange w:id="2323" w:author="shorny" w:date="2014-05-31T14:43:00Z">
              <w:tcPr>
                <w:tcW w:w="226" w:type="dxa"/>
              </w:tcPr>
            </w:tcPrChange>
          </w:tcPr>
          <w:p w14:paraId="3395EE6C" w14:textId="77777777" w:rsidR="008F21C6" w:rsidRDefault="008F21C6" w:rsidP="00883FEF">
            <w:pPr>
              <w:pStyle w:val="ListParagraph"/>
              <w:ind w:left="0"/>
              <w:rPr>
                <w:ins w:id="2324" w:author="shorny" w:date="2014-05-31T14:38:00Z"/>
                <w:lang w:eastAsia="en-AU"/>
              </w:rPr>
            </w:pPr>
          </w:p>
        </w:tc>
        <w:tc>
          <w:tcPr>
            <w:tcW w:w="226" w:type="dxa"/>
            <w:tcPrChange w:id="2325" w:author="shorny" w:date="2014-05-31T14:43:00Z">
              <w:tcPr>
                <w:tcW w:w="226" w:type="dxa"/>
              </w:tcPr>
            </w:tcPrChange>
          </w:tcPr>
          <w:p w14:paraId="19E867A0" w14:textId="77777777" w:rsidR="008F21C6" w:rsidRDefault="008F21C6" w:rsidP="00883FEF">
            <w:pPr>
              <w:pStyle w:val="ListParagraph"/>
              <w:ind w:left="0"/>
              <w:rPr>
                <w:ins w:id="2326" w:author="shorny" w:date="2014-05-31T14:38:00Z"/>
                <w:lang w:eastAsia="en-AU"/>
              </w:rPr>
            </w:pPr>
          </w:p>
        </w:tc>
        <w:tc>
          <w:tcPr>
            <w:tcW w:w="226" w:type="dxa"/>
            <w:tcPrChange w:id="2327" w:author="shorny" w:date="2014-05-31T14:43:00Z">
              <w:tcPr>
                <w:tcW w:w="226" w:type="dxa"/>
              </w:tcPr>
            </w:tcPrChange>
          </w:tcPr>
          <w:p w14:paraId="03DC160F" w14:textId="77777777" w:rsidR="008F21C6" w:rsidRDefault="008F21C6" w:rsidP="00883FEF">
            <w:pPr>
              <w:pStyle w:val="ListParagraph"/>
              <w:ind w:left="0"/>
              <w:rPr>
                <w:ins w:id="2328" w:author="shorny" w:date="2014-05-31T14:38:00Z"/>
                <w:lang w:eastAsia="en-AU"/>
              </w:rPr>
            </w:pPr>
          </w:p>
        </w:tc>
        <w:tc>
          <w:tcPr>
            <w:tcW w:w="226" w:type="dxa"/>
            <w:tcPrChange w:id="2329" w:author="shorny" w:date="2014-05-31T14:43:00Z">
              <w:tcPr>
                <w:tcW w:w="226" w:type="dxa"/>
              </w:tcPr>
            </w:tcPrChange>
          </w:tcPr>
          <w:p w14:paraId="2D46E204" w14:textId="77777777" w:rsidR="008F21C6" w:rsidRDefault="008F21C6" w:rsidP="00883FEF">
            <w:pPr>
              <w:pStyle w:val="ListParagraph"/>
              <w:ind w:left="0"/>
              <w:rPr>
                <w:ins w:id="2330" w:author="shorny" w:date="2014-05-31T14:38:00Z"/>
                <w:lang w:eastAsia="en-AU"/>
              </w:rPr>
            </w:pPr>
          </w:p>
        </w:tc>
        <w:tc>
          <w:tcPr>
            <w:tcW w:w="226" w:type="dxa"/>
            <w:tcPrChange w:id="2331" w:author="shorny" w:date="2014-05-31T14:43:00Z">
              <w:tcPr>
                <w:tcW w:w="226" w:type="dxa"/>
              </w:tcPr>
            </w:tcPrChange>
          </w:tcPr>
          <w:p w14:paraId="13597F82" w14:textId="77777777" w:rsidR="008F21C6" w:rsidRDefault="008F21C6" w:rsidP="00883FEF">
            <w:pPr>
              <w:pStyle w:val="ListParagraph"/>
              <w:ind w:left="0"/>
              <w:rPr>
                <w:ins w:id="2332" w:author="shorny" w:date="2014-05-31T14:38:00Z"/>
                <w:lang w:eastAsia="en-AU"/>
              </w:rPr>
            </w:pPr>
          </w:p>
        </w:tc>
        <w:tc>
          <w:tcPr>
            <w:tcW w:w="226" w:type="dxa"/>
            <w:tcPrChange w:id="2333" w:author="shorny" w:date="2014-05-31T14:43:00Z">
              <w:tcPr>
                <w:tcW w:w="226" w:type="dxa"/>
              </w:tcPr>
            </w:tcPrChange>
          </w:tcPr>
          <w:p w14:paraId="6B7D5FB6" w14:textId="77777777" w:rsidR="008F21C6" w:rsidRDefault="008F21C6" w:rsidP="00883FEF">
            <w:pPr>
              <w:pStyle w:val="ListParagraph"/>
              <w:ind w:left="0"/>
              <w:rPr>
                <w:ins w:id="2334" w:author="shorny" w:date="2014-05-31T14:38:00Z"/>
                <w:lang w:eastAsia="en-AU"/>
              </w:rPr>
            </w:pPr>
          </w:p>
        </w:tc>
        <w:tc>
          <w:tcPr>
            <w:tcW w:w="226" w:type="dxa"/>
            <w:tcPrChange w:id="2335" w:author="shorny" w:date="2014-05-31T14:43:00Z">
              <w:tcPr>
                <w:tcW w:w="226" w:type="dxa"/>
              </w:tcPr>
            </w:tcPrChange>
          </w:tcPr>
          <w:p w14:paraId="43CDBFE1" w14:textId="77777777" w:rsidR="008F21C6" w:rsidRDefault="008F21C6" w:rsidP="00883FEF">
            <w:pPr>
              <w:pStyle w:val="ListParagraph"/>
              <w:ind w:left="0"/>
              <w:rPr>
                <w:ins w:id="2336" w:author="shorny" w:date="2014-05-31T14:38:00Z"/>
                <w:lang w:eastAsia="en-AU"/>
              </w:rPr>
            </w:pPr>
          </w:p>
        </w:tc>
        <w:tc>
          <w:tcPr>
            <w:tcW w:w="226" w:type="dxa"/>
            <w:tcPrChange w:id="2337" w:author="shorny" w:date="2014-05-31T14:43:00Z">
              <w:tcPr>
                <w:tcW w:w="226" w:type="dxa"/>
              </w:tcPr>
            </w:tcPrChange>
          </w:tcPr>
          <w:p w14:paraId="4746F0D5" w14:textId="77777777" w:rsidR="008F21C6" w:rsidRDefault="008F21C6" w:rsidP="00883FEF">
            <w:pPr>
              <w:pStyle w:val="ListParagraph"/>
              <w:ind w:left="0"/>
              <w:rPr>
                <w:ins w:id="2338" w:author="shorny" w:date="2014-05-31T14:38:00Z"/>
                <w:lang w:eastAsia="en-AU"/>
              </w:rPr>
            </w:pPr>
          </w:p>
        </w:tc>
        <w:tc>
          <w:tcPr>
            <w:tcW w:w="226" w:type="dxa"/>
            <w:tcPrChange w:id="2339" w:author="shorny" w:date="2014-05-31T14:43:00Z">
              <w:tcPr>
                <w:tcW w:w="226" w:type="dxa"/>
              </w:tcPr>
            </w:tcPrChange>
          </w:tcPr>
          <w:p w14:paraId="0791E9E8" w14:textId="77777777" w:rsidR="008F21C6" w:rsidRDefault="008F21C6" w:rsidP="00883FEF">
            <w:pPr>
              <w:pStyle w:val="ListParagraph"/>
              <w:ind w:left="0"/>
              <w:rPr>
                <w:ins w:id="2340" w:author="shorny" w:date="2014-05-31T14:38:00Z"/>
                <w:lang w:eastAsia="en-AU"/>
              </w:rPr>
            </w:pPr>
          </w:p>
        </w:tc>
        <w:tc>
          <w:tcPr>
            <w:tcW w:w="226" w:type="dxa"/>
            <w:tcPrChange w:id="2341" w:author="shorny" w:date="2014-05-31T14:43:00Z">
              <w:tcPr>
                <w:tcW w:w="226" w:type="dxa"/>
              </w:tcPr>
            </w:tcPrChange>
          </w:tcPr>
          <w:p w14:paraId="03C72A8C" w14:textId="77777777" w:rsidR="008F21C6" w:rsidRDefault="008F21C6" w:rsidP="00883FEF">
            <w:pPr>
              <w:pStyle w:val="ListParagraph"/>
              <w:ind w:left="0"/>
              <w:rPr>
                <w:ins w:id="2342" w:author="shorny" w:date="2014-05-31T14:38:00Z"/>
                <w:lang w:eastAsia="en-AU"/>
              </w:rPr>
            </w:pPr>
          </w:p>
        </w:tc>
        <w:tc>
          <w:tcPr>
            <w:tcW w:w="226" w:type="dxa"/>
            <w:tcPrChange w:id="2343" w:author="shorny" w:date="2014-05-31T14:43:00Z">
              <w:tcPr>
                <w:tcW w:w="226" w:type="dxa"/>
              </w:tcPr>
            </w:tcPrChange>
          </w:tcPr>
          <w:p w14:paraId="0AB7F85B" w14:textId="77777777" w:rsidR="008F21C6" w:rsidRDefault="008F21C6" w:rsidP="00883FEF">
            <w:pPr>
              <w:pStyle w:val="ListParagraph"/>
              <w:ind w:left="0"/>
              <w:rPr>
                <w:ins w:id="2344" w:author="shorny" w:date="2014-05-31T14:38:00Z"/>
                <w:lang w:eastAsia="en-AU"/>
              </w:rPr>
            </w:pPr>
          </w:p>
        </w:tc>
        <w:tc>
          <w:tcPr>
            <w:tcW w:w="226" w:type="dxa"/>
            <w:tcPrChange w:id="2345" w:author="shorny" w:date="2014-05-31T14:43:00Z">
              <w:tcPr>
                <w:tcW w:w="226" w:type="dxa"/>
              </w:tcPr>
            </w:tcPrChange>
          </w:tcPr>
          <w:p w14:paraId="4EBF7713" w14:textId="77777777" w:rsidR="008F21C6" w:rsidRDefault="008F21C6" w:rsidP="00883FEF">
            <w:pPr>
              <w:pStyle w:val="ListParagraph"/>
              <w:ind w:left="0"/>
              <w:rPr>
                <w:ins w:id="2346" w:author="shorny" w:date="2014-05-31T14:38:00Z"/>
                <w:lang w:eastAsia="en-AU"/>
              </w:rPr>
            </w:pPr>
          </w:p>
        </w:tc>
        <w:tc>
          <w:tcPr>
            <w:tcW w:w="226" w:type="dxa"/>
            <w:tcPrChange w:id="2347" w:author="shorny" w:date="2014-05-31T14:43:00Z">
              <w:tcPr>
                <w:tcW w:w="226" w:type="dxa"/>
              </w:tcPr>
            </w:tcPrChange>
          </w:tcPr>
          <w:p w14:paraId="224800B3" w14:textId="77777777" w:rsidR="008F21C6" w:rsidRDefault="008F21C6" w:rsidP="00883FEF">
            <w:pPr>
              <w:pStyle w:val="ListParagraph"/>
              <w:ind w:left="0"/>
              <w:rPr>
                <w:ins w:id="2348" w:author="shorny" w:date="2014-05-31T14:38:00Z"/>
                <w:lang w:eastAsia="en-AU"/>
              </w:rPr>
            </w:pPr>
          </w:p>
        </w:tc>
        <w:tc>
          <w:tcPr>
            <w:tcW w:w="226" w:type="dxa"/>
            <w:tcPrChange w:id="2349" w:author="shorny" w:date="2014-05-31T14:43:00Z">
              <w:tcPr>
                <w:tcW w:w="226" w:type="dxa"/>
              </w:tcPr>
            </w:tcPrChange>
          </w:tcPr>
          <w:p w14:paraId="3F4FA2FA" w14:textId="77777777" w:rsidR="008F21C6" w:rsidRDefault="008F21C6" w:rsidP="00883FEF">
            <w:pPr>
              <w:pStyle w:val="ListParagraph"/>
              <w:ind w:left="0"/>
              <w:rPr>
                <w:ins w:id="2350" w:author="shorny" w:date="2014-05-31T14:38:00Z"/>
                <w:lang w:eastAsia="en-AU"/>
              </w:rPr>
            </w:pPr>
          </w:p>
        </w:tc>
        <w:tc>
          <w:tcPr>
            <w:tcW w:w="226" w:type="dxa"/>
            <w:tcPrChange w:id="2351" w:author="shorny" w:date="2014-05-31T14:43:00Z">
              <w:tcPr>
                <w:tcW w:w="226" w:type="dxa"/>
              </w:tcPr>
            </w:tcPrChange>
          </w:tcPr>
          <w:p w14:paraId="6D2C2364" w14:textId="77777777" w:rsidR="008F21C6" w:rsidRDefault="008F21C6" w:rsidP="00883FEF">
            <w:pPr>
              <w:pStyle w:val="ListParagraph"/>
              <w:ind w:left="0"/>
              <w:rPr>
                <w:ins w:id="2352" w:author="shorny" w:date="2014-05-31T14:38:00Z"/>
                <w:lang w:eastAsia="en-AU"/>
              </w:rPr>
            </w:pPr>
          </w:p>
        </w:tc>
        <w:tc>
          <w:tcPr>
            <w:tcW w:w="226" w:type="dxa"/>
            <w:tcPrChange w:id="2353" w:author="shorny" w:date="2014-05-31T14:43:00Z">
              <w:tcPr>
                <w:tcW w:w="226" w:type="dxa"/>
              </w:tcPr>
            </w:tcPrChange>
          </w:tcPr>
          <w:p w14:paraId="5156939C" w14:textId="77777777" w:rsidR="008F21C6" w:rsidRDefault="008F21C6" w:rsidP="00883FEF">
            <w:pPr>
              <w:pStyle w:val="ListParagraph"/>
              <w:ind w:left="0"/>
              <w:rPr>
                <w:ins w:id="2354" w:author="shorny" w:date="2014-05-31T14:38:00Z"/>
                <w:lang w:eastAsia="en-AU"/>
              </w:rPr>
            </w:pPr>
          </w:p>
        </w:tc>
        <w:tc>
          <w:tcPr>
            <w:tcW w:w="226" w:type="dxa"/>
            <w:tcPrChange w:id="2355" w:author="shorny" w:date="2014-05-31T14:43:00Z">
              <w:tcPr>
                <w:tcW w:w="226" w:type="dxa"/>
              </w:tcPr>
            </w:tcPrChange>
          </w:tcPr>
          <w:p w14:paraId="0169B140" w14:textId="77777777" w:rsidR="008F21C6" w:rsidRDefault="008F21C6" w:rsidP="00883FEF">
            <w:pPr>
              <w:pStyle w:val="ListParagraph"/>
              <w:ind w:left="0"/>
              <w:rPr>
                <w:ins w:id="2356" w:author="shorny" w:date="2014-05-31T14:38:00Z"/>
                <w:lang w:eastAsia="en-AU"/>
              </w:rPr>
            </w:pPr>
          </w:p>
        </w:tc>
        <w:tc>
          <w:tcPr>
            <w:tcW w:w="226" w:type="dxa"/>
            <w:tcPrChange w:id="2357" w:author="shorny" w:date="2014-05-31T14:43:00Z">
              <w:tcPr>
                <w:tcW w:w="226" w:type="dxa"/>
              </w:tcPr>
            </w:tcPrChange>
          </w:tcPr>
          <w:p w14:paraId="4EC1951A" w14:textId="77777777" w:rsidR="008F21C6" w:rsidRDefault="008F21C6" w:rsidP="00883FEF">
            <w:pPr>
              <w:pStyle w:val="ListParagraph"/>
              <w:ind w:left="0"/>
              <w:rPr>
                <w:ins w:id="2358" w:author="shorny" w:date="2014-05-31T14:38:00Z"/>
                <w:lang w:eastAsia="en-AU"/>
              </w:rPr>
            </w:pPr>
          </w:p>
        </w:tc>
        <w:tc>
          <w:tcPr>
            <w:tcW w:w="226" w:type="dxa"/>
            <w:tcPrChange w:id="2359" w:author="shorny" w:date="2014-05-31T14:43:00Z">
              <w:tcPr>
                <w:tcW w:w="226" w:type="dxa"/>
              </w:tcPr>
            </w:tcPrChange>
          </w:tcPr>
          <w:p w14:paraId="7381F0C4" w14:textId="77777777" w:rsidR="008F21C6" w:rsidRDefault="008F21C6" w:rsidP="00883FEF">
            <w:pPr>
              <w:pStyle w:val="ListParagraph"/>
              <w:ind w:left="0"/>
              <w:rPr>
                <w:ins w:id="2360" w:author="shorny" w:date="2014-05-31T14:38:00Z"/>
                <w:lang w:eastAsia="en-AU"/>
              </w:rPr>
            </w:pPr>
          </w:p>
        </w:tc>
        <w:tc>
          <w:tcPr>
            <w:tcW w:w="226" w:type="dxa"/>
            <w:tcPrChange w:id="2361" w:author="shorny" w:date="2014-05-31T14:43:00Z">
              <w:tcPr>
                <w:tcW w:w="226" w:type="dxa"/>
              </w:tcPr>
            </w:tcPrChange>
          </w:tcPr>
          <w:p w14:paraId="5AFE9134" w14:textId="77777777" w:rsidR="008F21C6" w:rsidRDefault="008F21C6" w:rsidP="00883FEF">
            <w:pPr>
              <w:pStyle w:val="ListParagraph"/>
              <w:ind w:left="0"/>
              <w:rPr>
                <w:ins w:id="2362" w:author="shorny" w:date="2014-05-31T14:38:00Z"/>
                <w:lang w:eastAsia="en-AU"/>
              </w:rPr>
            </w:pPr>
          </w:p>
        </w:tc>
        <w:tc>
          <w:tcPr>
            <w:tcW w:w="226" w:type="dxa"/>
            <w:tcPrChange w:id="2363" w:author="shorny" w:date="2014-05-31T14:43:00Z">
              <w:tcPr>
                <w:tcW w:w="226" w:type="dxa"/>
              </w:tcPr>
            </w:tcPrChange>
          </w:tcPr>
          <w:p w14:paraId="7315576C" w14:textId="77777777" w:rsidR="008F21C6" w:rsidRDefault="008F21C6" w:rsidP="00883FEF">
            <w:pPr>
              <w:pStyle w:val="ListParagraph"/>
              <w:ind w:left="0"/>
              <w:rPr>
                <w:ins w:id="2364" w:author="shorny" w:date="2014-05-31T14:38:00Z"/>
                <w:lang w:eastAsia="en-AU"/>
              </w:rPr>
            </w:pPr>
          </w:p>
        </w:tc>
        <w:tc>
          <w:tcPr>
            <w:tcW w:w="226" w:type="dxa"/>
            <w:tcPrChange w:id="2365" w:author="shorny" w:date="2014-05-31T14:43:00Z">
              <w:tcPr>
                <w:tcW w:w="226" w:type="dxa"/>
              </w:tcPr>
            </w:tcPrChange>
          </w:tcPr>
          <w:p w14:paraId="14C7BAC8" w14:textId="77777777" w:rsidR="008F21C6" w:rsidRDefault="008F21C6" w:rsidP="00883FEF">
            <w:pPr>
              <w:pStyle w:val="ListParagraph"/>
              <w:ind w:left="0"/>
              <w:rPr>
                <w:ins w:id="2366" w:author="shorny" w:date="2014-05-31T14:38:00Z"/>
                <w:lang w:eastAsia="en-AU"/>
              </w:rPr>
            </w:pPr>
          </w:p>
        </w:tc>
        <w:tc>
          <w:tcPr>
            <w:tcW w:w="226" w:type="dxa"/>
            <w:tcPrChange w:id="2367" w:author="shorny" w:date="2014-05-31T14:43:00Z">
              <w:tcPr>
                <w:tcW w:w="226" w:type="dxa"/>
              </w:tcPr>
            </w:tcPrChange>
          </w:tcPr>
          <w:p w14:paraId="4D553763" w14:textId="77777777" w:rsidR="008F21C6" w:rsidRDefault="008F21C6" w:rsidP="00883FEF">
            <w:pPr>
              <w:pStyle w:val="ListParagraph"/>
              <w:ind w:left="0"/>
              <w:rPr>
                <w:ins w:id="2368" w:author="shorny" w:date="2014-05-31T14:38:00Z"/>
                <w:lang w:eastAsia="en-AU"/>
              </w:rPr>
            </w:pPr>
          </w:p>
        </w:tc>
        <w:tc>
          <w:tcPr>
            <w:tcW w:w="226" w:type="dxa"/>
            <w:tcPrChange w:id="2369" w:author="shorny" w:date="2014-05-31T14:43:00Z">
              <w:tcPr>
                <w:tcW w:w="226" w:type="dxa"/>
              </w:tcPr>
            </w:tcPrChange>
          </w:tcPr>
          <w:p w14:paraId="593ABBA9" w14:textId="77777777" w:rsidR="008F21C6" w:rsidRDefault="008F21C6" w:rsidP="00883FEF">
            <w:pPr>
              <w:pStyle w:val="ListParagraph"/>
              <w:ind w:left="0"/>
              <w:rPr>
                <w:ins w:id="2370" w:author="shorny" w:date="2014-05-31T14:38:00Z"/>
                <w:lang w:eastAsia="en-AU"/>
              </w:rPr>
            </w:pPr>
          </w:p>
        </w:tc>
        <w:tc>
          <w:tcPr>
            <w:tcW w:w="226" w:type="dxa"/>
            <w:tcPrChange w:id="2371" w:author="shorny" w:date="2014-05-31T14:43:00Z">
              <w:tcPr>
                <w:tcW w:w="226" w:type="dxa"/>
              </w:tcPr>
            </w:tcPrChange>
          </w:tcPr>
          <w:p w14:paraId="3D3E3569" w14:textId="77777777" w:rsidR="008F21C6" w:rsidRDefault="008F21C6" w:rsidP="00883FEF">
            <w:pPr>
              <w:pStyle w:val="ListParagraph"/>
              <w:ind w:left="0"/>
              <w:rPr>
                <w:ins w:id="2372" w:author="shorny" w:date="2014-05-31T14:38:00Z"/>
                <w:lang w:eastAsia="en-AU"/>
              </w:rPr>
            </w:pPr>
          </w:p>
        </w:tc>
        <w:tc>
          <w:tcPr>
            <w:tcW w:w="226" w:type="dxa"/>
            <w:tcPrChange w:id="2373" w:author="shorny" w:date="2014-05-31T14:43:00Z">
              <w:tcPr>
                <w:tcW w:w="226" w:type="dxa"/>
              </w:tcPr>
            </w:tcPrChange>
          </w:tcPr>
          <w:p w14:paraId="1693D005" w14:textId="77777777" w:rsidR="008F21C6" w:rsidRDefault="008F21C6" w:rsidP="00883FEF">
            <w:pPr>
              <w:pStyle w:val="ListParagraph"/>
              <w:ind w:left="0"/>
              <w:rPr>
                <w:ins w:id="2374" w:author="shorny" w:date="2014-05-31T14:38:00Z"/>
                <w:lang w:eastAsia="en-AU"/>
              </w:rPr>
            </w:pPr>
          </w:p>
        </w:tc>
        <w:tc>
          <w:tcPr>
            <w:tcW w:w="226" w:type="dxa"/>
            <w:tcPrChange w:id="2375" w:author="shorny" w:date="2014-05-31T14:43:00Z">
              <w:tcPr>
                <w:tcW w:w="226" w:type="dxa"/>
              </w:tcPr>
            </w:tcPrChange>
          </w:tcPr>
          <w:p w14:paraId="3F9FFF3F" w14:textId="77777777" w:rsidR="008F21C6" w:rsidRDefault="008F21C6" w:rsidP="00883FEF">
            <w:pPr>
              <w:pStyle w:val="ListParagraph"/>
              <w:ind w:left="0"/>
              <w:rPr>
                <w:ins w:id="2376" w:author="shorny" w:date="2014-05-31T14:38:00Z"/>
                <w:lang w:eastAsia="en-AU"/>
              </w:rPr>
            </w:pPr>
          </w:p>
        </w:tc>
      </w:tr>
      <w:tr w:rsidR="008F21C6" w14:paraId="60237A2E" w14:textId="77777777" w:rsidTr="008F21C6">
        <w:trPr>
          <w:ins w:id="2377" w:author="shorny" w:date="2014-05-31T14:38:00Z"/>
        </w:trPr>
        <w:tc>
          <w:tcPr>
            <w:tcW w:w="2835" w:type="dxa"/>
            <w:tcPrChange w:id="2378" w:author="shorny" w:date="2014-05-31T14:43:00Z">
              <w:tcPr>
                <w:tcW w:w="225" w:type="dxa"/>
              </w:tcPr>
            </w:tcPrChange>
          </w:tcPr>
          <w:p w14:paraId="1412CF04" w14:textId="77777777" w:rsidR="008F21C6" w:rsidRDefault="008F21C6" w:rsidP="00883FEF">
            <w:pPr>
              <w:pStyle w:val="ListParagraph"/>
              <w:ind w:left="0"/>
              <w:rPr>
                <w:ins w:id="2379" w:author="shorny" w:date="2014-05-31T14:38:00Z"/>
                <w:lang w:eastAsia="en-AU"/>
              </w:rPr>
            </w:pPr>
          </w:p>
        </w:tc>
        <w:tc>
          <w:tcPr>
            <w:tcW w:w="225" w:type="dxa"/>
            <w:tcPrChange w:id="2380" w:author="shorny" w:date="2014-05-31T14:43:00Z">
              <w:tcPr>
                <w:tcW w:w="225" w:type="dxa"/>
              </w:tcPr>
            </w:tcPrChange>
          </w:tcPr>
          <w:p w14:paraId="309C8CF8" w14:textId="77777777" w:rsidR="008F21C6" w:rsidRDefault="008F21C6" w:rsidP="00883FEF">
            <w:pPr>
              <w:pStyle w:val="ListParagraph"/>
              <w:ind w:left="0"/>
              <w:rPr>
                <w:ins w:id="2381" w:author="shorny" w:date="2014-05-31T14:38:00Z"/>
                <w:lang w:eastAsia="en-AU"/>
              </w:rPr>
            </w:pPr>
          </w:p>
        </w:tc>
        <w:tc>
          <w:tcPr>
            <w:tcW w:w="225" w:type="dxa"/>
            <w:tcPrChange w:id="2382" w:author="shorny" w:date="2014-05-31T14:43:00Z">
              <w:tcPr>
                <w:tcW w:w="225" w:type="dxa"/>
              </w:tcPr>
            </w:tcPrChange>
          </w:tcPr>
          <w:p w14:paraId="00D8C8A2" w14:textId="77777777" w:rsidR="008F21C6" w:rsidRDefault="008F21C6" w:rsidP="00883FEF">
            <w:pPr>
              <w:pStyle w:val="ListParagraph"/>
              <w:ind w:left="0"/>
              <w:rPr>
                <w:ins w:id="2383" w:author="shorny" w:date="2014-05-31T14:38:00Z"/>
                <w:lang w:eastAsia="en-AU"/>
              </w:rPr>
            </w:pPr>
          </w:p>
        </w:tc>
        <w:tc>
          <w:tcPr>
            <w:tcW w:w="225" w:type="dxa"/>
            <w:tcPrChange w:id="2384" w:author="shorny" w:date="2014-05-31T14:43:00Z">
              <w:tcPr>
                <w:tcW w:w="225" w:type="dxa"/>
              </w:tcPr>
            </w:tcPrChange>
          </w:tcPr>
          <w:p w14:paraId="1795ADB8" w14:textId="77777777" w:rsidR="008F21C6" w:rsidRDefault="008F21C6" w:rsidP="00883FEF">
            <w:pPr>
              <w:pStyle w:val="ListParagraph"/>
              <w:ind w:left="0"/>
              <w:rPr>
                <w:ins w:id="2385" w:author="shorny" w:date="2014-05-31T14:38:00Z"/>
                <w:lang w:eastAsia="en-AU"/>
              </w:rPr>
            </w:pPr>
          </w:p>
        </w:tc>
        <w:tc>
          <w:tcPr>
            <w:tcW w:w="225" w:type="dxa"/>
            <w:tcPrChange w:id="2386" w:author="shorny" w:date="2014-05-31T14:43:00Z">
              <w:tcPr>
                <w:tcW w:w="225" w:type="dxa"/>
              </w:tcPr>
            </w:tcPrChange>
          </w:tcPr>
          <w:p w14:paraId="64362E87" w14:textId="77777777" w:rsidR="008F21C6" w:rsidRDefault="008F21C6" w:rsidP="00883FEF">
            <w:pPr>
              <w:pStyle w:val="ListParagraph"/>
              <w:ind w:left="0"/>
              <w:rPr>
                <w:ins w:id="2387" w:author="shorny" w:date="2014-05-31T14:38:00Z"/>
                <w:lang w:eastAsia="en-AU"/>
              </w:rPr>
            </w:pPr>
          </w:p>
        </w:tc>
        <w:tc>
          <w:tcPr>
            <w:tcW w:w="225" w:type="dxa"/>
            <w:tcPrChange w:id="2388" w:author="shorny" w:date="2014-05-31T14:43:00Z">
              <w:tcPr>
                <w:tcW w:w="225" w:type="dxa"/>
              </w:tcPr>
            </w:tcPrChange>
          </w:tcPr>
          <w:p w14:paraId="0DA3EFB6" w14:textId="77777777" w:rsidR="008F21C6" w:rsidRDefault="008F21C6" w:rsidP="00883FEF">
            <w:pPr>
              <w:pStyle w:val="ListParagraph"/>
              <w:ind w:left="0"/>
              <w:rPr>
                <w:ins w:id="2389" w:author="shorny" w:date="2014-05-31T14:38:00Z"/>
                <w:lang w:eastAsia="en-AU"/>
              </w:rPr>
            </w:pPr>
          </w:p>
        </w:tc>
        <w:tc>
          <w:tcPr>
            <w:tcW w:w="225" w:type="dxa"/>
            <w:tcPrChange w:id="2390" w:author="shorny" w:date="2014-05-31T14:43:00Z">
              <w:tcPr>
                <w:tcW w:w="225" w:type="dxa"/>
              </w:tcPr>
            </w:tcPrChange>
          </w:tcPr>
          <w:p w14:paraId="652FE23F" w14:textId="77777777" w:rsidR="008F21C6" w:rsidRDefault="008F21C6" w:rsidP="00883FEF">
            <w:pPr>
              <w:pStyle w:val="ListParagraph"/>
              <w:ind w:left="0"/>
              <w:rPr>
                <w:ins w:id="2391" w:author="shorny" w:date="2014-05-31T14:38:00Z"/>
                <w:lang w:eastAsia="en-AU"/>
              </w:rPr>
            </w:pPr>
          </w:p>
        </w:tc>
        <w:tc>
          <w:tcPr>
            <w:tcW w:w="225" w:type="dxa"/>
            <w:tcPrChange w:id="2392" w:author="shorny" w:date="2014-05-31T14:43:00Z">
              <w:tcPr>
                <w:tcW w:w="225" w:type="dxa"/>
              </w:tcPr>
            </w:tcPrChange>
          </w:tcPr>
          <w:p w14:paraId="79076F83" w14:textId="77777777" w:rsidR="008F21C6" w:rsidRDefault="008F21C6" w:rsidP="00883FEF">
            <w:pPr>
              <w:pStyle w:val="ListParagraph"/>
              <w:ind w:left="0"/>
              <w:rPr>
                <w:ins w:id="2393" w:author="shorny" w:date="2014-05-31T14:38:00Z"/>
                <w:lang w:eastAsia="en-AU"/>
              </w:rPr>
            </w:pPr>
          </w:p>
        </w:tc>
        <w:tc>
          <w:tcPr>
            <w:tcW w:w="225" w:type="dxa"/>
            <w:tcPrChange w:id="2394" w:author="shorny" w:date="2014-05-31T14:43:00Z">
              <w:tcPr>
                <w:tcW w:w="225" w:type="dxa"/>
              </w:tcPr>
            </w:tcPrChange>
          </w:tcPr>
          <w:p w14:paraId="2D4DF29F" w14:textId="77777777" w:rsidR="008F21C6" w:rsidRDefault="008F21C6" w:rsidP="00883FEF">
            <w:pPr>
              <w:pStyle w:val="ListParagraph"/>
              <w:ind w:left="0"/>
              <w:rPr>
                <w:ins w:id="2395" w:author="shorny" w:date="2014-05-31T14:38:00Z"/>
                <w:lang w:eastAsia="en-AU"/>
              </w:rPr>
            </w:pPr>
          </w:p>
        </w:tc>
        <w:tc>
          <w:tcPr>
            <w:tcW w:w="225" w:type="dxa"/>
            <w:tcPrChange w:id="2396" w:author="shorny" w:date="2014-05-31T14:43:00Z">
              <w:tcPr>
                <w:tcW w:w="225" w:type="dxa"/>
              </w:tcPr>
            </w:tcPrChange>
          </w:tcPr>
          <w:p w14:paraId="2261852C" w14:textId="77777777" w:rsidR="008F21C6" w:rsidRDefault="008F21C6" w:rsidP="00883FEF">
            <w:pPr>
              <w:pStyle w:val="ListParagraph"/>
              <w:ind w:left="0"/>
              <w:rPr>
                <w:ins w:id="2397" w:author="shorny" w:date="2014-05-31T14:38:00Z"/>
                <w:lang w:eastAsia="en-AU"/>
              </w:rPr>
            </w:pPr>
          </w:p>
        </w:tc>
        <w:tc>
          <w:tcPr>
            <w:tcW w:w="225" w:type="dxa"/>
            <w:tcPrChange w:id="2398" w:author="shorny" w:date="2014-05-31T14:43:00Z">
              <w:tcPr>
                <w:tcW w:w="225" w:type="dxa"/>
              </w:tcPr>
            </w:tcPrChange>
          </w:tcPr>
          <w:p w14:paraId="123EA06F" w14:textId="77777777" w:rsidR="008F21C6" w:rsidRDefault="008F21C6" w:rsidP="00883FEF">
            <w:pPr>
              <w:pStyle w:val="ListParagraph"/>
              <w:ind w:left="0"/>
              <w:rPr>
                <w:ins w:id="2399" w:author="shorny" w:date="2014-05-31T14:38:00Z"/>
                <w:lang w:eastAsia="en-AU"/>
              </w:rPr>
            </w:pPr>
          </w:p>
        </w:tc>
        <w:tc>
          <w:tcPr>
            <w:tcW w:w="225" w:type="dxa"/>
            <w:tcPrChange w:id="2400" w:author="shorny" w:date="2014-05-31T14:43:00Z">
              <w:tcPr>
                <w:tcW w:w="225" w:type="dxa"/>
              </w:tcPr>
            </w:tcPrChange>
          </w:tcPr>
          <w:p w14:paraId="079D85B0" w14:textId="77777777" w:rsidR="008F21C6" w:rsidRDefault="008F21C6" w:rsidP="00883FEF">
            <w:pPr>
              <w:pStyle w:val="ListParagraph"/>
              <w:ind w:left="0"/>
              <w:rPr>
                <w:ins w:id="2401" w:author="shorny" w:date="2014-05-31T14:38:00Z"/>
                <w:lang w:eastAsia="en-AU"/>
              </w:rPr>
            </w:pPr>
          </w:p>
        </w:tc>
        <w:tc>
          <w:tcPr>
            <w:tcW w:w="225" w:type="dxa"/>
            <w:tcPrChange w:id="2402" w:author="shorny" w:date="2014-05-31T14:43:00Z">
              <w:tcPr>
                <w:tcW w:w="225" w:type="dxa"/>
              </w:tcPr>
            </w:tcPrChange>
          </w:tcPr>
          <w:p w14:paraId="411E6FBA" w14:textId="77777777" w:rsidR="008F21C6" w:rsidRDefault="008F21C6" w:rsidP="00883FEF">
            <w:pPr>
              <w:pStyle w:val="ListParagraph"/>
              <w:ind w:left="0"/>
              <w:rPr>
                <w:ins w:id="2403" w:author="shorny" w:date="2014-05-31T14:38:00Z"/>
                <w:lang w:eastAsia="en-AU"/>
              </w:rPr>
            </w:pPr>
          </w:p>
        </w:tc>
        <w:tc>
          <w:tcPr>
            <w:tcW w:w="225" w:type="dxa"/>
            <w:tcPrChange w:id="2404" w:author="shorny" w:date="2014-05-31T14:43:00Z">
              <w:tcPr>
                <w:tcW w:w="225" w:type="dxa"/>
              </w:tcPr>
            </w:tcPrChange>
          </w:tcPr>
          <w:p w14:paraId="47B114A7" w14:textId="77777777" w:rsidR="008F21C6" w:rsidRDefault="008F21C6" w:rsidP="00883FEF">
            <w:pPr>
              <w:pStyle w:val="ListParagraph"/>
              <w:ind w:left="0"/>
              <w:rPr>
                <w:ins w:id="2405" w:author="shorny" w:date="2014-05-31T14:38:00Z"/>
                <w:lang w:eastAsia="en-AU"/>
              </w:rPr>
            </w:pPr>
          </w:p>
        </w:tc>
        <w:tc>
          <w:tcPr>
            <w:tcW w:w="225" w:type="dxa"/>
            <w:tcPrChange w:id="2406" w:author="shorny" w:date="2014-05-31T14:43:00Z">
              <w:tcPr>
                <w:tcW w:w="225" w:type="dxa"/>
              </w:tcPr>
            </w:tcPrChange>
          </w:tcPr>
          <w:p w14:paraId="6F721B97" w14:textId="77777777" w:rsidR="008F21C6" w:rsidRDefault="008F21C6" w:rsidP="00883FEF">
            <w:pPr>
              <w:pStyle w:val="ListParagraph"/>
              <w:ind w:left="0"/>
              <w:rPr>
                <w:ins w:id="2407" w:author="shorny" w:date="2014-05-31T14:38:00Z"/>
                <w:lang w:eastAsia="en-AU"/>
              </w:rPr>
            </w:pPr>
          </w:p>
        </w:tc>
        <w:tc>
          <w:tcPr>
            <w:tcW w:w="225" w:type="dxa"/>
            <w:tcPrChange w:id="2408" w:author="shorny" w:date="2014-05-31T14:43:00Z">
              <w:tcPr>
                <w:tcW w:w="225" w:type="dxa"/>
              </w:tcPr>
            </w:tcPrChange>
          </w:tcPr>
          <w:p w14:paraId="0799504B" w14:textId="77777777" w:rsidR="008F21C6" w:rsidRDefault="008F21C6" w:rsidP="00883FEF">
            <w:pPr>
              <w:pStyle w:val="ListParagraph"/>
              <w:ind w:left="0"/>
              <w:rPr>
                <w:ins w:id="2409" w:author="shorny" w:date="2014-05-31T14:38:00Z"/>
                <w:lang w:eastAsia="en-AU"/>
              </w:rPr>
            </w:pPr>
          </w:p>
        </w:tc>
        <w:tc>
          <w:tcPr>
            <w:tcW w:w="225" w:type="dxa"/>
            <w:tcPrChange w:id="2410" w:author="shorny" w:date="2014-05-31T14:43:00Z">
              <w:tcPr>
                <w:tcW w:w="225" w:type="dxa"/>
              </w:tcPr>
            </w:tcPrChange>
          </w:tcPr>
          <w:p w14:paraId="1FA9F808" w14:textId="77777777" w:rsidR="008F21C6" w:rsidRDefault="008F21C6" w:rsidP="00883FEF">
            <w:pPr>
              <w:pStyle w:val="ListParagraph"/>
              <w:ind w:left="0"/>
              <w:rPr>
                <w:ins w:id="2411" w:author="shorny" w:date="2014-05-31T14:38:00Z"/>
                <w:lang w:eastAsia="en-AU"/>
              </w:rPr>
            </w:pPr>
          </w:p>
        </w:tc>
        <w:tc>
          <w:tcPr>
            <w:tcW w:w="226" w:type="dxa"/>
            <w:tcPrChange w:id="2412" w:author="shorny" w:date="2014-05-31T14:43:00Z">
              <w:tcPr>
                <w:tcW w:w="226" w:type="dxa"/>
              </w:tcPr>
            </w:tcPrChange>
          </w:tcPr>
          <w:p w14:paraId="569D19E1" w14:textId="77777777" w:rsidR="008F21C6" w:rsidRDefault="008F21C6" w:rsidP="00883FEF">
            <w:pPr>
              <w:pStyle w:val="ListParagraph"/>
              <w:ind w:left="0"/>
              <w:rPr>
                <w:ins w:id="2413" w:author="shorny" w:date="2014-05-31T14:38:00Z"/>
                <w:lang w:eastAsia="en-AU"/>
              </w:rPr>
            </w:pPr>
          </w:p>
        </w:tc>
        <w:tc>
          <w:tcPr>
            <w:tcW w:w="226" w:type="dxa"/>
            <w:tcPrChange w:id="2414" w:author="shorny" w:date="2014-05-31T14:43:00Z">
              <w:tcPr>
                <w:tcW w:w="226" w:type="dxa"/>
              </w:tcPr>
            </w:tcPrChange>
          </w:tcPr>
          <w:p w14:paraId="63F6B7CF" w14:textId="77777777" w:rsidR="008F21C6" w:rsidRDefault="008F21C6" w:rsidP="00883FEF">
            <w:pPr>
              <w:pStyle w:val="ListParagraph"/>
              <w:ind w:left="0"/>
              <w:rPr>
                <w:ins w:id="2415" w:author="shorny" w:date="2014-05-31T14:38:00Z"/>
                <w:lang w:eastAsia="en-AU"/>
              </w:rPr>
            </w:pPr>
          </w:p>
        </w:tc>
        <w:tc>
          <w:tcPr>
            <w:tcW w:w="226" w:type="dxa"/>
            <w:tcPrChange w:id="2416" w:author="shorny" w:date="2014-05-31T14:43:00Z">
              <w:tcPr>
                <w:tcW w:w="226" w:type="dxa"/>
              </w:tcPr>
            </w:tcPrChange>
          </w:tcPr>
          <w:p w14:paraId="0AF66FB2" w14:textId="77777777" w:rsidR="008F21C6" w:rsidRDefault="008F21C6" w:rsidP="00883FEF">
            <w:pPr>
              <w:pStyle w:val="ListParagraph"/>
              <w:ind w:left="0"/>
              <w:rPr>
                <w:ins w:id="2417" w:author="shorny" w:date="2014-05-31T14:38:00Z"/>
                <w:lang w:eastAsia="en-AU"/>
              </w:rPr>
            </w:pPr>
          </w:p>
        </w:tc>
        <w:tc>
          <w:tcPr>
            <w:tcW w:w="226" w:type="dxa"/>
            <w:tcPrChange w:id="2418" w:author="shorny" w:date="2014-05-31T14:43:00Z">
              <w:tcPr>
                <w:tcW w:w="226" w:type="dxa"/>
              </w:tcPr>
            </w:tcPrChange>
          </w:tcPr>
          <w:p w14:paraId="2B27BDEE" w14:textId="77777777" w:rsidR="008F21C6" w:rsidRDefault="008F21C6" w:rsidP="00883FEF">
            <w:pPr>
              <w:pStyle w:val="ListParagraph"/>
              <w:ind w:left="0"/>
              <w:rPr>
                <w:ins w:id="2419" w:author="shorny" w:date="2014-05-31T14:38:00Z"/>
                <w:lang w:eastAsia="en-AU"/>
              </w:rPr>
            </w:pPr>
          </w:p>
        </w:tc>
        <w:tc>
          <w:tcPr>
            <w:tcW w:w="226" w:type="dxa"/>
            <w:tcPrChange w:id="2420" w:author="shorny" w:date="2014-05-31T14:43:00Z">
              <w:tcPr>
                <w:tcW w:w="226" w:type="dxa"/>
              </w:tcPr>
            </w:tcPrChange>
          </w:tcPr>
          <w:p w14:paraId="2EAE2B21" w14:textId="77777777" w:rsidR="008F21C6" w:rsidRDefault="008F21C6" w:rsidP="00883FEF">
            <w:pPr>
              <w:pStyle w:val="ListParagraph"/>
              <w:ind w:left="0"/>
              <w:rPr>
                <w:ins w:id="2421" w:author="shorny" w:date="2014-05-31T14:38:00Z"/>
                <w:lang w:eastAsia="en-AU"/>
              </w:rPr>
            </w:pPr>
          </w:p>
        </w:tc>
        <w:tc>
          <w:tcPr>
            <w:tcW w:w="226" w:type="dxa"/>
            <w:tcPrChange w:id="2422" w:author="shorny" w:date="2014-05-31T14:43:00Z">
              <w:tcPr>
                <w:tcW w:w="226" w:type="dxa"/>
              </w:tcPr>
            </w:tcPrChange>
          </w:tcPr>
          <w:p w14:paraId="6AB95865" w14:textId="77777777" w:rsidR="008F21C6" w:rsidRDefault="008F21C6" w:rsidP="00883FEF">
            <w:pPr>
              <w:pStyle w:val="ListParagraph"/>
              <w:ind w:left="0"/>
              <w:rPr>
                <w:ins w:id="2423" w:author="shorny" w:date="2014-05-31T14:38:00Z"/>
                <w:lang w:eastAsia="en-AU"/>
              </w:rPr>
            </w:pPr>
          </w:p>
        </w:tc>
        <w:tc>
          <w:tcPr>
            <w:tcW w:w="226" w:type="dxa"/>
            <w:tcPrChange w:id="2424" w:author="shorny" w:date="2014-05-31T14:43:00Z">
              <w:tcPr>
                <w:tcW w:w="226" w:type="dxa"/>
              </w:tcPr>
            </w:tcPrChange>
          </w:tcPr>
          <w:p w14:paraId="6380F880" w14:textId="77777777" w:rsidR="008F21C6" w:rsidRDefault="008F21C6" w:rsidP="00883FEF">
            <w:pPr>
              <w:pStyle w:val="ListParagraph"/>
              <w:ind w:left="0"/>
              <w:rPr>
                <w:ins w:id="2425" w:author="shorny" w:date="2014-05-31T14:38:00Z"/>
                <w:lang w:eastAsia="en-AU"/>
              </w:rPr>
            </w:pPr>
          </w:p>
        </w:tc>
        <w:tc>
          <w:tcPr>
            <w:tcW w:w="226" w:type="dxa"/>
            <w:tcPrChange w:id="2426" w:author="shorny" w:date="2014-05-31T14:43:00Z">
              <w:tcPr>
                <w:tcW w:w="226" w:type="dxa"/>
              </w:tcPr>
            </w:tcPrChange>
          </w:tcPr>
          <w:p w14:paraId="65CA3039" w14:textId="77777777" w:rsidR="008F21C6" w:rsidRDefault="008F21C6" w:rsidP="00883FEF">
            <w:pPr>
              <w:pStyle w:val="ListParagraph"/>
              <w:ind w:left="0"/>
              <w:rPr>
                <w:ins w:id="2427" w:author="shorny" w:date="2014-05-31T14:38:00Z"/>
                <w:lang w:eastAsia="en-AU"/>
              </w:rPr>
            </w:pPr>
          </w:p>
        </w:tc>
        <w:tc>
          <w:tcPr>
            <w:tcW w:w="226" w:type="dxa"/>
            <w:tcPrChange w:id="2428" w:author="shorny" w:date="2014-05-31T14:43:00Z">
              <w:tcPr>
                <w:tcW w:w="226" w:type="dxa"/>
              </w:tcPr>
            </w:tcPrChange>
          </w:tcPr>
          <w:p w14:paraId="18A8DFDD" w14:textId="77777777" w:rsidR="008F21C6" w:rsidRDefault="008F21C6" w:rsidP="00883FEF">
            <w:pPr>
              <w:pStyle w:val="ListParagraph"/>
              <w:ind w:left="0"/>
              <w:rPr>
                <w:ins w:id="2429" w:author="shorny" w:date="2014-05-31T14:38:00Z"/>
                <w:lang w:eastAsia="en-AU"/>
              </w:rPr>
            </w:pPr>
          </w:p>
        </w:tc>
        <w:tc>
          <w:tcPr>
            <w:tcW w:w="226" w:type="dxa"/>
            <w:tcPrChange w:id="2430" w:author="shorny" w:date="2014-05-31T14:43:00Z">
              <w:tcPr>
                <w:tcW w:w="226" w:type="dxa"/>
              </w:tcPr>
            </w:tcPrChange>
          </w:tcPr>
          <w:p w14:paraId="21A0DD01" w14:textId="77777777" w:rsidR="008F21C6" w:rsidRDefault="008F21C6" w:rsidP="00883FEF">
            <w:pPr>
              <w:pStyle w:val="ListParagraph"/>
              <w:ind w:left="0"/>
              <w:rPr>
                <w:ins w:id="2431" w:author="shorny" w:date="2014-05-31T14:38:00Z"/>
                <w:lang w:eastAsia="en-AU"/>
              </w:rPr>
            </w:pPr>
          </w:p>
        </w:tc>
        <w:tc>
          <w:tcPr>
            <w:tcW w:w="226" w:type="dxa"/>
            <w:tcPrChange w:id="2432" w:author="shorny" w:date="2014-05-31T14:43:00Z">
              <w:tcPr>
                <w:tcW w:w="226" w:type="dxa"/>
              </w:tcPr>
            </w:tcPrChange>
          </w:tcPr>
          <w:p w14:paraId="334B4049" w14:textId="77777777" w:rsidR="008F21C6" w:rsidRDefault="008F21C6" w:rsidP="00883FEF">
            <w:pPr>
              <w:pStyle w:val="ListParagraph"/>
              <w:ind w:left="0"/>
              <w:rPr>
                <w:ins w:id="2433" w:author="shorny" w:date="2014-05-31T14:38:00Z"/>
                <w:lang w:eastAsia="en-AU"/>
              </w:rPr>
            </w:pPr>
          </w:p>
        </w:tc>
        <w:tc>
          <w:tcPr>
            <w:tcW w:w="226" w:type="dxa"/>
            <w:tcPrChange w:id="2434" w:author="shorny" w:date="2014-05-31T14:43:00Z">
              <w:tcPr>
                <w:tcW w:w="226" w:type="dxa"/>
              </w:tcPr>
            </w:tcPrChange>
          </w:tcPr>
          <w:p w14:paraId="68EE10F3" w14:textId="77777777" w:rsidR="008F21C6" w:rsidRDefault="008F21C6" w:rsidP="00883FEF">
            <w:pPr>
              <w:pStyle w:val="ListParagraph"/>
              <w:ind w:left="0"/>
              <w:rPr>
                <w:ins w:id="2435" w:author="shorny" w:date="2014-05-31T14:38:00Z"/>
                <w:lang w:eastAsia="en-AU"/>
              </w:rPr>
            </w:pPr>
          </w:p>
        </w:tc>
        <w:tc>
          <w:tcPr>
            <w:tcW w:w="226" w:type="dxa"/>
            <w:tcPrChange w:id="2436" w:author="shorny" w:date="2014-05-31T14:43:00Z">
              <w:tcPr>
                <w:tcW w:w="226" w:type="dxa"/>
              </w:tcPr>
            </w:tcPrChange>
          </w:tcPr>
          <w:p w14:paraId="100D31B7" w14:textId="77777777" w:rsidR="008F21C6" w:rsidRDefault="008F21C6" w:rsidP="00883FEF">
            <w:pPr>
              <w:pStyle w:val="ListParagraph"/>
              <w:ind w:left="0"/>
              <w:rPr>
                <w:ins w:id="2437" w:author="shorny" w:date="2014-05-31T14:38:00Z"/>
                <w:lang w:eastAsia="en-AU"/>
              </w:rPr>
            </w:pPr>
          </w:p>
        </w:tc>
        <w:tc>
          <w:tcPr>
            <w:tcW w:w="226" w:type="dxa"/>
            <w:tcPrChange w:id="2438" w:author="shorny" w:date="2014-05-31T14:43:00Z">
              <w:tcPr>
                <w:tcW w:w="226" w:type="dxa"/>
              </w:tcPr>
            </w:tcPrChange>
          </w:tcPr>
          <w:p w14:paraId="6539017C" w14:textId="77777777" w:rsidR="008F21C6" w:rsidRDefault="008F21C6" w:rsidP="00883FEF">
            <w:pPr>
              <w:pStyle w:val="ListParagraph"/>
              <w:ind w:left="0"/>
              <w:rPr>
                <w:ins w:id="2439" w:author="shorny" w:date="2014-05-31T14:38:00Z"/>
                <w:lang w:eastAsia="en-AU"/>
              </w:rPr>
            </w:pPr>
          </w:p>
        </w:tc>
        <w:tc>
          <w:tcPr>
            <w:tcW w:w="226" w:type="dxa"/>
            <w:tcPrChange w:id="2440" w:author="shorny" w:date="2014-05-31T14:43:00Z">
              <w:tcPr>
                <w:tcW w:w="226" w:type="dxa"/>
              </w:tcPr>
            </w:tcPrChange>
          </w:tcPr>
          <w:p w14:paraId="56FAE13D" w14:textId="77777777" w:rsidR="008F21C6" w:rsidRDefault="008F21C6" w:rsidP="00883FEF">
            <w:pPr>
              <w:pStyle w:val="ListParagraph"/>
              <w:ind w:left="0"/>
              <w:rPr>
                <w:ins w:id="2441" w:author="shorny" w:date="2014-05-31T14:38:00Z"/>
                <w:lang w:eastAsia="en-AU"/>
              </w:rPr>
            </w:pPr>
          </w:p>
        </w:tc>
        <w:tc>
          <w:tcPr>
            <w:tcW w:w="226" w:type="dxa"/>
            <w:tcPrChange w:id="2442" w:author="shorny" w:date="2014-05-31T14:43:00Z">
              <w:tcPr>
                <w:tcW w:w="226" w:type="dxa"/>
              </w:tcPr>
            </w:tcPrChange>
          </w:tcPr>
          <w:p w14:paraId="719FD047" w14:textId="77777777" w:rsidR="008F21C6" w:rsidRDefault="008F21C6" w:rsidP="00883FEF">
            <w:pPr>
              <w:pStyle w:val="ListParagraph"/>
              <w:ind w:left="0"/>
              <w:rPr>
                <w:ins w:id="2443" w:author="shorny" w:date="2014-05-31T14:38:00Z"/>
                <w:lang w:eastAsia="en-AU"/>
              </w:rPr>
            </w:pPr>
          </w:p>
        </w:tc>
        <w:tc>
          <w:tcPr>
            <w:tcW w:w="226" w:type="dxa"/>
            <w:tcPrChange w:id="2444" w:author="shorny" w:date="2014-05-31T14:43:00Z">
              <w:tcPr>
                <w:tcW w:w="226" w:type="dxa"/>
              </w:tcPr>
            </w:tcPrChange>
          </w:tcPr>
          <w:p w14:paraId="1B061BF2" w14:textId="77777777" w:rsidR="008F21C6" w:rsidRDefault="008F21C6" w:rsidP="00883FEF">
            <w:pPr>
              <w:pStyle w:val="ListParagraph"/>
              <w:ind w:left="0"/>
              <w:rPr>
                <w:ins w:id="2445" w:author="shorny" w:date="2014-05-31T14:38:00Z"/>
                <w:lang w:eastAsia="en-AU"/>
              </w:rPr>
            </w:pPr>
          </w:p>
        </w:tc>
        <w:tc>
          <w:tcPr>
            <w:tcW w:w="226" w:type="dxa"/>
            <w:tcPrChange w:id="2446" w:author="shorny" w:date="2014-05-31T14:43:00Z">
              <w:tcPr>
                <w:tcW w:w="226" w:type="dxa"/>
              </w:tcPr>
            </w:tcPrChange>
          </w:tcPr>
          <w:p w14:paraId="546AD8D2" w14:textId="77777777" w:rsidR="008F21C6" w:rsidRDefault="008F21C6" w:rsidP="00883FEF">
            <w:pPr>
              <w:pStyle w:val="ListParagraph"/>
              <w:ind w:left="0"/>
              <w:rPr>
                <w:ins w:id="2447" w:author="shorny" w:date="2014-05-31T14:38:00Z"/>
                <w:lang w:eastAsia="en-AU"/>
              </w:rPr>
            </w:pPr>
          </w:p>
        </w:tc>
        <w:tc>
          <w:tcPr>
            <w:tcW w:w="226" w:type="dxa"/>
            <w:tcPrChange w:id="2448" w:author="shorny" w:date="2014-05-31T14:43:00Z">
              <w:tcPr>
                <w:tcW w:w="226" w:type="dxa"/>
              </w:tcPr>
            </w:tcPrChange>
          </w:tcPr>
          <w:p w14:paraId="220CDC30" w14:textId="77777777" w:rsidR="008F21C6" w:rsidRDefault="008F21C6" w:rsidP="00883FEF">
            <w:pPr>
              <w:pStyle w:val="ListParagraph"/>
              <w:ind w:left="0"/>
              <w:rPr>
                <w:ins w:id="2449" w:author="shorny" w:date="2014-05-31T14:38:00Z"/>
                <w:lang w:eastAsia="en-AU"/>
              </w:rPr>
            </w:pPr>
          </w:p>
        </w:tc>
        <w:tc>
          <w:tcPr>
            <w:tcW w:w="226" w:type="dxa"/>
            <w:tcPrChange w:id="2450" w:author="shorny" w:date="2014-05-31T14:43:00Z">
              <w:tcPr>
                <w:tcW w:w="226" w:type="dxa"/>
              </w:tcPr>
            </w:tcPrChange>
          </w:tcPr>
          <w:p w14:paraId="6267E67E" w14:textId="77777777" w:rsidR="008F21C6" w:rsidRDefault="008F21C6" w:rsidP="00883FEF">
            <w:pPr>
              <w:pStyle w:val="ListParagraph"/>
              <w:ind w:left="0"/>
              <w:rPr>
                <w:ins w:id="2451" w:author="shorny" w:date="2014-05-31T14:38:00Z"/>
                <w:lang w:eastAsia="en-AU"/>
              </w:rPr>
            </w:pPr>
          </w:p>
        </w:tc>
        <w:tc>
          <w:tcPr>
            <w:tcW w:w="226" w:type="dxa"/>
            <w:tcPrChange w:id="2452" w:author="shorny" w:date="2014-05-31T14:43:00Z">
              <w:tcPr>
                <w:tcW w:w="226" w:type="dxa"/>
              </w:tcPr>
            </w:tcPrChange>
          </w:tcPr>
          <w:p w14:paraId="47024D6F" w14:textId="77777777" w:rsidR="008F21C6" w:rsidRDefault="008F21C6" w:rsidP="00883FEF">
            <w:pPr>
              <w:pStyle w:val="ListParagraph"/>
              <w:ind w:left="0"/>
              <w:rPr>
                <w:ins w:id="2453" w:author="shorny" w:date="2014-05-31T14:38:00Z"/>
                <w:lang w:eastAsia="en-AU"/>
              </w:rPr>
            </w:pPr>
          </w:p>
        </w:tc>
        <w:tc>
          <w:tcPr>
            <w:tcW w:w="226" w:type="dxa"/>
            <w:tcPrChange w:id="2454" w:author="shorny" w:date="2014-05-31T14:43:00Z">
              <w:tcPr>
                <w:tcW w:w="226" w:type="dxa"/>
              </w:tcPr>
            </w:tcPrChange>
          </w:tcPr>
          <w:p w14:paraId="3E61771D" w14:textId="77777777" w:rsidR="008F21C6" w:rsidRDefault="008F21C6" w:rsidP="00883FEF">
            <w:pPr>
              <w:pStyle w:val="ListParagraph"/>
              <w:ind w:left="0"/>
              <w:rPr>
                <w:ins w:id="2455" w:author="shorny" w:date="2014-05-31T14:38:00Z"/>
                <w:lang w:eastAsia="en-AU"/>
              </w:rPr>
            </w:pPr>
          </w:p>
        </w:tc>
        <w:tc>
          <w:tcPr>
            <w:tcW w:w="226" w:type="dxa"/>
            <w:tcPrChange w:id="2456" w:author="shorny" w:date="2014-05-31T14:43:00Z">
              <w:tcPr>
                <w:tcW w:w="226" w:type="dxa"/>
              </w:tcPr>
            </w:tcPrChange>
          </w:tcPr>
          <w:p w14:paraId="3C235A91" w14:textId="77777777" w:rsidR="008F21C6" w:rsidRDefault="008F21C6" w:rsidP="00883FEF">
            <w:pPr>
              <w:pStyle w:val="ListParagraph"/>
              <w:ind w:left="0"/>
              <w:rPr>
                <w:ins w:id="2457" w:author="shorny" w:date="2014-05-31T14:38:00Z"/>
                <w:lang w:eastAsia="en-AU"/>
              </w:rPr>
            </w:pPr>
          </w:p>
        </w:tc>
        <w:tc>
          <w:tcPr>
            <w:tcW w:w="226" w:type="dxa"/>
            <w:tcPrChange w:id="2458" w:author="shorny" w:date="2014-05-31T14:43:00Z">
              <w:tcPr>
                <w:tcW w:w="226" w:type="dxa"/>
              </w:tcPr>
            </w:tcPrChange>
          </w:tcPr>
          <w:p w14:paraId="33564E02" w14:textId="77777777" w:rsidR="008F21C6" w:rsidRDefault="008F21C6" w:rsidP="00883FEF">
            <w:pPr>
              <w:pStyle w:val="ListParagraph"/>
              <w:ind w:left="0"/>
              <w:rPr>
                <w:ins w:id="2459" w:author="shorny" w:date="2014-05-31T14:38:00Z"/>
                <w:lang w:eastAsia="en-AU"/>
              </w:rPr>
            </w:pPr>
          </w:p>
        </w:tc>
        <w:tc>
          <w:tcPr>
            <w:tcW w:w="226" w:type="dxa"/>
            <w:tcPrChange w:id="2460" w:author="shorny" w:date="2014-05-31T14:43:00Z">
              <w:tcPr>
                <w:tcW w:w="226" w:type="dxa"/>
              </w:tcPr>
            </w:tcPrChange>
          </w:tcPr>
          <w:p w14:paraId="10FB7AB2" w14:textId="77777777" w:rsidR="008F21C6" w:rsidRDefault="008F21C6" w:rsidP="00883FEF">
            <w:pPr>
              <w:pStyle w:val="ListParagraph"/>
              <w:ind w:left="0"/>
              <w:rPr>
                <w:ins w:id="2461" w:author="shorny" w:date="2014-05-31T14:38:00Z"/>
                <w:lang w:eastAsia="en-AU"/>
              </w:rPr>
            </w:pPr>
          </w:p>
        </w:tc>
        <w:tc>
          <w:tcPr>
            <w:tcW w:w="226" w:type="dxa"/>
            <w:tcPrChange w:id="2462" w:author="shorny" w:date="2014-05-31T14:43:00Z">
              <w:tcPr>
                <w:tcW w:w="226" w:type="dxa"/>
              </w:tcPr>
            </w:tcPrChange>
          </w:tcPr>
          <w:p w14:paraId="1A9EBB95" w14:textId="77777777" w:rsidR="008F21C6" w:rsidRDefault="008F21C6" w:rsidP="00883FEF">
            <w:pPr>
              <w:pStyle w:val="ListParagraph"/>
              <w:ind w:left="0"/>
              <w:rPr>
                <w:ins w:id="2463" w:author="shorny" w:date="2014-05-31T14:38:00Z"/>
                <w:lang w:eastAsia="en-AU"/>
              </w:rPr>
            </w:pPr>
          </w:p>
        </w:tc>
        <w:tc>
          <w:tcPr>
            <w:tcW w:w="226" w:type="dxa"/>
            <w:tcPrChange w:id="2464" w:author="shorny" w:date="2014-05-31T14:43:00Z">
              <w:tcPr>
                <w:tcW w:w="226" w:type="dxa"/>
              </w:tcPr>
            </w:tcPrChange>
          </w:tcPr>
          <w:p w14:paraId="568F1074" w14:textId="77777777" w:rsidR="008F21C6" w:rsidRDefault="008F21C6" w:rsidP="00883FEF">
            <w:pPr>
              <w:pStyle w:val="ListParagraph"/>
              <w:ind w:left="0"/>
              <w:rPr>
                <w:ins w:id="2465" w:author="shorny" w:date="2014-05-31T14:38:00Z"/>
                <w:lang w:eastAsia="en-AU"/>
              </w:rPr>
            </w:pPr>
          </w:p>
        </w:tc>
        <w:tc>
          <w:tcPr>
            <w:tcW w:w="226" w:type="dxa"/>
            <w:tcPrChange w:id="2466" w:author="shorny" w:date="2014-05-31T14:43:00Z">
              <w:tcPr>
                <w:tcW w:w="226" w:type="dxa"/>
              </w:tcPr>
            </w:tcPrChange>
          </w:tcPr>
          <w:p w14:paraId="49771D5D" w14:textId="77777777" w:rsidR="008F21C6" w:rsidRDefault="008F21C6" w:rsidP="00883FEF">
            <w:pPr>
              <w:pStyle w:val="ListParagraph"/>
              <w:ind w:left="0"/>
              <w:rPr>
                <w:ins w:id="2467" w:author="shorny" w:date="2014-05-31T14:38:00Z"/>
                <w:lang w:eastAsia="en-AU"/>
              </w:rPr>
            </w:pPr>
          </w:p>
        </w:tc>
      </w:tr>
      <w:tr w:rsidR="008F21C6" w14:paraId="0FC98666" w14:textId="77777777" w:rsidTr="008F21C6">
        <w:trPr>
          <w:ins w:id="2468" w:author="shorny" w:date="2014-05-31T14:38:00Z"/>
        </w:trPr>
        <w:tc>
          <w:tcPr>
            <w:tcW w:w="2835" w:type="dxa"/>
            <w:tcPrChange w:id="2469" w:author="shorny" w:date="2014-05-31T14:43:00Z">
              <w:tcPr>
                <w:tcW w:w="225" w:type="dxa"/>
              </w:tcPr>
            </w:tcPrChange>
          </w:tcPr>
          <w:p w14:paraId="4C131126" w14:textId="77777777" w:rsidR="008F21C6" w:rsidRDefault="008F21C6" w:rsidP="00883FEF">
            <w:pPr>
              <w:pStyle w:val="ListParagraph"/>
              <w:ind w:left="0"/>
              <w:rPr>
                <w:ins w:id="2470" w:author="shorny" w:date="2014-05-31T14:38:00Z"/>
                <w:lang w:eastAsia="en-AU"/>
              </w:rPr>
            </w:pPr>
          </w:p>
        </w:tc>
        <w:tc>
          <w:tcPr>
            <w:tcW w:w="225" w:type="dxa"/>
            <w:tcPrChange w:id="2471" w:author="shorny" w:date="2014-05-31T14:43:00Z">
              <w:tcPr>
                <w:tcW w:w="225" w:type="dxa"/>
              </w:tcPr>
            </w:tcPrChange>
          </w:tcPr>
          <w:p w14:paraId="1285C1DD" w14:textId="77777777" w:rsidR="008F21C6" w:rsidRDefault="008F21C6" w:rsidP="00883FEF">
            <w:pPr>
              <w:pStyle w:val="ListParagraph"/>
              <w:ind w:left="0"/>
              <w:rPr>
                <w:ins w:id="2472" w:author="shorny" w:date="2014-05-31T14:38:00Z"/>
                <w:lang w:eastAsia="en-AU"/>
              </w:rPr>
            </w:pPr>
          </w:p>
        </w:tc>
        <w:tc>
          <w:tcPr>
            <w:tcW w:w="225" w:type="dxa"/>
            <w:tcPrChange w:id="2473" w:author="shorny" w:date="2014-05-31T14:43:00Z">
              <w:tcPr>
                <w:tcW w:w="225" w:type="dxa"/>
              </w:tcPr>
            </w:tcPrChange>
          </w:tcPr>
          <w:p w14:paraId="306AF3B5" w14:textId="77777777" w:rsidR="008F21C6" w:rsidRDefault="008F21C6" w:rsidP="00883FEF">
            <w:pPr>
              <w:pStyle w:val="ListParagraph"/>
              <w:ind w:left="0"/>
              <w:rPr>
                <w:ins w:id="2474" w:author="shorny" w:date="2014-05-31T14:38:00Z"/>
                <w:lang w:eastAsia="en-AU"/>
              </w:rPr>
            </w:pPr>
          </w:p>
        </w:tc>
        <w:tc>
          <w:tcPr>
            <w:tcW w:w="225" w:type="dxa"/>
            <w:tcPrChange w:id="2475" w:author="shorny" w:date="2014-05-31T14:43:00Z">
              <w:tcPr>
                <w:tcW w:w="225" w:type="dxa"/>
              </w:tcPr>
            </w:tcPrChange>
          </w:tcPr>
          <w:p w14:paraId="121437FB" w14:textId="77777777" w:rsidR="008F21C6" w:rsidRDefault="008F21C6" w:rsidP="00883FEF">
            <w:pPr>
              <w:pStyle w:val="ListParagraph"/>
              <w:ind w:left="0"/>
              <w:rPr>
                <w:ins w:id="2476" w:author="shorny" w:date="2014-05-31T14:38:00Z"/>
                <w:lang w:eastAsia="en-AU"/>
              </w:rPr>
            </w:pPr>
          </w:p>
        </w:tc>
        <w:tc>
          <w:tcPr>
            <w:tcW w:w="225" w:type="dxa"/>
            <w:tcPrChange w:id="2477" w:author="shorny" w:date="2014-05-31T14:43:00Z">
              <w:tcPr>
                <w:tcW w:w="225" w:type="dxa"/>
              </w:tcPr>
            </w:tcPrChange>
          </w:tcPr>
          <w:p w14:paraId="2CB447C4" w14:textId="77777777" w:rsidR="008F21C6" w:rsidRDefault="008F21C6" w:rsidP="00883FEF">
            <w:pPr>
              <w:pStyle w:val="ListParagraph"/>
              <w:ind w:left="0"/>
              <w:rPr>
                <w:ins w:id="2478" w:author="shorny" w:date="2014-05-31T14:38:00Z"/>
                <w:lang w:eastAsia="en-AU"/>
              </w:rPr>
            </w:pPr>
          </w:p>
        </w:tc>
        <w:tc>
          <w:tcPr>
            <w:tcW w:w="225" w:type="dxa"/>
            <w:tcPrChange w:id="2479" w:author="shorny" w:date="2014-05-31T14:43:00Z">
              <w:tcPr>
                <w:tcW w:w="225" w:type="dxa"/>
              </w:tcPr>
            </w:tcPrChange>
          </w:tcPr>
          <w:p w14:paraId="1B31EACB" w14:textId="77777777" w:rsidR="008F21C6" w:rsidRDefault="008F21C6" w:rsidP="00883FEF">
            <w:pPr>
              <w:pStyle w:val="ListParagraph"/>
              <w:ind w:left="0"/>
              <w:rPr>
                <w:ins w:id="2480" w:author="shorny" w:date="2014-05-31T14:38:00Z"/>
                <w:lang w:eastAsia="en-AU"/>
              </w:rPr>
            </w:pPr>
          </w:p>
        </w:tc>
        <w:tc>
          <w:tcPr>
            <w:tcW w:w="225" w:type="dxa"/>
            <w:tcPrChange w:id="2481" w:author="shorny" w:date="2014-05-31T14:43:00Z">
              <w:tcPr>
                <w:tcW w:w="225" w:type="dxa"/>
              </w:tcPr>
            </w:tcPrChange>
          </w:tcPr>
          <w:p w14:paraId="65093740" w14:textId="77777777" w:rsidR="008F21C6" w:rsidRDefault="008F21C6" w:rsidP="00883FEF">
            <w:pPr>
              <w:pStyle w:val="ListParagraph"/>
              <w:ind w:left="0"/>
              <w:rPr>
                <w:ins w:id="2482" w:author="shorny" w:date="2014-05-31T14:38:00Z"/>
                <w:lang w:eastAsia="en-AU"/>
              </w:rPr>
            </w:pPr>
          </w:p>
        </w:tc>
        <w:tc>
          <w:tcPr>
            <w:tcW w:w="225" w:type="dxa"/>
            <w:tcPrChange w:id="2483" w:author="shorny" w:date="2014-05-31T14:43:00Z">
              <w:tcPr>
                <w:tcW w:w="225" w:type="dxa"/>
              </w:tcPr>
            </w:tcPrChange>
          </w:tcPr>
          <w:p w14:paraId="2D99735C" w14:textId="77777777" w:rsidR="008F21C6" w:rsidRDefault="008F21C6" w:rsidP="00883FEF">
            <w:pPr>
              <w:pStyle w:val="ListParagraph"/>
              <w:ind w:left="0"/>
              <w:rPr>
                <w:ins w:id="2484" w:author="shorny" w:date="2014-05-31T14:38:00Z"/>
                <w:lang w:eastAsia="en-AU"/>
              </w:rPr>
            </w:pPr>
          </w:p>
        </w:tc>
        <w:tc>
          <w:tcPr>
            <w:tcW w:w="225" w:type="dxa"/>
            <w:tcPrChange w:id="2485" w:author="shorny" w:date="2014-05-31T14:43:00Z">
              <w:tcPr>
                <w:tcW w:w="225" w:type="dxa"/>
              </w:tcPr>
            </w:tcPrChange>
          </w:tcPr>
          <w:p w14:paraId="72EB537B" w14:textId="77777777" w:rsidR="008F21C6" w:rsidRDefault="008F21C6" w:rsidP="00883FEF">
            <w:pPr>
              <w:pStyle w:val="ListParagraph"/>
              <w:ind w:left="0"/>
              <w:rPr>
                <w:ins w:id="2486" w:author="shorny" w:date="2014-05-31T14:38:00Z"/>
                <w:lang w:eastAsia="en-AU"/>
              </w:rPr>
            </w:pPr>
          </w:p>
        </w:tc>
        <w:tc>
          <w:tcPr>
            <w:tcW w:w="225" w:type="dxa"/>
            <w:tcPrChange w:id="2487" w:author="shorny" w:date="2014-05-31T14:43:00Z">
              <w:tcPr>
                <w:tcW w:w="225" w:type="dxa"/>
              </w:tcPr>
            </w:tcPrChange>
          </w:tcPr>
          <w:p w14:paraId="48EE8554" w14:textId="77777777" w:rsidR="008F21C6" w:rsidRDefault="008F21C6" w:rsidP="00883FEF">
            <w:pPr>
              <w:pStyle w:val="ListParagraph"/>
              <w:ind w:left="0"/>
              <w:rPr>
                <w:ins w:id="2488" w:author="shorny" w:date="2014-05-31T14:38:00Z"/>
                <w:lang w:eastAsia="en-AU"/>
              </w:rPr>
            </w:pPr>
          </w:p>
        </w:tc>
        <w:tc>
          <w:tcPr>
            <w:tcW w:w="225" w:type="dxa"/>
            <w:tcPrChange w:id="2489" w:author="shorny" w:date="2014-05-31T14:43:00Z">
              <w:tcPr>
                <w:tcW w:w="225" w:type="dxa"/>
              </w:tcPr>
            </w:tcPrChange>
          </w:tcPr>
          <w:p w14:paraId="017DB3B9" w14:textId="77777777" w:rsidR="008F21C6" w:rsidRDefault="008F21C6" w:rsidP="00883FEF">
            <w:pPr>
              <w:pStyle w:val="ListParagraph"/>
              <w:ind w:left="0"/>
              <w:rPr>
                <w:ins w:id="2490" w:author="shorny" w:date="2014-05-31T14:38:00Z"/>
                <w:lang w:eastAsia="en-AU"/>
              </w:rPr>
            </w:pPr>
          </w:p>
        </w:tc>
        <w:tc>
          <w:tcPr>
            <w:tcW w:w="225" w:type="dxa"/>
            <w:tcPrChange w:id="2491" w:author="shorny" w:date="2014-05-31T14:43:00Z">
              <w:tcPr>
                <w:tcW w:w="225" w:type="dxa"/>
              </w:tcPr>
            </w:tcPrChange>
          </w:tcPr>
          <w:p w14:paraId="4E646944" w14:textId="77777777" w:rsidR="008F21C6" w:rsidRDefault="008F21C6" w:rsidP="00883FEF">
            <w:pPr>
              <w:pStyle w:val="ListParagraph"/>
              <w:ind w:left="0"/>
              <w:rPr>
                <w:ins w:id="2492" w:author="shorny" w:date="2014-05-31T14:38:00Z"/>
                <w:lang w:eastAsia="en-AU"/>
              </w:rPr>
            </w:pPr>
          </w:p>
        </w:tc>
        <w:tc>
          <w:tcPr>
            <w:tcW w:w="225" w:type="dxa"/>
            <w:tcPrChange w:id="2493" w:author="shorny" w:date="2014-05-31T14:43:00Z">
              <w:tcPr>
                <w:tcW w:w="225" w:type="dxa"/>
              </w:tcPr>
            </w:tcPrChange>
          </w:tcPr>
          <w:p w14:paraId="7D274438" w14:textId="77777777" w:rsidR="008F21C6" w:rsidRDefault="008F21C6" w:rsidP="00883FEF">
            <w:pPr>
              <w:pStyle w:val="ListParagraph"/>
              <w:ind w:left="0"/>
              <w:rPr>
                <w:ins w:id="2494" w:author="shorny" w:date="2014-05-31T14:38:00Z"/>
                <w:lang w:eastAsia="en-AU"/>
              </w:rPr>
            </w:pPr>
          </w:p>
        </w:tc>
        <w:tc>
          <w:tcPr>
            <w:tcW w:w="225" w:type="dxa"/>
            <w:tcPrChange w:id="2495" w:author="shorny" w:date="2014-05-31T14:43:00Z">
              <w:tcPr>
                <w:tcW w:w="225" w:type="dxa"/>
              </w:tcPr>
            </w:tcPrChange>
          </w:tcPr>
          <w:p w14:paraId="667120F0" w14:textId="77777777" w:rsidR="008F21C6" w:rsidRDefault="008F21C6" w:rsidP="00883FEF">
            <w:pPr>
              <w:pStyle w:val="ListParagraph"/>
              <w:ind w:left="0"/>
              <w:rPr>
                <w:ins w:id="2496" w:author="shorny" w:date="2014-05-31T14:38:00Z"/>
                <w:lang w:eastAsia="en-AU"/>
              </w:rPr>
            </w:pPr>
          </w:p>
        </w:tc>
        <w:tc>
          <w:tcPr>
            <w:tcW w:w="225" w:type="dxa"/>
            <w:tcPrChange w:id="2497" w:author="shorny" w:date="2014-05-31T14:43:00Z">
              <w:tcPr>
                <w:tcW w:w="225" w:type="dxa"/>
              </w:tcPr>
            </w:tcPrChange>
          </w:tcPr>
          <w:p w14:paraId="1D097620" w14:textId="77777777" w:rsidR="008F21C6" w:rsidRDefault="008F21C6" w:rsidP="00883FEF">
            <w:pPr>
              <w:pStyle w:val="ListParagraph"/>
              <w:ind w:left="0"/>
              <w:rPr>
                <w:ins w:id="2498" w:author="shorny" w:date="2014-05-31T14:38:00Z"/>
                <w:lang w:eastAsia="en-AU"/>
              </w:rPr>
            </w:pPr>
          </w:p>
        </w:tc>
        <w:tc>
          <w:tcPr>
            <w:tcW w:w="225" w:type="dxa"/>
            <w:tcPrChange w:id="2499" w:author="shorny" w:date="2014-05-31T14:43:00Z">
              <w:tcPr>
                <w:tcW w:w="225" w:type="dxa"/>
              </w:tcPr>
            </w:tcPrChange>
          </w:tcPr>
          <w:p w14:paraId="0F05626D" w14:textId="77777777" w:rsidR="008F21C6" w:rsidRDefault="008F21C6" w:rsidP="00883FEF">
            <w:pPr>
              <w:pStyle w:val="ListParagraph"/>
              <w:ind w:left="0"/>
              <w:rPr>
                <w:ins w:id="2500" w:author="shorny" w:date="2014-05-31T14:38:00Z"/>
                <w:lang w:eastAsia="en-AU"/>
              </w:rPr>
            </w:pPr>
          </w:p>
        </w:tc>
        <w:tc>
          <w:tcPr>
            <w:tcW w:w="225" w:type="dxa"/>
            <w:tcPrChange w:id="2501" w:author="shorny" w:date="2014-05-31T14:43:00Z">
              <w:tcPr>
                <w:tcW w:w="225" w:type="dxa"/>
              </w:tcPr>
            </w:tcPrChange>
          </w:tcPr>
          <w:p w14:paraId="5C9D96EF" w14:textId="77777777" w:rsidR="008F21C6" w:rsidRDefault="008F21C6" w:rsidP="00883FEF">
            <w:pPr>
              <w:pStyle w:val="ListParagraph"/>
              <w:ind w:left="0"/>
              <w:rPr>
                <w:ins w:id="2502" w:author="shorny" w:date="2014-05-31T14:38:00Z"/>
                <w:lang w:eastAsia="en-AU"/>
              </w:rPr>
            </w:pPr>
          </w:p>
        </w:tc>
        <w:tc>
          <w:tcPr>
            <w:tcW w:w="226" w:type="dxa"/>
            <w:tcPrChange w:id="2503" w:author="shorny" w:date="2014-05-31T14:43:00Z">
              <w:tcPr>
                <w:tcW w:w="226" w:type="dxa"/>
              </w:tcPr>
            </w:tcPrChange>
          </w:tcPr>
          <w:p w14:paraId="24B43687" w14:textId="77777777" w:rsidR="008F21C6" w:rsidRDefault="008F21C6" w:rsidP="00883FEF">
            <w:pPr>
              <w:pStyle w:val="ListParagraph"/>
              <w:ind w:left="0"/>
              <w:rPr>
                <w:ins w:id="2504" w:author="shorny" w:date="2014-05-31T14:38:00Z"/>
                <w:lang w:eastAsia="en-AU"/>
              </w:rPr>
            </w:pPr>
          </w:p>
        </w:tc>
        <w:tc>
          <w:tcPr>
            <w:tcW w:w="226" w:type="dxa"/>
            <w:tcPrChange w:id="2505" w:author="shorny" w:date="2014-05-31T14:43:00Z">
              <w:tcPr>
                <w:tcW w:w="226" w:type="dxa"/>
              </w:tcPr>
            </w:tcPrChange>
          </w:tcPr>
          <w:p w14:paraId="309C9B81" w14:textId="77777777" w:rsidR="008F21C6" w:rsidRDefault="008F21C6" w:rsidP="00883FEF">
            <w:pPr>
              <w:pStyle w:val="ListParagraph"/>
              <w:ind w:left="0"/>
              <w:rPr>
                <w:ins w:id="2506" w:author="shorny" w:date="2014-05-31T14:38:00Z"/>
                <w:lang w:eastAsia="en-AU"/>
              </w:rPr>
            </w:pPr>
          </w:p>
        </w:tc>
        <w:tc>
          <w:tcPr>
            <w:tcW w:w="226" w:type="dxa"/>
            <w:tcPrChange w:id="2507" w:author="shorny" w:date="2014-05-31T14:43:00Z">
              <w:tcPr>
                <w:tcW w:w="226" w:type="dxa"/>
              </w:tcPr>
            </w:tcPrChange>
          </w:tcPr>
          <w:p w14:paraId="03068221" w14:textId="77777777" w:rsidR="008F21C6" w:rsidRDefault="008F21C6" w:rsidP="00883FEF">
            <w:pPr>
              <w:pStyle w:val="ListParagraph"/>
              <w:ind w:left="0"/>
              <w:rPr>
                <w:ins w:id="2508" w:author="shorny" w:date="2014-05-31T14:38:00Z"/>
                <w:lang w:eastAsia="en-AU"/>
              </w:rPr>
            </w:pPr>
          </w:p>
        </w:tc>
        <w:tc>
          <w:tcPr>
            <w:tcW w:w="226" w:type="dxa"/>
            <w:tcPrChange w:id="2509" w:author="shorny" w:date="2014-05-31T14:43:00Z">
              <w:tcPr>
                <w:tcW w:w="226" w:type="dxa"/>
              </w:tcPr>
            </w:tcPrChange>
          </w:tcPr>
          <w:p w14:paraId="2BBACC6F" w14:textId="77777777" w:rsidR="008F21C6" w:rsidRDefault="008F21C6" w:rsidP="00883FEF">
            <w:pPr>
              <w:pStyle w:val="ListParagraph"/>
              <w:ind w:left="0"/>
              <w:rPr>
                <w:ins w:id="2510" w:author="shorny" w:date="2014-05-31T14:38:00Z"/>
                <w:lang w:eastAsia="en-AU"/>
              </w:rPr>
            </w:pPr>
          </w:p>
        </w:tc>
        <w:tc>
          <w:tcPr>
            <w:tcW w:w="226" w:type="dxa"/>
            <w:tcPrChange w:id="2511" w:author="shorny" w:date="2014-05-31T14:43:00Z">
              <w:tcPr>
                <w:tcW w:w="226" w:type="dxa"/>
              </w:tcPr>
            </w:tcPrChange>
          </w:tcPr>
          <w:p w14:paraId="38418AC1" w14:textId="77777777" w:rsidR="008F21C6" w:rsidRDefault="008F21C6" w:rsidP="00883FEF">
            <w:pPr>
              <w:pStyle w:val="ListParagraph"/>
              <w:ind w:left="0"/>
              <w:rPr>
                <w:ins w:id="2512" w:author="shorny" w:date="2014-05-31T14:38:00Z"/>
                <w:lang w:eastAsia="en-AU"/>
              </w:rPr>
            </w:pPr>
          </w:p>
        </w:tc>
        <w:tc>
          <w:tcPr>
            <w:tcW w:w="226" w:type="dxa"/>
            <w:tcPrChange w:id="2513" w:author="shorny" w:date="2014-05-31T14:43:00Z">
              <w:tcPr>
                <w:tcW w:w="226" w:type="dxa"/>
              </w:tcPr>
            </w:tcPrChange>
          </w:tcPr>
          <w:p w14:paraId="4574E315" w14:textId="77777777" w:rsidR="008F21C6" w:rsidRDefault="008F21C6" w:rsidP="00883FEF">
            <w:pPr>
              <w:pStyle w:val="ListParagraph"/>
              <w:ind w:left="0"/>
              <w:rPr>
                <w:ins w:id="2514" w:author="shorny" w:date="2014-05-31T14:38:00Z"/>
                <w:lang w:eastAsia="en-AU"/>
              </w:rPr>
            </w:pPr>
          </w:p>
        </w:tc>
        <w:tc>
          <w:tcPr>
            <w:tcW w:w="226" w:type="dxa"/>
            <w:tcPrChange w:id="2515" w:author="shorny" w:date="2014-05-31T14:43:00Z">
              <w:tcPr>
                <w:tcW w:w="226" w:type="dxa"/>
              </w:tcPr>
            </w:tcPrChange>
          </w:tcPr>
          <w:p w14:paraId="303875B8" w14:textId="77777777" w:rsidR="008F21C6" w:rsidRDefault="008F21C6" w:rsidP="00883FEF">
            <w:pPr>
              <w:pStyle w:val="ListParagraph"/>
              <w:ind w:left="0"/>
              <w:rPr>
                <w:ins w:id="2516" w:author="shorny" w:date="2014-05-31T14:38:00Z"/>
                <w:lang w:eastAsia="en-AU"/>
              </w:rPr>
            </w:pPr>
          </w:p>
        </w:tc>
        <w:tc>
          <w:tcPr>
            <w:tcW w:w="226" w:type="dxa"/>
            <w:tcPrChange w:id="2517" w:author="shorny" w:date="2014-05-31T14:43:00Z">
              <w:tcPr>
                <w:tcW w:w="226" w:type="dxa"/>
              </w:tcPr>
            </w:tcPrChange>
          </w:tcPr>
          <w:p w14:paraId="0108EC90" w14:textId="77777777" w:rsidR="008F21C6" w:rsidRDefault="008F21C6" w:rsidP="00883FEF">
            <w:pPr>
              <w:pStyle w:val="ListParagraph"/>
              <w:ind w:left="0"/>
              <w:rPr>
                <w:ins w:id="2518" w:author="shorny" w:date="2014-05-31T14:38:00Z"/>
                <w:lang w:eastAsia="en-AU"/>
              </w:rPr>
            </w:pPr>
          </w:p>
        </w:tc>
        <w:tc>
          <w:tcPr>
            <w:tcW w:w="226" w:type="dxa"/>
            <w:tcPrChange w:id="2519" w:author="shorny" w:date="2014-05-31T14:43:00Z">
              <w:tcPr>
                <w:tcW w:w="226" w:type="dxa"/>
              </w:tcPr>
            </w:tcPrChange>
          </w:tcPr>
          <w:p w14:paraId="4E68062F" w14:textId="77777777" w:rsidR="008F21C6" w:rsidRDefault="008F21C6" w:rsidP="00883FEF">
            <w:pPr>
              <w:pStyle w:val="ListParagraph"/>
              <w:ind w:left="0"/>
              <w:rPr>
                <w:ins w:id="2520" w:author="shorny" w:date="2014-05-31T14:38:00Z"/>
                <w:lang w:eastAsia="en-AU"/>
              </w:rPr>
            </w:pPr>
          </w:p>
        </w:tc>
        <w:tc>
          <w:tcPr>
            <w:tcW w:w="226" w:type="dxa"/>
            <w:tcPrChange w:id="2521" w:author="shorny" w:date="2014-05-31T14:43:00Z">
              <w:tcPr>
                <w:tcW w:w="226" w:type="dxa"/>
              </w:tcPr>
            </w:tcPrChange>
          </w:tcPr>
          <w:p w14:paraId="07C229EC" w14:textId="77777777" w:rsidR="008F21C6" w:rsidRDefault="008F21C6" w:rsidP="00883FEF">
            <w:pPr>
              <w:pStyle w:val="ListParagraph"/>
              <w:ind w:left="0"/>
              <w:rPr>
                <w:ins w:id="2522" w:author="shorny" w:date="2014-05-31T14:38:00Z"/>
                <w:lang w:eastAsia="en-AU"/>
              </w:rPr>
            </w:pPr>
          </w:p>
        </w:tc>
        <w:tc>
          <w:tcPr>
            <w:tcW w:w="226" w:type="dxa"/>
            <w:tcPrChange w:id="2523" w:author="shorny" w:date="2014-05-31T14:43:00Z">
              <w:tcPr>
                <w:tcW w:w="226" w:type="dxa"/>
              </w:tcPr>
            </w:tcPrChange>
          </w:tcPr>
          <w:p w14:paraId="3ECEF071" w14:textId="77777777" w:rsidR="008F21C6" w:rsidRDefault="008F21C6" w:rsidP="00883FEF">
            <w:pPr>
              <w:pStyle w:val="ListParagraph"/>
              <w:ind w:left="0"/>
              <w:rPr>
                <w:ins w:id="2524" w:author="shorny" w:date="2014-05-31T14:38:00Z"/>
                <w:lang w:eastAsia="en-AU"/>
              </w:rPr>
            </w:pPr>
          </w:p>
        </w:tc>
        <w:tc>
          <w:tcPr>
            <w:tcW w:w="226" w:type="dxa"/>
            <w:tcPrChange w:id="2525" w:author="shorny" w:date="2014-05-31T14:43:00Z">
              <w:tcPr>
                <w:tcW w:w="226" w:type="dxa"/>
              </w:tcPr>
            </w:tcPrChange>
          </w:tcPr>
          <w:p w14:paraId="23EAF140" w14:textId="77777777" w:rsidR="008F21C6" w:rsidRDefault="008F21C6" w:rsidP="00883FEF">
            <w:pPr>
              <w:pStyle w:val="ListParagraph"/>
              <w:ind w:left="0"/>
              <w:rPr>
                <w:ins w:id="2526" w:author="shorny" w:date="2014-05-31T14:38:00Z"/>
                <w:lang w:eastAsia="en-AU"/>
              </w:rPr>
            </w:pPr>
          </w:p>
        </w:tc>
        <w:tc>
          <w:tcPr>
            <w:tcW w:w="226" w:type="dxa"/>
            <w:tcPrChange w:id="2527" w:author="shorny" w:date="2014-05-31T14:43:00Z">
              <w:tcPr>
                <w:tcW w:w="226" w:type="dxa"/>
              </w:tcPr>
            </w:tcPrChange>
          </w:tcPr>
          <w:p w14:paraId="0735E1B2" w14:textId="77777777" w:rsidR="008F21C6" w:rsidRDefault="008F21C6" w:rsidP="00883FEF">
            <w:pPr>
              <w:pStyle w:val="ListParagraph"/>
              <w:ind w:left="0"/>
              <w:rPr>
                <w:ins w:id="2528" w:author="shorny" w:date="2014-05-31T14:38:00Z"/>
                <w:lang w:eastAsia="en-AU"/>
              </w:rPr>
            </w:pPr>
          </w:p>
        </w:tc>
        <w:tc>
          <w:tcPr>
            <w:tcW w:w="226" w:type="dxa"/>
            <w:tcPrChange w:id="2529" w:author="shorny" w:date="2014-05-31T14:43:00Z">
              <w:tcPr>
                <w:tcW w:w="226" w:type="dxa"/>
              </w:tcPr>
            </w:tcPrChange>
          </w:tcPr>
          <w:p w14:paraId="39201B0B" w14:textId="77777777" w:rsidR="008F21C6" w:rsidRDefault="008F21C6" w:rsidP="00883FEF">
            <w:pPr>
              <w:pStyle w:val="ListParagraph"/>
              <w:ind w:left="0"/>
              <w:rPr>
                <w:ins w:id="2530" w:author="shorny" w:date="2014-05-31T14:38:00Z"/>
                <w:lang w:eastAsia="en-AU"/>
              </w:rPr>
            </w:pPr>
          </w:p>
        </w:tc>
        <w:tc>
          <w:tcPr>
            <w:tcW w:w="226" w:type="dxa"/>
            <w:tcPrChange w:id="2531" w:author="shorny" w:date="2014-05-31T14:43:00Z">
              <w:tcPr>
                <w:tcW w:w="226" w:type="dxa"/>
              </w:tcPr>
            </w:tcPrChange>
          </w:tcPr>
          <w:p w14:paraId="1FBA4360" w14:textId="77777777" w:rsidR="008F21C6" w:rsidRDefault="008F21C6" w:rsidP="00883FEF">
            <w:pPr>
              <w:pStyle w:val="ListParagraph"/>
              <w:ind w:left="0"/>
              <w:rPr>
                <w:ins w:id="2532" w:author="shorny" w:date="2014-05-31T14:38:00Z"/>
                <w:lang w:eastAsia="en-AU"/>
              </w:rPr>
            </w:pPr>
          </w:p>
        </w:tc>
        <w:tc>
          <w:tcPr>
            <w:tcW w:w="226" w:type="dxa"/>
            <w:tcPrChange w:id="2533" w:author="shorny" w:date="2014-05-31T14:43:00Z">
              <w:tcPr>
                <w:tcW w:w="226" w:type="dxa"/>
              </w:tcPr>
            </w:tcPrChange>
          </w:tcPr>
          <w:p w14:paraId="47B76D33" w14:textId="77777777" w:rsidR="008F21C6" w:rsidRDefault="008F21C6" w:rsidP="00883FEF">
            <w:pPr>
              <w:pStyle w:val="ListParagraph"/>
              <w:ind w:left="0"/>
              <w:rPr>
                <w:ins w:id="2534" w:author="shorny" w:date="2014-05-31T14:38:00Z"/>
                <w:lang w:eastAsia="en-AU"/>
              </w:rPr>
            </w:pPr>
          </w:p>
        </w:tc>
        <w:tc>
          <w:tcPr>
            <w:tcW w:w="226" w:type="dxa"/>
            <w:tcPrChange w:id="2535" w:author="shorny" w:date="2014-05-31T14:43:00Z">
              <w:tcPr>
                <w:tcW w:w="226" w:type="dxa"/>
              </w:tcPr>
            </w:tcPrChange>
          </w:tcPr>
          <w:p w14:paraId="62E527A0" w14:textId="77777777" w:rsidR="008F21C6" w:rsidRDefault="008F21C6" w:rsidP="00883FEF">
            <w:pPr>
              <w:pStyle w:val="ListParagraph"/>
              <w:ind w:left="0"/>
              <w:rPr>
                <w:ins w:id="2536" w:author="shorny" w:date="2014-05-31T14:38:00Z"/>
                <w:lang w:eastAsia="en-AU"/>
              </w:rPr>
            </w:pPr>
          </w:p>
        </w:tc>
        <w:tc>
          <w:tcPr>
            <w:tcW w:w="226" w:type="dxa"/>
            <w:tcPrChange w:id="2537" w:author="shorny" w:date="2014-05-31T14:43:00Z">
              <w:tcPr>
                <w:tcW w:w="226" w:type="dxa"/>
              </w:tcPr>
            </w:tcPrChange>
          </w:tcPr>
          <w:p w14:paraId="0C2E06C3" w14:textId="77777777" w:rsidR="008F21C6" w:rsidRDefault="008F21C6" w:rsidP="00883FEF">
            <w:pPr>
              <w:pStyle w:val="ListParagraph"/>
              <w:ind w:left="0"/>
              <w:rPr>
                <w:ins w:id="2538" w:author="shorny" w:date="2014-05-31T14:38:00Z"/>
                <w:lang w:eastAsia="en-AU"/>
              </w:rPr>
            </w:pPr>
          </w:p>
        </w:tc>
        <w:tc>
          <w:tcPr>
            <w:tcW w:w="226" w:type="dxa"/>
            <w:tcPrChange w:id="2539" w:author="shorny" w:date="2014-05-31T14:43:00Z">
              <w:tcPr>
                <w:tcW w:w="226" w:type="dxa"/>
              </w:tcPr>
            </w:tcPrChange>
          </w:tcPr>
          <w:p w14:paraId="5CC60DF3" w14:textId="77777777" w:rsidR="008F21C6" w:rsidRDefault="008F21C6" w:rsidP="00883FEF">
            <w:pPr>
              <w:pStyle w:val="ListParagraph"/>
              <w:ind w:left="0"/>
              <w:rPr>
                <w:ins w:id="2540" w:author="shorny" w:date="2014-05-31T14:38:00Z"/>
                <w:lang w:eastAsia="en-AU"/>
              </w:rPr>
            </w:pPr>
          </w:p>
        </w:tc>
        <w:tc>
          <w:tcPr>
            <w:tcW w:w="226" w:type="dxa"/>
            <w:tcPrChange w:id="2541" w:author="shorny" w:date="2014-05-31T14:43:00Z">
              <w:tcPr>
                <w:tcW w:w="226" w:type="dxa"/>
              </w:tcPr>
            </w:tcPrChange>
          </w:tcPr>
          <w:p w14:paraId="35121C70" w14:textId="77777777" w:rsidR="008F21C6" w:rsidRDefault="008F21C6" w:rsidP="00883FEF">
            <w:pPr>
              <w:pStyle w:val="ListParagraph"/>
              <w:ind w:left="0"/>
              <w:rPr>
                <w:ins w:id="2542" w:author="shorny" w:date="2014-05-31T14:38:00Z"/>
                <w:lang w:eastAsia="en-AU"/>
              </w:rPr>
            </w:pPr>
          </w:p>
        </w:tc>
        <w:tc>
          <w:tcPr>
            <w:tcW w:w="226" w:type="dxa"/>
            <w:tcPrChange w:id="2543" w:author="shorny" w:date="2014-05-31T14:43:00Z">
              <w:tcPr>
                <w:tcW w:w="226" w:type="dxa"/>
              </w:tcPr>
            </w:tcPrChange>
          </w:tcPr>
          <w:p w14:paraId="12D9C384" w14:textId="77777777" w:rsidR="008F21C6" w:rsidRDefault="008F21C6" w:rsidP="00883FEF">
            <w:pPr>
              <w:pStyle w:val="ListParagraph"/>
              <w:ind w:left="0"/>
              <w:rPr>
                <w:ins w:id="2544" w:author="shorny" w:date="2014-05-31T14:38:00Z"/>
                <w:lang w:eastAsia="en-AU"/>
              </w:rPr>
            </w:pPr>
          </w:p>
        </w:tc>
        <w:tc>
          <w:tcPr>
            <w:tcW w:w="226" w:type="dxa"/>
            <w:tcPrChange w:id="2545" w:author="shorny" w:date="2014-05-31T14:43:00Z">
              <w:tcPr>
                <w:tcW w:w="226" w:type="dxa"/>
              </w:tcPr>
            </w:tcPrChange>
          </w:tcPr>
          <w:p w14:paraId="472E55BA" w14:textId="77777777" w:rsidR="008F21C6" w:rsidRDefault="008F21C6" w:rsidP="00883FEF">
            <w:pPr>
              <w:pStyle w:val="ListParagraph"/>
              <w:ind w:left="0"/>
              <w:rPr>
                <w:ins w:id="2546" w:author="shorny" w:date="2014-05-31T14:38:00Z"/>
                <w:lang w:eastAsia="en-AU"/>
              </w:rPr>
            </w:pPr>
          </w:p>
        </w:tc>
        <w:tc>
          <w:tcPr>
            <w:tcW w:w="226" w:type="dxa"/>
            <w:tcPrChange w:id="2547" w:author="shorny" w:date="2014-05-31T14:43:00Z">
              <w:tcPr>
                <w:tcW w:w="226" w:type="dxa"/>
              </w:tcPr>
            </w:tcPrChange>
          </w:tcPr>
          <w:p w14:paraId="579B91F1" w14:textId="77777777" w:rsidR="008F21C6" w:rsidRDefault="008F21C6" w:rsidP="00883FEF">
            <w:pPr>
              <w:pStyle w:val="ListParagraph"/>
              <w:ind w:left="0"/>
              <w:rPr>
                <w:ins w:id="2548" w:author="shorny" w:date="2014-05-31T14:38:00Z"/>
                <w:lang w:eastAsia="en-AU"/>
              </w:rPr>
            </w:pPr>
          </w:p>
        </w:tc>
        <w:tc>
          <w:tcPr>
            <w:tcW w:w="226" w:type="dxa"/>
            <w:tcPrChange w:id="2549" w:author="shorny" w:date="2014-05-31T14:43:00Z">
              <w:tcPr>
                <w:tcW w:w="226" w:type="dxa"/>
              </w:tcPr>
            </w:tcPrChange>
          </w:tcPr>
          <w:p w14:paraId="063AAE6F" w14:textId="77777777" w:rsidR="008F21C6" w:rsidRDefault="008F21C6" w:rsidP="00883FEF">
            <w:pPr>
              <w:pStyle w:val="ListParagraph"/>
              <w:ind w:left="0"/>
              <w:rPr>
                <w:ins w:id="2550" w:author="shorny" w:date="2014-05-31T14:38:00Z"/>
                <w:lang w:eastAsia="en-AU"/>
              </w:rPr>
            </w:pPr>
          </w:p>
        </w:tc>
        <w:tc>
          <w:tcPr>
            <w:tcW w:w="226" w:type="dxa"/>
            <w:tcPrChange w:id="2551" w:author="shorny" w:date="2014-05-31T14:43:00Z">
              <w:tcPr>
                <w:tcW w:w="226" w:type="dxa"/>
              </w:tcPr>
            </w:tcPrChange>
          </w:tcPr>
          <w:p w14:paraId="144290AC" w14:textId="77777777" w:rsidR="008F21C6" w:rsidRDefault="008F21C6" w:rsidP="00883FEF">
            <w:pPr>
              <w:pStyle w:val="ListParagraph"/>
              <w:ind w:left="0"/>
              <w:rPr>
                <w:ins w:id="2552" w:author="shorny" w:date="2014-05-31T14:38:00Z"/>
                <w:lang w:eastAsia="en-AU"/>
              </w:rPr>
            </w:pPr>
          </w:p>
        </w:tc>
        <w:tc>
          <w:tcPr>
            <w:tcW w:w="226" w:type="dxa"/>
            <w:tcPrChange w:id="2553" w:author="shorny" w:date="2014-05-31T14:43:00Z">
              <w:tcPr>
                <w:tcW w:w="226" w:type="dxa"/>
              </w:tcPr>
            </w:tcPrChange>
          </w:tcPr>
          <w:p w14:paraId="58B4E0BD" w14:textId="77777777" w:rsidR="008F21C6" w:rsidRDefault="008F21C6" w:rsidP="00883FEF">
            <w:pPr>
              <w:pStyle w:val="ListParagraph"/>
              <w:ind w:left="0"/>
              <w:rPr>
                <w:ins w:id="2554" w:author="shorny" w:date="2014-05-31T14:38:00Z"/>
                <w:lang w:eastAsia="en-AU"/>
              </w:rPr>
            </w:pPr>
          </w:p>
        </w:tc>
        <w:tc>
          <w:tcPr>
            <w:tcW w:w="226" w:type="dxa"/>
            <w:tcPrChange w:id="2555" w:author="shorny" w:date="2014-05-31T14:43:00Z">
              <w:tcPr>
                <w:tcW w:w="226" w:type="dxa"/>
              </w:tcPr>
            </w:tcPrChange>
          </w:tcPr>
          <w:p w14:paraId="2E1E8CBA" w14:textId="77777777" w:rsidR="008F21C6" w:rsidRDefault="008F21C6" w:rsidP="00883FEF">
            <w:pPr>
              <w:pStyle w:val="ListParagraph"/>
              <w:ind w:left="0"/>
              <w:rPr>
                <w:ins w:id="2556" w:author="shorny" w:date="2014-05-31T14:38:00Z"/>
                <w:lang w:eastAsia="en-AU"/>
              </w:rPr>
            </w:pPr>
          </w:p>
        </w:tc>
        <w:tc>
          <w:tcPr>
            <w:tcW w:w="226" w:type="dxa"/>
            <w:tcPrChange w:id="2557" w:author="shorny" w:date="2014-05-31T14:43:00Z">
              <w:tcPr>
                <w:tcW w:w="226" w:type="dxa"/>
              </w:tcPr>
            </w:tcPrChange>
          </w:tcPr>
          <w:p w14:paraId="65097BC8" w14:textId="77777777" w:rsidR="008F21C6" w:rsidRDefault="008F21C6" w:rsidP="00883FEF">
            <w:pPr>
              <w:pStyle w:val="ListParagraph"/>
              <w:ind w:left="0"/>
              <w:rPr>
                <w:ins w:id="2558" w:author="shorny" w:date="2014-05-31T14:38:00Z"/>
                <w:lang w:eastAsia="en-AU"/>
              </w:rPr>
            </w:pPr>
          </w:p>
        </w:tc>
      </w:tr>
      <w:tr w:rsidR="008F21C6" w14:paraId="12842D1A" w14:textId="77777777" w:rsidTr="008F21C6">
        <w:trPr>
          <w:ins w:id="2559" w:author="shorny" w:date="2014-05-31T14:38:00Z"/>
        </w:trPr>
        <w:tc>
          <w:tcPr>
            <w:tcW w:w="2835" w:type="dxa"/>
            <w:tcPrChange w:id="2560" w:author="shorny" w:date="2014-05-31T14:43:00Z">
              <w:tcPr>
                <w:tcW w:w="225" w:type="dxa"/>
              </w:tcPr>
            </w:tcPrChange>
          </w:tcPr>
          <w:p w14:paraId="4135ABCE" w14:textId="77777777" w:rsidR="008F21C6" w:rsidRDefault="008F21C6" w:rsidP="00883FEF">
            <w:pPr>
              <w:pStyle w:val="ListParagraph"/>
              <w:ind w:left="0"/>
              <w:rPr>
                <w:ins w:id="2561" w:author="shorny" w:date="2014-05-31T14:38:00Z"/>
                <w:lang w:eastAsia="en-AU"/>
              </w:rPr>
            </w:pPr>
          </w:p>
        </w:tc>
        <w:tc>
          <w:tcPr>
            <w:tcW w:w="225" w:type="dxa"/>
            <w:tcPrChange w:id="2562" w:author="shorny" w:date="2014-05-31T14:43:00Z">
              <w:tcPr>
                <w:tcW w:w="225" w:type="dxa"/>
              </w:tcPr>
            </w:tcPrChange>
          </w:tcPr>
          <w:p w14:paraId="430CD2E1" w14:textId="77777777" w:rsidR="008F21C6" w:rsidRDefault="008F21C6" w:rsidP="00883FEF">
            <w:pPr>
              <w:pStyle w:val="ListParagraph"/>
              <w:ind w:left="0"/>
              <w:rPr>
                <w:ins w:id="2563" w:author="shorny" w:date="2014-05-31T14:38:00Z"/>
                <w:lang w:eastAsia="en-AU"/>
              </w:rPr>
            </w:pPr>
          </w:p>
        </w:tc>
        <w:tc>
          <w:tcPr>
            <w:tcW w:w="225" w:type="dxa"/>
            <w:tcPrChange w:id="2564" w:author="shorny" w:date="2014-05-31T14:43:00Z">
              <w:tcPr>
                <w:tcW w:w="225" w:type="dxa"/>
              </w:tcPr>
            </w:tcPrChange>
          </w:tcPr>
          <w:p w14:paraId="5E02E1CB" w14:textId="77777777" w:rsidR="008F21C6" w:rsidRDefault="008F21C6" w:rsidP="00883FEF">
            <w:pPr>
              <w:pStyle w:val="ListParagraph"/>
              <w:ind w:left="0"/>
              <w:rPr>
                <w:ins w:id="2565" w:author="shorny" w:date="2014-05-31T14:38:00Z"/>
                <w:lang w:eastAsia="en-AU"/>
              </w:rPr>
            </w:pPr>
          </w:p>
        </w:tc>
        <w:tc>
          <w:tcPr>
            <w:tcW w:w="225" w:type="dxa"/>
            <w:tcPrChange w:id="2566" w:author="shorny" w:date="2014-05-31T14:43:00Z">
              <w:tcPr>
                <w:tcW w:w="225" w:type="dxa"/>
              </w:tcPr>
            </w:tcPrChange>
          </w:tcPr>
          <w:p w14:paraId="2F9D23B4" w14:textId="77777777" w:rsidR="008F21C6" w:rsidRDefault="008F21C6" w:rsidP="00883FEF">
            <w:pPr>
              <w:pStyle w:val="ListParagraph"/>
              <w:ind w:left="0"/>
              <w:rPr>
                <w:ins w:id="2567" w:author="shorny" w:date="2014-05-31T14:38:00Z"/>
                <w:lang w:eastAsia="en-AU"/>
              </w:rPr>
            </w:pPr>
          </w:p>
        </w:tc>
        <w:tc>
          <w:tcPr>
            <w:tcW w:w="225" w:type="dxa"/>
            <w:tcPrChange w:id="2568" w:author="shorny" w:date="2014-05-31T14:43:00Z">
              <w:tcPr>
                <w:tcW w:w="225" w:type="dxa"/>
              </w:tcPr>
            </w:tcPrChange>
          </w:tcPr>
          <w:p w14:paraId="3A6F8D01" w14:textId="77777777" w:rsidR="008F21C6" w:rsidRDefault="008F21C6" w:rsidP="00883FEF">
            <w:pPr>
              <w:pStyle w:val="ListParagraph"/>
              <w:ind w:left="0"/>
              <w:rPr>
                <w:ins w:id="2569" w:author="shorny" w:date="2014-05-31T14:38:00Z"/>
                <w:lang w:eastAsia="en-AU"/>
              </w:rPr>
            </w:pPr>
          </w:p>
        </w:tc>
        <w:tc>
          <w:tcPr>
            <w:tcW w:w="225" w:type="dxa"/>
            <w:tcPrChange w:id="2570" w:author="shorny" w:date="2014-05-31T14:43:00Z">
              <w:tcPr>
                <w:tcW w:w="225" w:type="dxa"/>
              </w:tcPr>
            </w:tcPrChange>
          </w:tcPr>
          <w:p w14:paraId="64812652" w14:textId="77777777" w:rsidR="008F21C6" w:rsidRDefault="008F21C6" w:rsidP="00883FEF">
            <w:pPr>
              <w:pStyle w:val="ListParagraph"/>
              <w:ind w:left="0"/>
              <w:rPr>
                <w:ins w:id="2571" w:author="shorny" w:date="2014-05-31T14:38:00Z"/>
                <w:lang w:eastAsia="en-AU"/>
              </w:rPr>
            </w:pPr>
          </w:p>
        </w:tc>
        <w:tc>
          <w:tcPr>
            <w:tcW w:w="225" w:type="dxa"/>
            <w:tcPrChange w:id="2572" w:author="shorny" w:date="2014-05-31T14:43:00Z">
              <w:tcPr>
                <w:tcW w:w="225" w:type="dxa"/>
              </w:tcPr>
            </w:tcPrChange>
          </w:tcPr>
          <w:p w14:paraId="49A7F227" w14:textId="77777777" w:rsidR="008F21C6" w:rsidRDefault="008F21C6" w:rsidP="00883FEF">
            <w:pPr>
              <w:pStyle w:val="ListParagraph"/>
              <w:ind w:left="0"/>
              <w:rPr>
                <w:ins w:id="2573" w:author="shorny" w:date="2014-05-31T14:38:00Z"/>
                <w:lang w:eastAsia="en-AU"/>
              </w:rPr>
            </w:pPr>
          </w:p>
        </w:tc>
        <w:tc>
          <w:tcPr>
            <w:tcW w:w="225" w:type="dxa"/>
            <w:tcPrChange w:id="2574" w:author="shorny" w:date="2014-05-31T14:43:00Z">
              <w:tcPr>
                <w:tcW w:w="225" w:type="dxa"/>
              </w:tcPr>
            </w:tcPrChange>
          </w:tcPr>
          <w:p w14:paraId="4B019E41" w14:textId="77777777" w:rsidR="008F21C6" w:rsidRDefault="008F21C6" w:rsidP="00883FEF">
            <w:pPr>
              <w:pStyle w:val="ListParagraph"/>
              <w:ind w:left="0"/>
              <w:rPr>
                <w:ins w:id="2575" w:author="shorny" w:date="2014-05-31T14:38:00Z"/>
                <w:lang w:eastAsia="en-AU"/>
              </w:rPr>
            </w:pPr>
          </w:p>
        </w:tc>
        <w:tc>
          <w:tcPr>
            <w:tcW w:w="225" w:type="dxa"/>
            <w:tcPrChange w:id="2576" w:author="shorny" w:date="2014-05-31T14:43:00Z">
              <w:tcPr>
                <w:tcW w:w="225" w:type="dxa"/>
              </w:tcPr>
            </w:tcPrChange>
          </w:tcPr>
          <w:p w14:paraId="18210685" w14:textId="77777777" w:rsidR="008F21C6" w:rsidRDefault="008F21C6" w:rsidP="00883FEF">
            <w:pPr>
              <w:pStyle w:val="ListParagraph"/>
              <w:ind w:left="0"/>
              <w:rPr>
                <w:ins w:id="2577" w:author="shorny" w:date="2014-05-31T14:38:00Z"/>
                <w:lang w:eastAsia="en-AU"/>
              </w:rPr>
            </w:pPr>
          </w:p>
        </w:tc>
        <w:tc>
          <w:tcPr>
            <w:tcW w:w="225" w:type="dxa"/>
            <w:tcPrChange w:id="2578" w:author="shorny" w:date="2014-05-31T14:43:00Z">
              <w:tcPr>
                <w:tcW w:w="225" w:type="dxa"/>
              </w:tcPr>
            </w:tcPrChange>
          </w:tcPr>
          <w:p w14:paraId="4603ED2A" w14:textId="77777777" w:rsidR="008F21C6" w:rsidRDefault="008F21C6" w:rsidP="00883FEF">
            <w:pPr>
              <w:pStyle w:val="ListParagraph"/>
              <w:ind w:left="0"/>
              <w:rPr>
                <w:ins w:id="2579" w:author="shorny" w:date="2014-05-31T14:38:00Z"/>
                <w:lang w:eastAsia="en-AU"/>
              </w:rPr>
            </w:pPr>
          </w:p>
        </w:tc>
        <w:tc>
          <w:tcPr>
            <w:tcW w:w="225" w:type="dxa"/>
            <w:tcPrChange w:id="2580" w:author="shorny" w:date="2014-05-31T14:43:00Z">
              <w:tcPr>
                <w:tcW w:w="225" w:type="dxa"/>
              </w:tcPr>
            </w:tcPrChange>
          </w:tcPr>
          <w:p w14:paraId="1FAE3DB9" w14:textId="77777777" w:rsidR="008F21C6" w:rsidRDefault="008F21C6" w:rsidP="00883FEF">
            <w:pPr>
              <w:pStyle w:val="ListParagraph"/>
              <w:ind w:left="0"/>
              <w:rPr>
                <w:ins w:id="2581" w:author="shorny" w:date="2014-05-31T14:38:00Z"/>
                <w:lang w:eastAsia="en-AU"/>
              </w:rPr>
            </w:pPr>
          </w:p>
        </w:tc>
        <w:tc>
          <w:tcPr>
            <w:tcW w:w="225" w:type="dxa"/>
            <w:tcPrChange w:id="2582" w:author="shorny" w:date="2014-05-31T14:43:00Z">
              <w:tcPr>
                <w:tcW w:w="225" w:type="dxa"/>
              </w:tcPr>
            </w:tcPrChange>
          </w:tcPr>
          <w:p w14:paraId="7A82B766" w14:textId="77777777" w:rsidR="008F21C6" w:rsidRDefault="008F21C6" w:rsidP="00883FEF">
            <w:pPr>
              <w:pStyle w:val="ListParagraph"/>
              <w:ind w:left="0"/>
              <w:rPr>
                <w:ins w:id="2583" w:author="shorny" w:date="2014-05-31T14:38:00Z"/>
                <w:lang w:eastAsia="en-AU"/>
              </w:rPr>
            </w:pPr>
          </w:p>
        </w:tc>
        <w:tc>
          <w:tcPr>
            <w:tcW w:w="225" w:type="dxa"/>
            <w:tcPrChange w:id="2584" w:author="shorny" w:date="2014-05-31T14:43:00Z">
              <w:tcPr>
                <w:tcW w:w="225" w:type="dxa"/>
              </w:tcPr>
            </w:tcPrChange>
          </w:tcPr>
          <w:p w14:paraId="03C2B20E" w14:textId="77777777" w:rsidR="008F21C6" w:rsidRDefault="008F21C6" w:rsidP="00883FEF">
            <w:pPr>
              <w:pStyle w:val="ListParagraph"/>
              <w:ind w:left="0"/>
              <w:rPr>
                <w:ins w:id="2585" w:author="shorny" w:date="2014-05-31T14:38:00Z"/>
                <w:lang w:eastAsia="en-AU"/>
              </w:rPr>
            </w:pPr>
          </w:p>
        </w:tc>
        <w:tc>
          <w:tcPr>
            <w:tcW w:w="225" w:type="dxa"/>
            <w:tcPrChange w:id="2586" w:author="shorny" w:date="2014-05-31T14:43:00Z">
              <w:tcPr>
                <w:tcW w:w="225" w:type="dxa"/>
              </w:tcPr>
            </w:tcPrChange>
          </w:tcPr>
          <w:p w14:paraId="5F356913" w14:textId="77777777" w:rsidR="008F21C6" w:rsidRDefault="008F21C6" w:rsidP="00883FEF">
            <w:pPr>
              <w:pStyle w:val="ListParagraph"/>
              <w:ind w:left="0"/>
              <w:rPr>
                <w:ins w:id="2587" w:author="shorny" w:date="2014-05-31T14:38:00Z"/>
                <w:lang w:eastAsia="en-AU"/>
              </w:rPr>
            </w:pPr>
          </w:p>
        </w:tc>
        <w:tc>
          <w:tcPr>
            <w:tcW w:w="225" w:type="dxa"/>
            <w:tcPrChange w:id="2588" w:author="shorny" w:date="2014-05-31T14:43:00Z">
              <w:tcPr>
                <w:tcW w:w="225" w:type="dxa"/>
              </w:tcPr>
            </w:tcPrChange>
          </w:tcPr>
          <w:p w14:paraId="1F0CDB44" w14:textId="77777777" w:rsidR="008F21C6" w:rsidRDefault="008F21C6" w:rsidP="00883FEF">
            <w:pPr>
              <w:pStyle w:val="ListParagraph"/>
              <w:ind w:left="0"/>
              <w:rPr>
                <w:ins w:id="2589" w:author="shorny" w:date="2014-05-31T14:38:00Z"/>
                <w:lang w:eastAsia="en-AU"/>
              </w:rPr>
            </w:pPr>
          </w:p>
        </w:tc>
        <w:tc>
          <w:tcPr>
            <w:tcW w:w="225" w:type="dxa"/>
            <w:tcPrChange w:id="2590" w:author="shorny" w:date="2014-05-31T14:43:00Z">
              <w:tcPr>
                <w:tcW w:w="225" w:type="dxa"/>
              </w:tcPr>
            </w:tcPrChange>
          </w:tcPr>
          <w:p w14:paraId="4B447F9E" w14:textId="77777777" w:rsidR="008F21C6" w:rsidRDefault="008F21C6" w:rsidP="00883FEF">
            <w:pPr>
              <w:pStyle w:val="ListParagraph"/>
              <w:ind w:left="0"/>
              <w:rPr>
                <w:ins w:id="2591" w:author="shorny" w:date="2014-05-31T14:38:00Z"/>
                <w:lang w:eastAsia="en-AU"/>
              </w:rPr>
            </w:pPr>
          </w:p>
        </w:tc>
        <w:tc>
          <w:tcPr>
            <w:tcW w:w="225" w:type="dxa"/>
            <w:tcPrChange w:id="2592" w:author="shorny" w:date="2014-05-31T14:43:00Z">
              <w:tcPr>
                <w:tcW w:w="225" w:type="dxa"/>
              </w:tcPr>
            </w:tcPrChange>
          </w:tcPr>
          <w:p w14:paraId="1DE0A7EB" w14:textId="77777777" w:rsidR="008F21C6" w:rsidRDefault="008F21C6" w:rsidP="00883FEF">
            <w:pPr>
              <w:pStyle w:val="ListParagraph"/>
              <w:ind w:left="0"/>
              <w:rPr>
                <w:ins w:id="2593" w:author="shorny" w:date="2014-05-31T14:38:00Z"/>
                <w:lang w:eastAsia="en-AU"/>
              </w:rPr>
            </w:pPr>
          </w:p>
        </w:tc>
        <w:tc>
          <w:tcPr>
            <w:tcW w:w="226" w:type="dxa"/>
            <w:tcPrChange w:id="2594" w:author="shorny" w:date="2014-05-31T14:43:00Z">
              <w:tcPr>
                <w:tcW w:w="226" w:type="dxa"/>
              </w:tcPr>
            </w:tcPrChange>
          </w:tcPr>
          <w:p w14:paraId="4E969BD7" w14:textId="77777777" w:rsidR="008F21C6" w:rsidRDefault="008F21C6" w:rsidP="00883FEF">
            <w:pPr>
              <w:pStyle w:val="ListParagraph"/>
              <w:ind w:left="0"/>
              <w:rPr>
                <w:ins w:id="2595" w:author="shorny" w:date="2014-05-31T14:38:00Z"/>
                <w:lang w:eastAsia="en-AU"/>
              </w:rPr>
            </w:pPr>
          </w:p>
        </w:tc>
        <w:tc>
          <w:tcPr>
            <w:tcW w:w="226" w:type="dxa"/>
            <w:tcPrChange w:id="2596" w:author="shorny" w:date="2014-05-31T14:43:00Z">
              <w:tcPr>
                <w:tcW w:w="226" w:type="dxa"/>
              </w:tcPr>
            </w:tcPrChange>
          </w:tcPr>
          <w:p w14:paraId="02E56D29" w14:textId="77777777" w:rsidR="008F21C6" w:rsidRDefault="008F21C6" w:rsidP="00883FEF">
            <w:pPr>
              <w:pStyle w:val="ListParagraph"/>
              <w:ind w:left="0"/>
              <w:rPr>
                <w:ins w:id="2597" w:author="shorny" w:date="2014-05-31T14:38:00Z"/>
                <w:lang w:eastAsia="en-AU"/>
              </w:rPr>
            </w:pPr>
          </w:p>
        </w:tc>
        <w:tc>
          <w:tcPr>
            <w:tcW w:w="226" w:type="dxa"/>
            <w:tcPrChange w:id="2598" w:author="shorny" w:date="2014-05-31T14:43:00Z">
              <w:tcPr>
                <w:tcW w:w="226" w:type="dxa"/>
              </w:tcPr>
            </w:tcPrChange>
          </w:tcPr>
          <w:p w14:paraId="36998082" w14:textId="77777777" w:rsidR="008F21C6" w:rsidRDefault="008F21C6" w:rsidP="00883FEF">
            <w:pPr>
              <w:pStyle w:val="ListParagraph"/>
              <w:ind w:left="0"/>
              <w:rPr>
                <w:ins w:id="2599" w:author="shorny" w:date="2014-05-31T14:38:00Z"/>
                <w:lang w:eastAsia="en-AU"/>
              </w:rPr>
            </w:pPr>
          </w:p>
        </w:tc>
        <w:tc>
          <w:tcPr>
            <w:tcW w:w="226" w:type="dxa"/>
            <w:tcPrChange w:id="2600" w:author="shorny" w:date="2014-05-31T14:43:00Z">
              <w:tcPr>
                <w:tcW w:w="226" w:type="dxa"/>
              </w:tcPr>
            </w:tcPrChange>
          </w:tcPr>
          <w:p w14:paraId="39E3C110" w14:textId="77777777" w:rsidR="008F21C6" w:rsidRDefault="008F21C6" w:rsidP="00883FEF">
            <w:pPr>
              <w:pStyle w:val="ListParagraph"/>
              <w:ind w:left="0"/>
              <w:rPr>
                <w:ins w:id="2601" w:author="shorny" w:date="2014-05-31T14:38:00Z"/>
                <w:lang w:eastAsia="en-AU"/>
              </w:rPr>
            </w:pPr>
          </w:p>
        </w:tc>
        <w:tc>
          <w:tcPr>
            <w:tcW w:w="226" w:type="dxa"/>
            <w:tcPrChange w:id="2602" w:author="shorny" w:date="2014-05-31T14:43:00Z">
              <w:tcPr>
                <w:tcW w:w="226" w:type="dxa"/>
              </w:tcPr>
            </w:tcPrChange>
          </w:tcPr>
          <w:p w14:paraId="71725861" w14:textId="77777777" w:rsidR="008F21C6" w:rsidRDefault="008F21C6" w:rsidP="00883FEF">
            <w:pPr>
              <w:pStyle w:val="ListParagraph"/>
              <w:ind w:left="0"/>
              <w:rPr>
                <w:ins w:id="2603" w:author="shorny" w:date="2014-05-31T14:38:00Z"/>
                <w:lang w:eastAsia="en-AU"/>
              </w:rPr>
            </w:pPr>
          </w:p>
        </w:tc>
        <w:tc>
          <w:tcPr>
            <w:tcW w:w="226" w:type="dxa"/>
            <w:tcPrChange w:id="2604" w:author="shorny" w:date="2014-05-31T14:43:00Z">
              <w:tcPr>
                <w:tcW w:w="226" w:type="dxa"/>
              </w:tcPr>
            </w:tcPrChange>
          </w:tcPr>
          <w:p w14:paraId="4AB56BB6" w14:textId="77777777" w:rsidR="008F21C6" w:rsidRDefault="008F21C6" w:rsidP="00883FEF">
            <w:pPr>
              <w:pStyle w:val="ListParagraph"/>
              <w:ind w:left="0"/>
              <w:rPr>
                <w:ins w:id="2605" w:author="shorny" w:date="2014-05-31T14:38:00Z"/>
                <w:lang w:eastAsia="en-AU"/>
              </w:rPr>
            </w:pPr>
          </w:p>
        </w:tc>
        <w:tc>
          <w:tcPr>
            <w:tcW w:w="226" w:type="dxa"/>
            <w:tcPrChange w:id="2606" w:author="shorny" w:date="2014-05-31T14:43:00Z">
              <w:tcPr>
                <w:tcW w:w="226" w:type="dxa"/>
              </w:tcPr>
            </w:tcPrChange>
          </w:tcPr>
          <w:p w14:paraId="2CF2034E" w14:textId="77777777" w:rsidR="008F21C6" w:rsidRDefault="008F21C6" w:rsidP="00883FEF">
            <w:pPr>
              <w:pStyle w:val="ListParagraph"/>
              <w:ind w:left="0"/>
              <w:rPr>
                <w:ins w:id="2607" w:author="shorny" w:date="2014-05-31T14:38:00Z"/>
                <w:lang w:eastAsia="en-AU"/>
              </w:rPr>
            </w:pPr>
          </w:p>
        </w:tc>
        <w:tc>
          <w:tcPr>
            <w:tcW w:w="226" w:type="dxa"/>
            <w:tcPrChange w:id="2608" w:author="shorny" w:date="2014-05-31T14:43:00Z">
              <w:tcPr>
                <w:tcW w:w="226" w:type="dxa"/>
              </w:tcPr>
            </w:tcPrChange>
          </w:tcPr>
          <w:p w14:paraId="5B75872C" w14:textId="77777777" w:rsidR="008F21C6" w:rsidRDefault="008F21C6" w:rsidP="00883FEF">
            <w:pPr>
              <w:pStyle w:val="ListParagraph"/>
              <w:ind w:left="0"/>
              <w:rPr>
                <w:ins w:id="2609" w:author="shorny" w:date="2014-05-31T14:38:00Z"/>
                <w:lang w:eastAsia="en-AU"/>
              </w:rPr>
            </w:pPr>
          </w:p>
        </w:tc>
        <w:tc>
          <w:tcPr>
            <w:tcW w:w="226" w:type="dxa"/>
            <w:tcPrChange w:id="2610" w:author="shorny" w:date="2014-05-31T14:43:00Z">
              <w:tcPr>
                <w:tcW w:w="226" w:type="dxa"/>
              </w:tcPr>
            </w:tcPrChange>
          </w:tcPr>
          <w:p w14:paraId="46CF99E5" w14:textId="77777777" w:rsidR="008F21C6" w:rsidRDefault="008F21C6" w:rsidP="00883FEF">
            <w:pPr>
              <w:pStyle w:val="ListParagraph"/>
              <w:ind w:left="0"/>
              <w:rPr>
                <w:ins w:id="2611" w:author="shorny" w:date="2014-05-31T14:38:00Z"/>
                <w:lang w:eastAsia="en-AU"/>
              </w:rPr>
            </w:pPr>
          </w:p>
        </w:tc>
        <w:tc>
          <w:tcPr>
            <w:tcW w:w="226" w:type="dxa"/>
            <w:tcPrChange w:id="2612" w:author="shorny" w:date="2014-05-31T14:43:00Z">
              <w:tcPr>
                <w:tcW w:w="226" w:type="dxa"/>
              </w:tcPr>
            </w:tcPrChange>
          </w:tcPr>
          <w:p w14:paraId="254FCA26" w14:textId="77777777" w:rsidR="008F21C6" w:rsidRDefault="008F21C6" w:rsidP="00883FEF">
            <w:pPr>
              <w:pStyle w:val="ListParagraph"/>
              <w:ind w:left="0"/>
              <w:rPr>
                <w:ins w:id="2613" w:author="shorny" w:date="2014-05-31T14:38:00Z"/>
                <w:lang w:eastAsia="en-AU"/>
              </w:rPr>
            </w:pPr>
          </w:p>
        </w:tc>
        <w:tc>
          <w:tcPr>
            <w:tcW w:w="226" w:type="dxa"/>
            <w:tcPrChange w:id="2614" w:author="shorny" w:date="2014-05-31T14:43:00Z">
              <w:tcPr>
                <w:tcW w:w="226" w:type="dxa"/>
              </w:tcPr>
            </w:tcPrChange>
          </w:tcPr>
          <w:p w14:paraId="010AD320" w14:textId="77777777" w:rsidR="008F21C6" w:rsidRDefault="008F21C6" w:rsidP="00883FEF">
            <w:pPr>
              <w:pStyle w:val="ListParagraph"/>
              <w:ind w:left="0"/>
              <w:rPr>
                <w:ins w:id="2615" w:author="shorny" w:date="2014-05-31T14:38:00Z"/>
                <w:lang w:eastAsia="en-AU"/>
              </w:rPr>
            </w:pPr>
          </w:p>
        </w:tc>
        <w:tc>
          <w:tcPr>
            <w:tcW w:w="226" w:type="dxa"/>
            <w:tcPrChange w:id="2616" w:author="shorny" w:date="2014-05-31T14:43:00Z">
              <w:tcPr>
                <w:tcW w:w="226" w:type="dxa"/>
              </w:tcPr>
            </w:tcPrChange>
          </w:tcPr>
          <w:p w14:paraId="17521266" w14:textId="77777777" w:rsidR="008F21C6" w:rsidRDefault="008F21C6" w:rsidP="00883FEF">
            <w:pPr>
              <w:pStyle w:val="ListParagraph"/>
              <w:ind w:left="0"/>
              <w:rPr>
                <w:ins w:id="2617" w:author="shorny" w:date="2014-05-31T14:38:00Z"/>
                <w:lang w:eastAsia="en-AU"/>
              </w:rPr>
            </w:pPr>
          </w:p>
        </w:tc>
        <w:tc>
          <w:tcPr>
            <w:tcW w:w="226" w:type="dxa"/>
            <w:tcPrChange w:id="2618" w:author="shorny" w:date="2014-05-31T14:43:00Z">
              <w:tcPr>
                <w:tcW w:w="226" w:type="dxa"/>
              </w:tcPr>
            </w:tcPrChange>
          </w:tcPr>
          <w:p w14:paraId="42988722" w14:textId="77777777" w:rsidR="008F21C6" w:rsidRDefault="008F21C6" w:rsidP="00883FEF">
            <w:pPr>
              <w:pStyle w:val="ListParagraph"/>
              <w:ind w:left="0"/>
              <w:rPr>
                <w:ins w:id="2619" w:author="shorny" w:date="2014-05-31T14:38:00Z"/>
                <w:lang w:eastAsia="en-AU"/>
              </w:rPr>
            </w:pPr>
          </w:p>
        </w:tc>
        <w:tc>
          <w:tcPr>
            <w:tcW w:w="226" w:type="dxa"/>
            <w:tcPrChange w:id="2620" w:author="shorny" w:date="2014-05-31T14:43:00Z">
              <w:tcPr>
                <w:tcW w:w="226" w:type="dxa"/>
              </w:tcPr>
            </w:tcPrChange>
          </w:tcPr>
          <w:p w14:paraId="7084EB8B" w14:textId="77777777" w:rsidR="008F21C6" w:rsidRDefault="008F21C6" w:rsidP="00883FEF">
            <w:pPr>
              <w:pStyle w:val="ListParagraph"/>
              <w:ind w:left="0"/>
              <w:rPr>
                <w:ins w:id="2621" w:author="shorny" w:date="2014-05-31T14:38:00Z"/>
                <w:lang w:eastAsia="en-AU"/>
              </w:rPr>
            </w:pPr>
          </w:p>
        </w:tc>
        <w:tc>
          <w:tcPr>
            <w:tcW w:w="226" w:type="dxa"/>
            <w:tcPrChange w:id="2622" w:author="shorny" w:date="2014-05-31T14:43:00Z">
              <w:tcPr>
                <w:tcW w:w="226" w:type="dxa"/>
              </w:tcPr>
            </w:tcPrChange>
          </w:tcPr>
          <w:p w14:paraId="364D20F8" w14:textId="77777777" w:rsidR="008F21C6" w:rsidRDefault="008F21C6" w:rsidP="00883FEF">
            <w:pPr>
              <w:pStyle w:val="ListParagraph"/>
              <w:ind w:left="0"/>
              <w:rPr>
                <w:ins w:id="2623" w:author="shorny" w:date="2014-05-31T14:38:00Z"/>
                <w:lang w:eastAsia="en-AU"/>
              </w:rPr>
            </w:pPr>
          </w:p>
        </w:tc>
        <w:tc>
          <w:tcPr>
            <w:tcW w:w="226" w:type="dxa"/>
            <w:tcPrChange w:id="2624" w:author="shorny" w:date="2014-05-31T14:43:00Z">
              <w:tcPr>
                <w:tcW w:w="226" w:type="dxa"/>
              </w:tcPr>
            </w:tcPrChange>
          </w:tcPr>
          <w:p w14:paraId="47F68C1B" w14:textId="77777777" w:rsidR="008F21C6" w:rsidRDefault="008F21C6" w:rsidP="00883FEF">
            <w:pPr>
              <w:pStyle w:val="ListParagraph"/>
              <w:ind w:left="0"/>
              <w:rPr>
                <w:ins w:id="2625" w:author="shorny" w:date="2014-05-31T14:38:00Z"/>
                <w:lang w:eastAsia="en-AU"/>
              </w:rPr>
            </w:pPr>
          </w:p>
        </w:tc>
        <w:tc>
          <w:tcPr>
            <w:tcW w:w="226" w:type="dxa"/>
            <w:tcPrChange w:id="2626" w:author="shorny" w:date="2014-05-31T14:43:00Z">
              <w:tcPr>
                <w:tcW w:w="226" w:type="dxa"/>
              </w:tcPr>
            </w:tcPrChange>
          </w:tcPr>
          <w:p w14:paraId="5869C29F" w14:textId="77777777" w:rsidR="008F21C6" w:rsidRDefault="008F21C6" w:rsidP="00883FEF">
            <w:pPr>
              <w:pStyle w:val="ListParagraph"/>
              <w:ind w:left="0"/>
              <w:rPr>
                <w:ins w:id="2627" w:author="shorny" w:date="2014-05-31T14:38:00Z"/>
                <w:lang w:eastAsia="en-AU"/>
              </w:rPr>
            </w:pPr>
          </w:p>
        </w:tc>
        <w:tc>
          <w:tcPr>
            <w:tcW w:w="226" w:type="dxa"/>
            <w:tcPrChange w:id="2628" w:author="shorny" w:date="2014-05-31T14:43:00Z">
              <w:tcPr>
                <w:tcW w:w="226" w:type="dxa"/>
              </w:tcPr>
            </w:tcPrChange>
          </w:tcPr>
          <w:p w14:paraId="6C5C2D4B" w14:textId="77777777" w:rsidR="008F21C6" w:rsidRDefault="008F21C6" w:rsidP="00883FEF">
            <w:pPr>
              <w:pStyle w:val="ListParagraph"/>
              <w:ind w:left="0"/>
              <w:rPr>
                <w:ins w:id="2629" w:author="shorny" w:date="2014-05-31T14:38:00Z"/>
                <w:lang w:eastAsia="en-AU"/>
              </w:rPr>
            </w:pPr>
          </w:p>
        </w:tc>
        <w:tc>
          <w:tcPr>
            <w:tcW w:w="226" w:type="dxa"/>
            <w:tcPrChange w:id="2630" w:author="shorny" w:date="2014-05-31T14:43:00Z">
              <w:tcPr>
                <w:tcW w:w="226" w:type="dxa"/>
              </w:tcPr>
            </w:tcPrChange>
          </w:tcPr>
          <w:p w14:paraId="274286CA" w14:textId="77777777" w:rsidR="008F21C6" w:rsidRDefault="008F21C6" w:rsidP="00883FEF">
            <w:pPr>
              <w:pStyle w:val="ListParagraph"/>
              <w:ind w:left="0"/>
              <w:rPr>
                <w:ins w:id="2631" w:author="shorny" w:date="2014-05-31T14:38:00Z"/>
                <w:lang w:eastAsia="en-AU"/>
              </w:rPr>
            </w:pPr>
          </w:p>
        </w:tc>
        <w:tc>
          <w:tcPr>
            <w:tcW w:w="226" w:type="dxa"/>
            <w:tcPrChange w:id="2632" w:author="shorny" w:date="2014-05-31T14:43:00Z">
              <w:tcPr>
                <w:tcW w:w="226" w:type="dxa"/>
              </w:tcPr>
            </w:tcPrChange>
          </w:tcPr>
          <w:p w14:paraId="3E39C67B" w14:textId="77777777" w:rsidR="008F21C6" w:rsidRDefault="008F21C6" w:rsidP="00883FEF">
            <w:pPr>
              <w:pStyle w:val="ListParagraph"/>
              <w:ind w:left="0"/>
              <w:rPr>
                <w:ins w:id="2633" w:author="shorny" w:date="2014-05-31T14:38:00Z"/>
                <w:lang w:eastAsia="en-AU"/>
              </w:rPr>
            </w:pPr>
          </w:p>
        </w:tc>
        <w:tc>
          <w:tcPr>
            <w:tcW w:w="226" w:type="dxa"/>
            <w:tcPrChange w:id="2634" w:author="shorny" w:date="2014-05-31T14:43:00Z">
              <w:tcPr>
                <w:tcW w:w="226" w:type="dxa"/>
              </w:tcPr>
            </w:tcPrChange>
          </w:tcPr>
          <w:p w14:paraId="49802105" w14:textId="77777777" w:rsidR="008F21C6" w:rsidRDefault="008F21C6" w:rsidP="00883FEF">
            <w:pPr>
              <w:pStyle w:val="ListParagraph"/>
              <w:ind w:left="0"/>
              <w:rPr>
                <w:ins w:id="2635" w:author="shorny" w:date="2014-05-31T14:38:00Z"/>
                <w:lang w:eastAsia="en-AU"/>
              </w:rPr>
            </w:pPr>
          </w:p>
        </w:tc>
        <w:tc>
          <w:tcPr>
            <w:tcW w:w="226" w:type="dxa"/>
            <w:tcPrChange w:id="2636" w:author="shorny" w:date="2014-05-31T14:43:00Z">
              <w:tcPr>
                <w:tcW w:w="226" w:type="dxa"/>
              </w:tcPr>
            </w:tcPrChange>
          </w:tcPr>
          <w:p w14:paraId="537F8978" w14:textId="77777777" w:rsidR="008F21C6" w:rsidRDefault="008F21C6" w:rsidP="00883FEF">
            <w:pPr>
              <w:pStyle w:val="ListParagraph"/>
              <w:ind w:left="0"/>
              <w:rPr>
                <w:ins w:id="2637" w:author="shorny" w:date="2014-05-31T14:38:00Z"/>
                <w:lang w:eastAsia="en-AU"/>
              </w:rPr>
            </w:pPr>
          </w:p>
        </w:tc>
        <w:tc>
          <w:tcPr>
            <w:tcW w:w="226" w:type="dxa"/>
            <w:tcPrChange w:id="2638" w:author="shorny" w:date="2014-05-31T14:43:00Z">
              <w:tcPr>
                <w:tcW w:w="226" w:type="dxa"/>
              </w:tcPr>
            </w:tcPrChange>
          </w:tcPr>
          <w:p w14:paraId="5EC99376" w14:textId="77777777" w:rsidR="008F21C6" w:rsidRDefault="008F21C6" w:rsidP="00883FEF">
            <w:pPr>
              <w:pStyle w:val="ListParagraph"/>
              <w:ind w:left="0"/>
              <w:rPr>
                <w:ins w:id="2639" w:author="shorny" w:date="2014-05-31T14:38:00Z"/>
                <w:lang w:eastAsia="en-AU"/>
              </w:rPr>
            </w:pPr>
          </w:p>
        </w:tc>
        <w:tc>
          <w:tcPr>
            <w:tcW w:w="226" w:type="dxa"/>
            <w:tcPrChange w:id="2640" w:author="shorny" w:date="2014-05-31T14:43:00Z">
              <w:tcPr>
                <w:tcW w:w="226" w:type="dxa"/>
              </w:tcPr>
            </w:tcPrChange>
          </w:tcPr>
          <w:p w14:paraId="762B1205" w14:textId="77777777" w:rsidR="008F21C6" w:rsidRDefault="008F21C6" w:rsidP="00883FEF">
            <w:pPr>
              <w:pStyle w:val="ListParagraph"/>
              <w:ind w:left="0"/>
              <w:rPr>
                <w:ins w:id="2641" w:author="shorny" w:date="2014-05-31T14:38:00Z"/>
                <w:lang w:eastAsia="en-AU"/>
              </w:rPr>
            </w:pPr>
          </w:p>
        </w:tc>
        <w:tc>
          <w:tcPr>
            <w:tcW w:w="226" w:type="dxa"/>
            <w:tcPrChange w:id="2642" w:author="shorny" w:date="2014-05-31T14:43:00Z">
              <w:tcPr>
                <w:tcW w:w="226" w:type="dxa"/>
              </w:tcPr>
            </w:tcPrChange>
          </w:tcPr>
          <w:p w14:paraId="6D5F4931" w14:textId="77777777" w:rsidR="008F21C6" w:rsidRDefault="008F21C6" w:rsidP="00883FEF">
            <w:pPr>
              <w:pStyle w:val="ListParagraph"/>
              <w:ind w:left="0"/>
              <w:rPr>
                <w:ins w:id="2643" w:author="shorny" w:date="2014-05-31T14:38:00Z"/>
                <w:lang w:eastAsia="en-AU"/>
              </w:rPr>
            </w:pPr>
          </w:p>
        </w:tc>
        <w:tc>
          <w:tcPr>
            <w:tcW w:w="226" w:type="dxa"/>
            <w:tcPrChange w:id="2644" w:author="shorny" w:date="2014-05-31T14:43:00Z">
              <w:tcPr>
                <w:tcW w:w="226" w:type="dxa"/>
              </w:tcPr>
            </w:tcPrChange>
          </w:tcPr>
          <w:p w14:paraId="7B87D4E8" w14:textId="77777777" w:rsidR="008F21C6" w:rsidRDefault="008F21C6" w:rsidP="00883FEF">
            <w:pPr>
              <w:pStyle w:val="ListParagraph"/>
              <w:ind w:left="0"/>
              <w:rPr>
                <w:ins w:id="2645" w:author="shorny" w:date="2014-05-31T14:38:00Z"/>
                <w:lang w:eastAsia="en-AU"/>
              </w:rPr>
            </w:pPr>
          </w:p>
        </w:tc>
        <w:tc>
          <w:tcPr>
            <w:tcW w:w="226" w:type="dxa"/>
            <w:tcPrChange w:id="2646" w:author="shorny" w:date="2014-05-31T14:43:00Z">
              <w:tcPr>
                <w:tcW w:w="226" w:type="dxa"/>
              </w:tcPr>
            </w:tcPrChange>
          </w:tcPr>
          <w:p w14:paraId="24FFCF14" w14:textId="77777777" w:rsidR="008F21C6" w:rsidRDefault="008F21C6" w:rsidP="00883FEF">
            <w:pPr>
              <w:pStyle w:val="ListParagraph"/>
              <w:ind w:left="0"/>
              <w:rPr>
                <w:ins w:id="2647" w:author="shorny" w:date="2014-05-31T14:38:00Z"/>
                <w:lang w:eastAsia="en-AU"/>
              </w:rPr>
            </w:pPr>
          </w:p>
        </w:tc>
        <w:tc>
          <w:tcPr>
            <w:tcW w:w="226" w:type="dxa"/>
            <w:tcPrChange w:id="2648" w:author="shorny" w:date="2014-05-31T14:43:00Z">
              <w:tcPr>
                <w:tcW w:w="226" w:type="dxa"/>
              </w:tcPr>
            </w:tcPrChange>
          </w:tcPr>
          <w:p w14:paraId="04B8036B" w14:textId="77777777" w:rsidR="008F21C6" w:rsidRDefault="008F21C6" w:rsidP="00883FEF">
            <w:pPr>
              <w:pStyle w:val="ListParagraph"/>
              <w:ind w:left="0"/>
              <w:rPr>
                <w:ins w:id="2649" w:author="shorny" w:date="2014-05-31T14:38:00Z"/>
                <w:lang w:eastAsia="en-AU"/>
              </w:rPr>
            </w:pPr>
          </w:p>
        </w:tc>
      </w:tr>
      <w:tr w:rsidR="008F21C6" w14:paraId="2EBE3457" w14:textId="77777777" w:rsidTr="008F21C6">
        <w:trPr>
          <w:ins w:id="2650" w:author="shorny" w:date="2014-05-31T14:38:00Z"/>
        </w:trPr>
        <w:tc>
          <w:tcPr>
            <w:tcW w:w="2835" w:type="dxa"/>
            <w:tcPrChange w:id="2651" w:author="shorny" w:date="2014-05-31T14:43:00Z">
              <w:tcPr>
                <w:tcW w:w="225" w:type="dxa"/>
              </w:tcPr>
            </w:tcPrChange>
          </w:tcPr>
          <w:p w14:paraId="73C2E94D" w14:textId="77777777" w:rsidR="008F21C6" w:rsidRDefault="008F21C6" w:rsidP="00883FEF">
            <w:pPr>
              <w:pStyle w:val="ListParagraph"/>
              <w:ind w:left="0"/>
              <w:rPr>
                <w:ins w:id="2652" w:author="shorny" w:date="2014-05-31T14:38:00Z"/>
                <w:lang w:eastAsia="en-AU"/>
              </w:rPr>
            </w:pPr>
          </w:p>
        </w:tc>
        <w:tc>
          <w:tcPr>
            <w:tcW w:w="225" w:type="dxa"/>
            <w:tcPrChange w:id="2653" w:author="shorny" w:date="2014-05-31T14:43:00Z">
              <w:tcPr>
                <w:tcW w:w="225" w:type="dxa"/>
              </w:tcPr>
            </w:tcPrChange>
          </w:tcPr>
          <w:p w14:paraId="177D2B48" w14:textId="77777777" w:rsidR="008F21C6" w:rsidRDefault="008F21C6" w:rsidP="00883FEF">
            <w:pPr>
              <w:pStyle w:val="ListParagraph"/>
              <w:ind w:left="0"/>
              <w:rPr>
                <w:ins w:id="2654" w:author="shorny" w:date="2014-05-31T14:38:00Z"/>
                <w:lang w:eastAsia="en-AU"/>
              </w:rPr>
            </w:pPr>
          </w:p>
        </w:tc>
        <w:tc>
          <w:tcPr>
            <w:tcW w:w="225" w:type="dxa"/>
            <w:tcPrChange w:id="2655" w:author="shorny" w:date="2014-05-31T14:43:00Z">
              <w:tcPr>
                <w:tcW w:w="225" w:type="dxa"/>
              </w:tcPr>
            </w:tcPrChange>
          </w:tcPr>
          <w:p w14:paraId="37F229D2" w14:textId="77777777" w:rsidR="008F21C6" w:rsidRDefault="008F21C6" w:rsidP="00883FEF">
            <w:pPr>
              <w:pStyle w:val="ListParagraph"/>
              <w:ind w:left="0"/>
              <w:rPr>
                <w:ins w:id="2656" w:author="shorny" w:date="2014-05-31T14:38:00Z"/>
                <w:lang w:eastAsia="en-AU"/>
              </w:rPr>
            </w:pPr>
          </w:p>
        </w:tc>
        <w:tc>
          <w:tcPr>
            <w:tcW w:w="225" w:type="dxa"/>
            <w:tcPrChange w:id="2657" w:author="shorny" w:date="2014-05-31T14:43:00Z">
              <w:tcPr>
                <w:tcW w:w="225" w:type="dxa"/>
              </w:tcPr>
            </w:tcPrChange>
          </w:tcPr>
          <w:p w14:paraId="603B2DC3" w14:textId="77777777" w:rsidR="008F21C6" w:rsidRDefault="008F21C6" w:rsidP="00883FEF">
            <w:pPr>
              <w:pStyle w:val="ListParagraph"/>
              <w:ind w:left="0"/>
              <w:rPr>
                <w:ins w:id="2658" w:author="shorny" w:date="2014-05-31T14:38:00Z"/>
                <w:lang w:eastAsia="en-AU"/>
              </w:rPr>
            </w:pPr>
          </w:p>
        </w:tc>
        <w:tc>
          <w:tcPr>
            <w:tcW w:w="225" w:type="dxa"/>
            <w:tcPrChange w:id="2659" w:author="shorny" w:date="2014-05-31T14:43:00Z">
              <w:tcPr>
                <w:tcW w:w="225" w:type="dxa"/>
              </w:tcPr>
            </w:tcPrChange>
          </w:tcPr>
          <w:p w14:paraId="59576ED3" w14:textId="77777777" w:rsidR="008F21C6" w:rsidRDefault="008F21C6" w:rsidP="00883FEF">
            <w:pPr>
              <w:pStyle w:val="ListParagraph"/>
              <w:ind w:left="0"/>
              <w:rPr>
                <w:ins w:id="2660" w:author="shorny" w:date="2014-05-31T14:38:00Z"/>
                <w:lang w:eastAsia="en-AU"/>
              </w:rPr>
            </w:pPr>
          </w:p>
        </w:tc>
        <w:tc>
          <w:tcPr>
            <w:tcW w:w="225" w:type="dxa"/>
            <w:tcPrChange w:id="2661" w:author="shorny" w:date="2014-05-31T14:43:00Z">
              <w:tcPr>
                <w:tcW w:w="225" w:type="dxa"/>
              </w:tcPr>
            </w:tcPrChange>
          </w:tcPr>
          <w:p w14:paraId="0A437E74" w14:textId="77777777" w:rsidR="008F21C6" w:rsidRDefault="008F21C6" w:rsidP="00883FEF">
            <w:pPr>
              <w:pStyle w:val="ListParagraph"/>
              <w:ind w:left="0"/>
              <w:rPr>
                <w:ins w:id="2662" w:author="shorny" w:date="2014-05-31T14:38:00Z"/>
                <w:lang w:eastAsia="en-AU"/>
              </w:rPr>
            </w:pPr>
          </w:p>
        </w:tc>
        <w:tc>
          <w:tcPr>
            <w:tcW w:w="225" w:type="dxa"/>
            <w:tcPrChange w:id="2663" w:author="shorny" w:date="2014-05-31T14:43:00Z">
              <w:tcPr>
                <w:tcW w:w="225" w:type="dxa"/>
              </w:tcPr>
            </w:tcPrChange>
          </w:tcPr>
          <w:p w14:paraId="5A56EDE6" w14:textId="77777777" w:rsidR="008F21C6" w:rsidRDefault="008F21C6" w:rsidP="00883FEF">
            <w:pPr>
              <w:pStyle w:val="ListParagraph"/>
              <w:ind w:left="0"/>
              <w:rPr>
                <w:ins w:id="2664" w:author="shorny" w:date="2014-05-31T14:38:00Z"/>
                <w:lang w:eastAsia="en-AU"/>
              </w:rPr>
            </w:pPr>
          </w:p>
        </w:tc>
        <w:tc>
          <w:tcPr>
            <w:tcW w:w="225" w:type="dxa"/>
            <w:tcPrChange w:id="2665" w:author="shorny" w:date="2014-05-31T14:43:00Z">
              <w:tcPr>
                <w:tcW w:w="225" w:type="dxa"/>
              </w:tcPr>
            </w:tcPrChange>
          </w:tcPr>
          <w:p w14:paraId="53F16E84" w14:textId="77777777" w:rsidR="008F21C6" w:rsidRDefault="008F21C6" w:rsidP="00883FEF">
            <w:pPr>
              <w:pStyle w:val="ListParagraph"/>
              <w:ind w:left="0"/>
              <w:rPr>
                <w:ins w:id="2666" w:author="shorny" w:date="2014-05-31T14:38:00Z"/>
                <w:lang w:eastAsia="en-AU"/>
              </w:rPr>
            </w:pPr>
          </w:p>
        </w:tc>
        <w:tc>
          <w:tcPr>
            <w:tcW w:w="225" w:type="dxa"/>
            <w:tcPrChange w:id="2667" w:author="shorny" w:date="2014-05-31T14:43:00Z">
              <w:tcPr>
                <w:tcW w:w="225" w:type="dxa"/>
              </w:tcPr>
            </w:tcPrChange>
          </w:tcPr>
          <w:p w14:paraId="70298F3F" w14:textId="77777777" w:rsidR="008F21C6" w:rsidRDefault="008F21C6" w:rsidP="00883FEF">
            <w:pPr>
              <w:pStyle w:val="ListParagraph"/>
              <w:ind w:left="0"/>
              <w:rPr>
                <w:ins w:id="2668" w:author="shorny" w:date="2014-05-31T14:38:00Z"/>
                <w:lang w:eastAsia="en-AU"/>
              </w:rPr>
            </w:pPr>
          </w:p>
        </w:tc>
        <w:tc>
          <w:tcPr>
            <w:tcW w:w="225" w:type="dxa"/>
            <w:tcPrChange w:id="2669" w:author="shorny" w:date="2014-05-31T14:43:00Z">
              <w:tcPr>
                <w:tcW w:w="225" w:type="dxa"/>
              </w:tcPr>
            </w:tcPrChange>
          </w:tcPr>
          <w:p w14:paraId="0569672A" w14:textId="77777777" w:rsidR="008F21C6" w:rsidRDefault="008F21C6" w:rsidP="00883FEF">
            <w:pPr>
              <w:pStyle w:val="ListParagraph"/>
              <w:ind w:left="0"/>
              <w:rPr>
                <w:ins w:id="2670" w:author="shorny" w:date="2014-05-31T14:38:00Z"/>
                <w:lang w:eastAsia="en-AU"/>
              </w:rPr>
            </w:pPr>
          </w:p>
        </w:tc>
        <w:tc>
          <w:tcPr>
            <w:tcW w:w="225" w:type="dxa"/>
            <w:tcPrChange w:id="2671" w:author="shorny" w:date="2014-05-31T14:43:00Z">
              <w:tcPr>
                <w:tcW w:w="225" w:type="dxa"/>
              </w:tcPr>
            </w:tcPrChange>
          </w:tcPr>
          <w:p w14:paraId="37A772BA" w14:textId="77777777" w:rsidR="008F21C6" w:rsidRDefault="008F21C6" w:rsidP="00883FEF">
            <w:pPr>
              <w:pStyle w:val="ListParagraph"/>
              <w:ind w:left="0"/>
              <w:rPr>
                <w:ins w:id="2672" w:author="shorny" w:date="2014-05-31T14:38:00Z"/>
                <w:lang w:eastAsia="en-AU"/>
              </w:rPr>
            </w:pPr>
          </w:p>
        </w:tc>
        <w:tc>
          <w:tcPr>
            <w:tcW w:w="225" w:type="dxa"/>
            <w:tcPrChange w:id="2673" w:author="shorny" w:date="2014-05-31T14:43:00Z">
              <w:tcPr>
                <w:tcW w:w="225" w:type="dxa"/>
              </w:tcPr>
            </w:tcPrChange>
          </w:tcPr>
          <w:p w14:paraId="2DE91373" w14:textId="77777777" w:rsidR="008F21C6" w:rsidRDefault="008F21C6" w:rsidP="00883FEF">
            <w:pPr>
              <w:pStyle w:val="ListParagraph"/>
              <w:ind w:left="0"/>
              <w:rPr>
                <w:ins w:id="2674" w:author="shorny" w:date="2014-05-31T14:38:00Z"/>
                <w:lang w:eastAsia="en-AU"/>
              </w:rPr>
            </w:pPr>
          </w:p>
        </w:tc>
        <w:tc>
          <w:tcPr>
            <w:tcW w:w="225" w:type="dxa"/>
            <w:tcPrChange w:id="2675" w:author="shorny" w:date="2014-05-31T14:43:00Z">
              <w:tcPr>
                <w:tcW w:w="225" w:type="dxa"/>
              </w:tcPr>
            </w:tcPrChange>
          </w:tcPr>
          <w:p w14:paraId="619C005C" w14:textId="77777777" w:rsidR="008F21C6" w:rsidRDefault="008F21C6" w:rsidP="00883FEF">
            <w:pPr>
              <w:pStyle w:val="ListParagraph"/>
              <w:ind w:left="0"/>
              <w:rPr>
                <w:ins w:id="2676" w:author="shorny" w:date="2014-05-31T14:38:00Z"/>
                <w:lang w:eastAsia="en-AU"/>
              </w:rPr>
            </w:pPr>
          </w:p>
        </w:tc>
        <w:tc>
          <w:tcPr>
            <w:tcW w:w="225" w:type="dxa"/>
            <w:tcPrChange w:id="2677" w:author="shorny" w:date="2014-05-31T14:43:00Z">
              <w:tcPr>
                <w:tcW w:w="225" w:type="dxa"/>
              </w:tcPr>
            </w:tcPrChange>
          </w:tcPr>
          <w:p w14:paraId="38C6C49B" w14:textId="77777777" w:rsidR="008F21C6" w:rsidRDefault="008F21C6" w:rsidP="00883FEF">
            <w:pPr>
              <w:pStyle w:val="ListParagraph"/>
              <w:ind w:left="0"/>
              <w:rPr>
                <w:ins w:id="2678" w:author="shorny" w:date="2014-05-31T14:38:00Z"/>
                <w:lang w:eastAsia="en-AU"/>
              </w:rPr>
            </w:pPr>
          </w:p>
        </w:tc>
        <w:tc>
          <w:tcPr>
            <w:tcW w:w="225" w:type="dxa"/>
            <w:tcPrChange w:id="2679" w:author="shorny" w:date="2014-05-31T14:43:00Z">
              <w:tcPr>
                <w:tcW w:w="225" w:type="dxa"/>
              </w:tcPr>
            </w:tcPrChange>
          </w:tcPr>
          <w:p w14:paraId="3C713976" w14:textId="77777777" w:rsidR="008F21C6" w:rsidRDefault="008F21C6" w:rsidP="00883FEF">
            <w:pPr>
              <w:pStyle w:val="ListParagraph"/>
              <w:ind w:left="0"/>
              <w:rPr>
                <w:ins w:id="2680" w:author="shorny" w:date="2014-05-31T14:38:00Z"/>
                <w:lang w:eastAsia="en-AU"/>
              </w:rPr>
            </w:pPr>
          </w:p>
        </w:tc>
        <w:tc>
          <w:tcPr>
            <w:tcW w:w="225" w:type="dxa"/>
            <w:tcPrChange w:id="2681" w:author="shorny" w:date="2014-05-31T14:43:00Z">
              <w:tcPr>
                <w:tcW w:w="225" w:type="dxa"/>
              </w:tcPr>
            </w:tcPrChange>
          </w:tcPr>
          <w:p w14:paraId="5EB644D3" w14:textId="77777777" w:rsidR="008F21C6" w:rsidRDefault="008F21C6" w:rsidP="00883FEF">
            <w:pPr>
              <w:pStyle w:val="ListParagraph"/>
              <w:ind w:left="0"/>
              <w:rPr>
                <w:ins w:id="2682" w:author="shorny" w:date="2014-05-31T14:38:00Z"/>
                <w:lang w:eastAsia="en-AU"/>
              </w:rPr>
            </w:pPr>
          </w:p>
        </w:tc>
        <w:tc>
          <w:tcPr>
            <w:tcW w:w="225" w:type="dxa"/>
            <w:tcPrChange w:id="2683" w:author="shorny" w:date="2014-05-31T14:43:00Z">
              <w:tcPr>
                <w:tcW w:w="225" w:type="dxa"/>
              </w:tcPr>
            </w:tcPrChange>
          </w:tcPr>
          <w:p w14:paraId="117B2E25" w14:textId="77777777" w:rsidR="008F21C6" w:rsidRDefault="008F21C6" w:rsidP="00883FEF">
            <w:pPr>
              <w:pStyle w:val="ListParagraph"/>
              <w:ind w:left="0"/>
              <w:rPr>
                <w:ins w:id="2684" w:author="shorny" w:date="2014-05-31T14:38:00Z"/>
                <w:lang w:eastAsia="en-AU"/>
              </w:rPr>
            </w:pPr>
          </w:p>
        </w:tc>
        <w:tc>
          <w:tcPr>
            <w:tcW w:w="226" w:type="dxa"/>
            <w:tcPrChange w:id="2685" w:author="shorny" w:date="2014-05-31T14:43:00Z">
              <w:tcPr>
                <w:tcW w:w="226" w:type="dxa"/>
              </w:tcPr>
            </w:tcPrChange>
          </w:tcPr>
          <w:p w14:paraId="3DA5EC9A" w14:textId="77777777" w:rsidR="008F21C6" w:rsidRDefault="008F21C6" w:rsidP="00883FEF">
            <w:pPr>
              <w:pStyle w:val="ListParagraph"/>
              <w:ind w:left="0"/>
              <w:rPr>
                <w:ins w:id="2686" w:author="shorny" w:date="2014-05-31T14:38:00Z"/>
                <w:lang w:eastAsia="en-AU"/>
              </w:rPr>
            </w:pPr>
          </w:p>
        </w:tc>
        <w:tc>
          <w:tcPr>
            <w:tcW w:w="226" w:type="dxa"/>
            <w:tcPrChange w:id="2687" w:author="shorny" w:date="2014-05-31T14:43:00Z">
              <w:tcPr>
                <w:tcW w:w="226" w:type="dxa"/>
              </w:tcPr>
            </w:tcPrChange>
          </w:tcPr>
          <w:p w14:paraId="21729B66" w14:textId="77777777" w:rsidR="008F21C6" w:rsidRDefault="008F21C6" w:rsidP="00883FEF">
            <w:pPr>
              <w:pStyle w:val="ListParagraph"/>
              <w:ind w:left="0"/>
              <w:rPr>
                <w:ins w:id="2688" w:author="shorny" w:date="2014-05-31T14:38:00Z"/>
                <w:lang w:eastAsia="en-AU"/>
              </w:rPr>
            </w:pPr>
          </w:p>
        </w:tc>
        <w:tc>
          <w:tcPr>
            <w:tcW w:w="226" w:type="dxa"/>
            <w:tcPrChange w:id="2689" w:author="shorny" w:date="2014-05-31T14:43:00Z">
              <w:tcPr>
                <w:tcW w:w="226" w:type="dxa"/>
              </w:tcPr>
            </w:tcPrChange>
          </w:tcPr>
          <w:p w14:paraId="44C06E86" w14:textId="77777777" w:rsidR="008F21C6" w:rsidRDefault="008F21C6" w:rsidP="00883FEF">
            <w:pPr>
              <w:pStyle w:val="ListParagraph"/>
              <w:ind w:left="0"/>
              <w:rPr>
                <w:ins w:id="2690" w:author="shorny" w:date="2014-05-31T14:38:00Z"/>
                <w:lang w:eastAsia="en-AU"/>
              </w:rPr>
            </w:pPr>
          </w:p>
        </w:tc>
        <w:tc>
          <w:tcPr>
            <w:tcW w:w="226" w:type="dxa"/>
            <w:tcPrChange w:id="2691" w:author="shorny" w:date="2014-05-31T14:43:00Z">
              <w:tcPr>
                <w:tcW w:w="226" w:type="dxa"/>
              </w:tcPr>
            </w:tcPrChange>
          </w:tcPr>
          <w:p w14:paraId="255CD5AF" w14:textId="77777777" w:rsidR="008F21C6" w:rsidRDefault="008F21C6" w:rsidP="00883FEF">
            <w:pPr>
              <w:pStyle w:val="ListParagraph"/>
              <w:ind w:left="0"/>
              <w:rPr>
                <w:ins w:id="2692" w:author="shorny" w:date="2014-05-31T14:38:00Z"/>
                <w:lang w:eastAsia="en-AU"/>
              </w:rPr>
            </w:pPr>
          </w:p>
        </w:tc>
        <w:tc>
          <w:tcPr>
            <w:tcW w:w="226" w:type="dxa"/>
            <w:tcPrChange w:id="2693" w:author="shorny" w:date="2014-05-31T14:43:00Z">
              <w:tcPr>
                <w:tcW w:w="226" w:type="dxa"/>
              </w:tcPr>
            </w:tcPrChange>
          </w:tcPr>
          <w:p w14:paraId="757E6D98" w14:textId="77777777" w:rsidR="008F21C6" w:rsidRDefault="008F21C6" w:rsidP="00883FEF">
            <w:pPr>
              <w:pStyle w:val="ListParagraph"/>
              <w:ind w:left="0"/>
              <w:rPr>
                <w:ins w:id="2694" w:author="shorny" w:date="2014-05-31T14:38:00Z"/>
                <w:lang w:eastAsia="en-AU"/>
              </w:rPr>
            </w:pPr>
          </w:p>
        </w:tc>
        <w:tc>
          <w:tcPr>
            <w:tcW w:w="226" w:type="dxa"/>
            <w:tcPrChange w:id="2695" w:author="shorny" w:date="2014-05-31T14:43:00Z">
              <w:tcPr>
                <w:tcW w:w="226" w:type="dxa"/>
              </w:tcPr>
            </w:tcPrChange>
          </w:tcPr>
          <w:p w14:paraId="0E3F43F4" w14:textId="77777777" w:rsidR="008F21C6" w:rsidRDefault="008F21C6" w:rsidP="00883FEF">
            <w:pPr>
              <w:pStyle w:val="ListParagraph"/>
              <w:ind w:left="0"/>
              <w:rPr>
                <w:ins w:id="2696" w:author="shorny" w:date="2014-05-31T14:38:00Z"/>
                <w:lang w:eastAsia="en-AU"/>
              </w:rPr>
            </w:pPr>
          </w:p>
        </w:tc>
        <w:tc>
          <w:tcPr>
            <w:tcW w:w="226" w:type="dxa"/>
            <w:tcPrChange w:id="2697" w:author="shorny" w:date="2014-05-31T14:43:00Z">
              <w:tcPr>
                <w:tcW w:w="226" w:type="dxa"/>
              </w:tcPr>
            </w:tcPrChange>
          </w:tcPr>
          <w:p w14:paraId="2C1E9220" w14:textId="77777777" w:rsidR="008F21C6" w:rsidRDefault="008F21C6" w:rsidP="00883FEF">
            <w:pPr>
              <w:pStyle w:val="ListParagraph"/>
              <w:ind w:left="0"/>
              <w:rPr>
                <w:ins w:id="2698" w:author="shorny" w:date="2014-05-31T14:38:00Z"/>
                <w:lang w:eastAsia="en-AU"/>
              </w:rPr>
            </w:pPr>
          </w:p>
        </w:tc>
        <w:tc>
          <w:tcPr>
            <w:tcW w:w="226" w:type="dxa"/>
            <w:tcPrChange w:id="2699" w:author="shorny" w:date="2014-05-31T14:43:00Z">
              <w:tcPr>
                <w:tcW w:w="226" w:type="dxa"/>
              </w:tcPr>
            </w:tcPrChange>
          </w:tcPr>
          <w:p w14:paraId="2BD8AF17" w14:textId="77777777" w:rsidR="008F21C6" w:rsidRDefault="008F21C6" w:rsidP="00883FEF">
            <w:pPr>
              <w:pStyle w:val="ListParagraph"/>
              <w:ind w:left="0"/>
              <w:rPr>
                <w:ins w:id="2700" w:author="shorny" w:date="2014-05-31T14:38:00Z"/>
                <w:lang w:eastAsia="en-AU"/>
              </w:rPr>
            </w:pPr>
          </w:p>
        </w:tc>
        <w:tc>
          <w:tcPr>
            <w:tcW w:w="226" w:type="dxa"/>
            <w:tcPrChange w:id="2701" w:author="shorny" w:date="2014-05-31T14:43:00Z">
              <w:tcPr>
                <w:tcW w:w="226" w:type="dxa"/>
              </w:tcPr>
            </w:tcPrChange>
          </w:tcPr>
          <w:p w14:paraId="32C1DA8D" w14:textId="77777777" w:rsidR="008F21C6" w:rsidRDefault="008F21C6" w:rsidP="00883FEF">
            <w:pPr>
              <w:pStyle w:val="ListParagraph"/>
              <w:ind w:left="0"/>
              <w:rPr>
                <w:ins w:id="2702" w:author="shorny" w:date="2014-05-31T14:38:00Z"/>
                <w:lang w:eastAsia="en-AU"/>
              </w:rPr>
            </w:pPr>
          </w:p>
        </w:tc>
        <w:tc>
          <w:tcPr>
            <w:tcW w:w="226" w:type="dxa"/>
            <w:tcPrChange w:id="2703" w:author="shorny" w:date="2014-05-31T14:43:00Z">
              <w:tcPr>
                <w:tcW w:w="226" w:type="dxa"/>
              </w:tcPr>
            </w:tcPrChange>
          </w:tcPr>
          <w:p w14:paraId="51EA1ADA" w14:textId="77777777" w:rsidR="008F21C6" w:rsidRDefault="008F21C6" w:rsidP="00883FEF">
            <w:pPr>
              <w:pStyle w:val="ListParagraph"/>
              <w:ind w:left="0"/>
              <w:rPr>
                <w:ins w:id="2704" w:author="shorny" w:date="2014-05-31T14:38:00Z"/>
                <w:lang w:eastAsia="en-AU"/>
              </w:rPr>
            </w:pPr>
          </w:p>
        </w:tc>
        <w:tc>
          <w:tcPr>
            <w:tcW w:w="226" w:type="dxa"/>
            <w:tcPrChange w:id="2705" w:author="shorny" w:date="2014-05-31T14:43:00Z">
              <w:tcPr>
                <w:tcW w:w="226" w:type="dxa"/>
              </w:tcPr>
            </w:tcPrChange>
          </w:tcPr>
          <w:p w14:paraId="1D150FEA" w14:textId="77777777" w:rsidR="008F21C6" w:rsidRDefault="008F21C6" w:rsidP="00883FEF">
            <w:pPr>
              <w:pStyle w:val="ListParagraph"/>
              <w:ind w:left="0"/>
              <w:rPr>
                <w:ins w:id="2706" w:author="shorny" w:date="2014-05-31T14:38:00Z"/>
                <w:lang w:eastAsia="en-AU"/>
              </w:rPr>
            </w:pPr>
          </w:p>
        </w:tc>
        <w:tc>
          <w:tcPr>
            <w:tcW w:w="226" w:type="dxa"/>
            <w:tcPrChange w:id="2707" w:author="shorny" w:date="2014-05-31T14:43:00Z">
              <w:tcPr>
                <w:tcW w:w="226" w:type="dxa"/>
              </w:tcPr>
            </w:tcPrChange>
          </w:tcPr>
          <w:p w14:paraId="4C103B01" w14:textId="77777777" w:rsidR="008F21C6" w:rsidRDefault="008F21C6" w:rsidP="00883FEF">
            <w:pPr>
              <w:pStyle w:val="ListParagraph"/>
              <w:ind w:left="0"/>
              <w:rPr>
                <w:ins w:id="2708" w:author="shorny" w:date="2014-05-31T14:38:00Z"/>
                <w:lang w:eastAsia="en-AU"/>
              </w:rPr>
            </w:pPr>
          </w:p>
        </w:tc>
        <w:tc>
          <w:tcPr>
            <w:tcW w:w="226" w:type="dxa"/>
            <w:tcPrChange w:id="2709" w:author="shorny" w:date="2014-05-31T14:43:00Z">
              <w:tcPr>
                <w:tcW w:w="226" w:type="dxa"/>
              </w:tcPr>
            </w:tcPrChange>
          </w:tcPr>
          <w:p w14:paraId="25B47BA4" w14:textId="77777777" w:rsidR="008F21C6" w:rsidRDefault="008F21C6" w:rsidP="00883FEF">
            <w:pPr>
              <w:pStyle w:val="ListParagraph"/>
              <w:ind w:left="0"/>
              <w:rPr>
                <w:ins w:id="2710" w:author="shorny" w:date="2014-05-31T14:38:00Z"/>
                <w:lang w:eastAsia="en-AU"/>
              </w:rPr>
            </w:pPr>
          </w:p>
        </w:tc>
        <w:tc>
          <w:tcPr>
            <w:tcW w:w="226" w:type="dxa"/>
            <w:tcPrChange w:id="2711" w:author="shorny" w:date="2014-05-31T14:43:00Z">
              <w:tcPr>
                <w:tcW w:w="226" w:type="dxa"/>
              </w:tcPr>
            </w:tcPrChange>
          </w:tcPr>
          <w:p w14:paraId="17F81A19" w14:textId="77777777" w:rsidR="008F21C6" w:rsidRDefault="008F21C6" w:rsidP="00883FEF">
            <w:pPr>
              <w:pStyle w:val="ListParagraph"/>
              <w:ind w:left="0"/>
              <w:rPr>
                <w:ins w:id="2712" w:author="shorny" w:date="2014-05-31T14:38:00Z"/>
                <w:lang w:eastAsia="en-AU"/>
              </w:rPr>
            </w:pPr>
          </w:p>
        </w:tc>
        <w:tc>
          <w:tcPr>
            <w:tcW w:w="226" w:type="dxa"/>
            <w:tcPrChange w:id="2713" w:author="shorny" w:date="2014-05-31T14:43:00Z">
              <w:tcPr>
                <w:tcW w:w="226" w:type="dxa"/>
              </w:tcPr>
            </w:tcPrChange>
          </w:tcPr>
          <w:p w14:paraId="240DEA8E" w14:textId="77777777" w:rsidR="008F21C6" w:rsidRDefault="008F21C6" w:rsidP="00883FEF">
            <w:pPr>
              <w:pStyle w:val="ListParagraph"/>
              <w:ind w:left="0"/>
              <w:rPr>
                <w:ins w:id="2714" w:author="shorny" w:date="2014-05-31T14:38:00Z"/>
                <w:lang w:eastAsia="en-AU"/>
              </w:rPr>
            </w:pPr>
          </w:p>
        </w:tc>
        <w:tc>
          <w:tcPr>
            <w:tcW w:w="226" w:type="dxa"/>
            <w:tcPrChange w:id="2715" w:author="shorny" w:date="2014-05-31T14:43:00Z">
              <w:tcPr>
                <w:tcW w:w="226" w:type="dxa"/>
              </w:tcPr>
            </w:tcPrChange>
          </w:tcPr>
          <w:p w14:paraId="44EC0946" w14:textId="77777777" w:rsidR="008F21C6" w:rsidRDefault="008F21C6" w:rsidP="00883FEF">
            <w:pPr>
              <w:pStyle w:val="ListParagraph"/>
              <w:ind w:left="0"/>
              <w:rPr>
                <w:ins w:id="2716" w:author="shorny" w:date="2014-05-31T14:38:00Z"/>
                <w:lang w:eastAsia="en-AU"/>
              </w:rPr>
            </w:pPr>
          </w:p>
        </w:tc>
        <w:tc>
          <w:tcPr>
            <w:tcW w:w="226" w:type="dxa"/>
            <w:tcPrChange w:id="2717" w:author="shorny" w:date="2014-05-31T14:43:00Z">
              <w:tcPr>
                <w:tcW w:w="226" w:type="dxa"/>
              </w:tcPr>
            </w:tcPrChange>
          </w:tcPr>
          <w:p w14:paraId="2E2CAB68" w14:textId="77777777" w:rsidR="008F21C6" w:rsidRDefault="008F21C6" w:rsidP="00883FEF">
            <w:pPr>
              <w:pStyle w:val="ListParagraph"/>
              <w:ind w:left="0"/>
              <w:rPr>
                <w:ins w:id="2718" w:author="shorny" w:date="2014-05-31T14:38:00Z"/>
                <w:lang w:eastAsia="en-AU"/>
              </w:rPr>
            </w:pPr>
          </w:p>
        </w:tc>
        <w:tc>
          <w:tcPr>
            <w:tcW w:w="226" w:type="dxa"/>
            <w:tcPrChange w:id="2719" w:author="shorny" w:date="2014-05-31T14:43:00Z">
              <w:tcPr>
                <w:tcW w:w="226" w:type="dxa"/>
              </w:tcPr>
            </w:tcPrChange>
          </w:tcPr>
          <w:p w14:paraId="02B87A9E" w14:textId="77777777" w:rsidR="008F21C6" w:rsidRDefault="008F21C6" w:rsidP="00883FEF">
            <w:pPr>
              <w:pStyle w:val="ListParagraph"/>
              <w:ind w:left="0"/>
              <w:rPr>
                <w:ins w:id="2720" w:author="shorny" w:date="2014-05-31T14:38:00Z"/>
                <w:lang w:eastAsia="en-AU"/>
              </w:rPr>
            </w:pPr>
          </w:p>
        </w:tc>
        <w:tc>
          <w:tcPr>
            <w:tcW w:w="226" w:type="dxa"/>
            <w:tcPrChange w:id="2721" w:author="shorny" w:date="2014-05-31T14:43:00Z">
              <w:tcPr>
                <w:tcW w:w="226" w:type="dxa"/>
              </w:tcPr>
            </w:tcPrChange>
          </w:tcPr>
          <w:p w14:paraId="7A44BDF6" w14:textId="77777777" w:rsidR="008F21C6" w:rsidRDefault="008F21C6" w:rsidP="00883FEF">
            <w:pPr>
              <w:pStyle w:val="ListParagraph"/>
              <w:ind w:left="0"/>
              <w:rPr>
                <w:ins w:id="2722" w:author="shorny" w:date="2014-05-31T14:38:00Z"/>
                <w:lang w:eastAsia="en-AU"/>
              </w:rPr>
            </w:pPr>
          </w:p>
        </w:tc>
        <w:tc>
          <w:tcPr>
            <w:tcW w:w="226" w:type="dxa"/>
            <w:tcPrChange w:id="2723" w:author="shorny" w:date="2014-05-31T14:43:00Z">
              <w:tcPr>
                <w:tcW w:w="226" w:type="dxa"/>
              </w:tcPr>
            </w:tcPrChange>
          </w:tcPr>
          <w:p w14:paraId="3A3879E9" w14:textId="77777777" w:rsidR="008F21C6" w:rsidRDefault="008F21C6" w:rsidP="00883FEF">
            <w:pPr>
              <w:pStyle w:val="ListParagraph"/>
              <w:ind w:left="0"/>
              <w:rPr>
                <w:ins w:id="2724" w:author="shorny" w:date="2014-05-31T14:38:00Z"/>
                <w:lang w:eastAsia="en-AU"/>
              </w:rPr>
            </w:pPr>
          </w:p>
        </w:tc>
        <w:tc>
          <w:tcPr>
            <w:tcW w:w="226" w:type="dxa"/>
            <w:tcPrChange w:id="2725" w:author="shorny" w:date="2014-05-31T14:43:00Z">
              <w:tcPr>
                <w:tcW w:w="226" w:type="dxa"/>
              </w:tcPr>
            </w:tcPrChange>
          </w:tcPr>
          <w:p w14:paraId="23A9AD7F" w14:textId="77777777" w:rsidR="008F21C6" w:rsidRDefault="008F21C6" w:rsidP="00883FEF">
            <w:pPr>
              <w:pStyle w:val="ListParagraph"/>
              <w:ind w:left="0"/>
              <w:rPr>
                <w:ins w:id="2726" w:author="shorny" w:date="2014-05-31T14:38:00Z"/>
                <w:lang w:eastAsia="en-AU"/>
              </w:rPr>
            </w:pPr>
          </w:p>
        </w:tc>
        <w:tc>
          <w:tcPr>
            <w:tcW w:w="226" w:type="dxa"/>
            <w:tcPrChange w:id="2727" w:author="shorny" w:date="2014-05-31T14:43:00Z">
              <w:tcPr>
                <w:tcW w:w="226" w:type="dxa"/>
              </w:tcPr>
            </w:tcPrChange>
          </w:tcPr>
          <w:p w14:paraId="3F71B069" w14:textId="77777777" w:rsidR="008F21C6" w:rsidRDefault="008F21C6" w:rsidP="00883FEF">
            <w:pPr>
              <w:pStyle w:val="ListParagraph"/>
              <w:ind w:left="0"/>
              <w:rPr>
                <w:ins w:id="2728" w:author="shorny" w:date="2014-05-31T14:38:00Z"/>
                <w:lang w:eastAsia="en-AU"/>
              </w:rPr>
            </w:pPr>
          </w:p>
        </w:tc>
        <w:tc>
          <w:tcPr>
            <w:tcW w:w="226" w:type="dxa"/>
            <w:tcPrChange w:id="2729" w:author="shorny" w:date="2014-05-31T14:43:00Z">
              <w:tcPr>
                <w:tcW w:w="226" w:type="dxa"/>
              </w:tcPr>
            </w:tcPrChange>
          </w:tcPr>
          <w:p w14:paraId="07898CBB" w14:textId="77777777" w:rsidR="008F21C6" w:rsidRDefault="008F21C6" w:rsidP="00883FEF">
            <w:pPr>
              <w:pStyle w:val="ListParagraph"/>
              <w:ind w:left="0"/>
              <w:rPr>
                <w:ins w:id="2730" w:author="shorny" w:date="2014-05-31T14:38:00Z"/>
                <w:lang w:eastAsia="en-AU"/>
              </w:rPr>
            </w:pPr>
          </w:p>
        </w:tc>
        <w:tc>
          <w:tcPr>
            <w:tcW w:w="226" w:type="dxa"/>
            <w:tcPrChange w:id="2731" w:author="shorny" w:date="2014-05-31T14:43:00Z">
              <w:tcPr>
                <w:tcW w:w="226" w:type="dxa"/>
              </w:tcPr>
            </w:tcPrChange>
          </w:tcPr>
          <w:p w14:paraId="42E89A94" w14:textId="77777777" w:rsidR="008F21C6" w:rsidRDefault="008F21C6" w:rsidP="00883FEF">
            <w:pPr>
              <w:pStyle w:val="ListParagraph"/>
              <w:ind w:left="0"/>
              <w:rPr>
                <w:ins w:id="2732" w:author="shorny" w:date="2014-05-31T14:38:00Z"/>
                <w:lang w:eastAsia="en-AU"/>
              </w:rPr>
            </w:pPr>
          </w:p>
        </w:tc>
        <w:tc>
          <w:tcPr>
            <w:tcW w:w="226" w:type="dxa"/>
            <w:tcPrChange w:id="2733" w:author="shorny" w:date="2014-05-31T14:43:00Z">
              <w:tcPr>
                <w:tcW w:w="226" w:type="dxa"/>
              </w:tcPr>
            </w:tcPrChange>
          </w:tcPr>
          <w:p w14:paraId="707F05E4" w14:textId="77777777" w:rsidR="008F21C6" w:rsidRDefault="008F21C6" w:rsidP="00883FEF">
            <w:pPr>
              <w:pStyle w:val="ListParagraph"/>
              <w:ind w:left="0"/>
              <w:rPr>
                <w:ins w:id="2734" w:author="shorny" w:date="2014-05-31T14:38:00Z"/>
                <w:lang w:eastAsia="en-AU"/>
              </w:rPr>
            </w:pPr>
          </w:p>
        </w:tc>
        <w:tc>
          <w:tcPr>
            <w:tcW w:w="226" w:type="dxa"/>
            <w:tcPrChange w:id="2735" w:author="shorny" w:date="2014-05-31T14:43:00Z">
              <w:tcPr>
                <w:tcW w:w="226" w:type="dxa"/>
              </w:tcPr>
            </w:tcPrChange>
          </w:tcPr>
          <w:p w14:paraId="5411EBC5" w14:textId="77777777" w:rsidR="008F21C6" w:rsidRDefault="008F21C6" w:rsidP="00883FEF">
            <w:pPr>
              <w:pStyle w:val="ListParagraph"/>
              <w:ind w:left="0"/>
              <w:rPr>
                <w:ins w:id="2736" w:author="shorny" w:date="2014-05-31T14:38:00Z"/>
                <w:lang w:eastAsia="en-AU"/>
              </w:rPr>
            </w:pPr>
          </w:p>
        </w:tc>
        <w:tc>
          <w:tcPr>
            <w:tcW w:w="226" w:type="dxa"/>
            <w:tcPrChange w:id="2737" w:author="shorny" w:date="2014-05-31T14:43:00Z">
              <w:tcPr>
                <w:tcW w:w="226" w:type="dxa"/>
              </w:tcPr>
            </w:tcPrChange>
          </w:tcPr>
          <w:p w14:paraId="4E8ECCA4" w14:textId="77777777" w:rsidR="008F21C6" w:rsidRDefault="008F21C6" w:rsidP="00883FEF">
            <w:pPr>
              <w:pStyle w:val="ListParagraph"/>
              <w:ind w:left="0"/>
              <w:rPr>
                <w:ins w:id="2738" w:author="shorny" w:date="2014-05-31T14:38:00Z"/>
                <w:lang w:eastAsia="en-AU"/>
              </w:rPr>
            </w:pPr>
          </w:p>
        </w:tc>
        <w:tc>
          <w:tcPr>
            <w:tcW w:w="226" w:type="dxa"/>
            <w:tcPrChange w:id="2739" w:author="shorny" w:date="2014-05-31T14:43:00Z">
              <w:tcPr>
                <w:tcW w:w="226" w:type="dxa"/>
              </w:tcPr>
            </w:tcPrChange>
          </w:tcPr>
          <w:p w14:paraId="574D94E1" w14:textId="77777777" w:rsidR="008F21C6" w:rsidRDefault="008F21C6" w:rsidP="00883FEF">
            <w:pPr>
              <w:pStyle w:val="ListParagraph"/>
              <w:ind w:left="0"/>
              <w:rPr>
                <w:ins w:id="2740" w:author="shorny" w:date="2014-05-31T14:38:00Z"/>
                <w:lang w:eastAsia="en-AU"/>
              </w:rPr>
            </w:pPr>
          </w:p>
        </w:tc>
      </w:tr>
      <w:tr w:rsidR="008F21C6" w14:paraId="424D83A5" w14:textId="77777777" w:rsidTr="008F21C6">
        <w:trPr>
          <w:ins w:id="2741" w:author="shorny" w:date="2014-05-31T14:38:00Z"/>
        </w:trPr>
        <w:tc>
          <w:tcPr>
            <w:tcW w:w="2835" w:type="dxa"/>
            <w:tcPrChange w:id="2742" w:author="shorny" w:date="2014-05-31T14:43:00Z">
              <w:tcPr>
                <w:tcW w:w="225" w:type="dxa"/>
              </w:tcPr>
            </w:tcPrChange>
          </w:tcPr>
          <w:p w14:paraId="51EAC75E" w14:textId="77777777" w:rsidR="008F21C6" w:rsidRDefault="008F21C6" w:rsidP="00883FEF">
            <w:pPr>
              <w:pStyle w:val="ListParagraph"/>
              <w:ind w:left="0"/>
              <w:rPr>
                <w:ins w:id="2743" w:author="shorny" w:date="2014-05-31T14:38:00Z"/>
                <w:lang w:eastAsia="en-AU"/>
              </w:rPr>
            </w:pPr>
          </w:p>
        </w:tc>
        <w:tc>
          <w:tcPr>
            <w:tcW w:w="225" w:type="dxa"/>
            <w:tcPrChange w:id="2744" w:author="shorny" w:date="2014-05-31T14:43:00Z">
              <w:tcPr>
                <w:tcW w:w="225" w:type="dxa"/>
              </w:tcPr>
            </w:tcPrChange>
          </w:tcPr>
          <w:p w14:paraId="36EF5237" w14:textId="77777777" w:rsidR="008F21C6" w:rsidRDefault="008F21C6" w:rsidP="00883FEF">
            <w:pPr>
              <w:pStyle w:val="ListParagraph"/>
              <w:ind w:left="0"/>
              <w:rPr>
                <w:ins w:id="2745" w:author="shorny" w:date="2014-05-31T14:38:00Z"/>
                <w:lang w:eastAsia="en-AU"/>
              </w:rPr>
            </w:pPr>
          </w:p>
        </w:tc>
        <w:tc>
          <w:tcPr>
            <w:tcW w:w="225" w:type="dxa"/>
            <w:tcPrChange w:id="2746" w:author="shorny" w:date="2014-05-31T14:43:00Z">
              <w:tcPr>
                <w:tcW w:w="225" w:type="dxa"/>
              </w:tcPr>
            </w:tcPrChange>
          </w:tcPr>
          <w:p w14:paraId="1631E57E" w14:textId="77777777" w:rsidR="008F21C6" w:rsidRDefault="008F21C6" w:rsidP="00883FEF">
            <w:pPr>
              <w:pStyle w:val="ListParagraph"/>
              <w:ind w:left="0"/>
              <w:rPr>
                <w:ins w:id="2747" w:author="shorny" w:date="2014-05-31T14:38:00Z"/>
                <w:lang w:eastAsia="en-AU"/>
              </w:rPr>
            </w:pPr>
          </w:p>
        </w:tc>
        <w:tc>
          <w:tcPr>
            <w:tcW w:w="225" w:type="dxa"/>
            <w:tcPrChange w:id="2748" w:author="shorny" w:date="2014-05-31T14:43:00Z">
              <w:tcPr>
                <w:tcW w:w="225" w:type="dxa"/>
              </w:tcPr>
            </w:tcPrChange>
          </w:tcPr>
          <w:p w14:paraId="133DE0A1" w14:textId="77777777" w:rsidR="008F21C6" w:rsidRDefault="008F21C6" w:rsidP="00883FEF">
            <w:pPr>
              <w:pStyle w:val="ListParagraph"/>
              <w:ind w:left="0"/>
              <w:rPr>
                <w:ins w:id="2749" w:author="shorny" w:date="2014-05-31T14:38:00Z"/>
                <w:lang w:eastAsia="en-AU"/>
              </w:rPr>
            </w:pPr>
          </w:p>
        </w:tc>
        <w:tc>
          <w:tcPr>
            <w:tcW w:w="225" w:type="dxa"/>
            <w:tcPrChange w:id="2750" w:author="shorny" w:date="2014-05-31T14:43:00Z">
              <w:tcPr>
                <w:tcW w:w="225" w:type="dxa"/>
              </w:tcPr>
            </w:tcPrChange>
          </w:tcPr>
          <w:p w14:paraId="47DF2966" w14:textId="77777777" w:rsidR="008F21C6" w:rsidRDefault="008F21C6" w:rsidP="00883FEF">
            <w:pPr>
              <w:pStyle w:val="ListParagraph"/>
              <w:ind w:left="0"/>
              <w:rPr>
                <w:ins w:id="2751" w:author="shorny" w:date="2014-05-31T14:38:00Z"/>
                <w:lang w:eastAsia="en-AU"/>
              </w:rPr>
            </w:pPr>
          </w:p>
        </w:tc>
        <w:tc>
          <w:tcPr>
            <w:tcW w:w="225" w:type="dxa"/>
            <w:tcPrChange w:id="2752" w:author="shorny" w:date="2014-05-31T14:43:00Z">
              <w:tcPr>
                <w:tcW w:w="225" w:type="dxa"/>
              </w:tcPr>
            </w:tcPrChange>
          </w:tcPr>
          <w:p w14:paraId="57440EA3" w14:textId="77777777" w:rsidR="008F21C6" w:rsidRDefault="008F21C6" w:rsidP="00883FEF">
            <w:pPr>
              <w:pStyle w:val="ListParagraph"/>
              <w:ind w:left="0"/>
              <w:rPr>
                <w:ins w:id="2753" w:author="shorny" w:date="2014-05-31T14:38:00Z"/>
                <w:lang w:eastAsia="en-AU"/>
              </w:rPr>
            </w:pPr>
          </w:p>
        </w:tc>
        <w:tc>
          <w:tcPr>
            <w:tcW w:w="225" w:type="dxa"/>
            <w:tcPrChange w:id="2754" w:author="shorny" w:date="2014-05-31T14:43:00Z">
              <w:tcPr>
                <w:tcW w:w="225" w:type="dxa"/>
              </w:tcPr>
            </w:tcPrChange>
          </w:tcPr>
          <w:p w14:paraId="68F26239" w14:textId="77777777" w:rsidR="008F21C6" w:rsidRDefault="008F21C6" w:rsidP="00883FEF">
            <w:pPr>
              <w:pStyle w:val="ListParagraph"/>
              <w:ind w:left="0"/>
              <w:rPr>
                <w:ins w:id="2755" w:author="shorny" w:date="2014-05-31T14:38:00Z"/>
                <w:lang w:eastAsia="en-AU"/>
              </w:rPr>
            </w:pPr>
          </w:p>
        </w:tc>
        <w:tc>
          <w:tcPr>
            <w:tcW w:w="225" w:type="dxa"/>
            <w:tcPrChange w:id="2756" w:author="shorny" w:date="2014-05-31T14:43:00Z">
              <w:tcPr>
                <w:tcW w:w="225" w:type="dxa"/>
              </w:tcPr>
            </w:tcPrChange>
          </w:tcPr>
          <w:p w14:paraId="35AF0AD6" w14:textId="77777777" w:rsidR="008F21C6" w:rsidRDefault="008F21C6" w:rsidP="00883FEF">
            <w:pPr>
              <w:pStyle w:val="ListParagraph"/>
              <w:ind w:left="0"/>
              <w:rPr>
                <w:ins w:id="2757" w:author="shorny" w:date="2014-05-31T14:38:00Z"/>
                <w:lang w:eastAsia="en-AU"/>
              </w:rPr>
            </w:pPr>
          </w:p>
        </w:tc>
        <w:tc>
          <w:tcPr>
            <w:tcW w:w="225" w:type="dxa"/>
            <w:tcPrChange w:id="2758" w:author="shorny" w:date="2014-05-31T14:43:00Z">
              <w:tcPr>
                <w:tcW w:w="225" w:type="dxa"/>
              </w:tcPr>
            </w:tcPrChange>
          </w:tcPr>
          <w:p w14:paraId="173F7D53" w14:textId="77777777" w:rsidR="008F21C6" w:rsidRDefault="008F21C6" w:rsidP="00883FEF">
            <w:pPr>
              <w:pStyle w:val="ListParagraph"/>
              <w:ind w:left="0"/>
              <w:rPr>
                <w:ins w:id="2759" w:author="shorny" w:date="2014-05-31T14:38:00Z"/>
                <w:lang w:eastAsia="en-AU"/>
              </w:rPr>
            </w:pPr>
          </w:p>
        </w:tc>
        <w:tc>
          <w:tcPr>
            <w:tcW w:w="225" w:type="dxa"/>
            <w:tcPrChange w:id="2760" w:author="shorny" w:date="2014-05-31T14:43:00Z">
              <w:tcPr>
                <w:tcW w:w="225" w:type="dxa"/>
              </w:tcPr>
            </w:tcPrChange>
          </w:tcPr>
          <w:p w14:paraId="79B79ADC" w14:textId="77777777" w:rsidR="008F21C6" w:rsidRDefault="008F21C6" w:rsidP="00883FEF">
            <w:pPr>
              <w:pStyle w:val="ListParagraph"/>
              <w:ind w:left="0"/>
              <w:rPr>
                <w:ins w:id="2761" w:author="shorny" w:date="2014-05-31T14:38:00Z"/>
                <w:lang w:eastAsia="en-AU"/>
              </w:rPr>
            </w:pPr>
          </w:p>
        </w:tc>
        <w:tc>
          <w:tcPr>
            <w:tcW w:w="225" w:type="dxa"/>
            <w:tcPrChange w:id="2762" w:author="shorny" w:date="2014-05-31T14:43:00Z">
              <w:tcPr>
                <w:tcW w:w="225" w:type="dxa"/>
              </w:tcPr>
            </w:tcPrChange>
          </w:tcPr>
          <w:p w14:paraId="13BCF597" w14:textId="77777777" w:rsidR="008F21C6" w:rsidRDefault="008F21C6" w:rsidP="00883FEF">
            <w:pPr>
              <w:pStyle w:val="ListParagraph"/>
              <w:ind w:left="0"/>
              <w:rPr>
                <w:ins w:id="2763" w:author="shorny" w:date="2014-05-31T14:38:00Z"/>
                <w:lang w:eastAsia="en-AU"/>
              </w:rPr>
            </w:pPr>
          </w:p>
        </w:tc>
        <w:tc>
          <w:tcPr>
            <w:tcW w:w="225" w:type="dxa"/>
            <w:tcPrChange w:id="2764" w:author="shorny" w:date="2014-05-31T14:43:00Z">
              <w:tcPr>
                <w:tcW w:w="225" w:type="dxa"/>
              </w:tcPr>
            </w:tcPrChange>
          </w:tcPr>
          <w:p w14:paraId="53266B82" w14:textId="77777777" w:rsidR="008F21C6" w:rsidRDefault="008F21C6" w:rsidP="00883FEF">
            <w:pPr>
              <w:pStyle w:val="ListParagraph"/>
              <w:ind w:left="0"/>
              <w:rPr>
                <w:ins w:id="2765" w:author="shorny" w:date="2014-05-31T14:38:00Z"/>
                <w:lang w:eastAsia="en-AU"/>
              </w:rPr>
            </w:pPr>
          </w:p>
        </w:tc>
        <w:tc>
          <w:tcPr>
            <w:tcW w:w="225" w:type="dxa"/>
            <w:tcPrChange w:id="2766" w:author="shorny" w:date="2014-05-31T14:43:00Z">
              <w:tcPr>
                <w:tcW w:w="225" w:type="dxa"/>
              </w:tcPr>
            </w:tcPrChange>
          </w:tcPr>
          <w:p w14:paraId="03F74946" w14:textId="77777777" w:rsidR="008F21C6" w:rsidRDefault="008F21C6" w:rsidP="00883FEF">
            <w:pPr>
              <w:pStyle w:val="ListParagraph"/>
              <w:ind w:left="0"/>
              <w:rPr>
                <w:ins w:id="2767" w:author="shorny" w:date="2014-05-31T14:38:00Z"/>
                <w:lang w:eastAsia="en-AU"/>
              </w:rPr>
            </w:pPr>
          </w:p>
        </w:tc>
        <w:tc>
          <w:tcPr>
            <w:tcW w:w="225" w:type="dxa"/>
            <w:tcPrChange w:id="2768" w:author="shorny" w:date="2014-05-31T14:43:00Z">
              <w:tcPr>
                <w:tcW w:w="225" w:type="dxa"/>
              </w:tcPr>
            </w:tcPrChange>
          </w:tcPr>
          <w:p w14:paraId="40C2BD40" w14:textId="77777777" w:rsidR="008F21C6" w:rsidRDefault="008F21C6" w:rsidP="00883FEF">
            <w:pPr>
              <w:pStyle w:val="ListParagraph"/>
              <w:ind w:left="0"/>
              <w:rPr>
                <w:ins w:id="2769" w:author="shorny" w:date="2014-05-31T14:38:00Z"/>
                <w:lang w:eastAsia="en-AU"/>
              </w:rPr>
            </w:pPr>
          </w:p>
        </w:tc>
        <w:tc>
          <w:tcPr>
            <w:tcW w:w="225" w:type="dxa"/>
            <w:tcPrChange w:id="2770" w:author="shorny" w:date="2014-05-31T14:43:00Z">
              <w:tcPr>
                <w:tcW w:w="225" w:type="dxa"/>
              </w:tcPr>
            </w:tcPrChange>
          </w:tcPr>
          <w:p w14:paraId="09E30A48" w14:textId="77777777" w:rsidR="008F21C6" w:rsidRDefault="008F21C6" w:rsidP="00883FEF">
            <w:pPr>
              <w:pStyle w:val="ListParagraph"/>
              <w:ind w:left="0"/>
              <w:rPr>
                <w:ins w:id="2771" w:author="shorny" w:date="2014-05-31T14:38:00Z"/>
                <w:lang w:eastAsia="en-AU"/>
              </w:rPr>
            </w:pPr>
          </w:p>
        </w:tc>
        <w:tc>
          <w:tcPr>
            <w:tcW w:w="225" w:type="dxa"/>
            <w:tcPrChange w:id="2772" w:author="shorny" w:date="2014-05-31T14:43:00Z">
              <w:tcPr>
                <w:tcW w:w="225" w:type="dxa"/>
              </w:tcPr>
            </w:tcPrChange>
          </w:tcPr>
          <w:p w14:paraId="660E3150" w14:textId="77777777" w:rsidR="008F21C6" w:rsidRDefault="008F21C6" w:rsidP="00883FEF">
            <w:pPr>
              <w:pStyle w:val="ListParagraph"/>
              <w:ind w:left="0"/>
              <w:rPr>
                <w:ins w:id="2773" w:author="shorny" w:date="2014-05-31T14:38:00Z"/>
                <w:lang w:eastAsia="en-AU"/>
              </w:rPr>
            </w:pPr>
          </w:p>
        </w:tc>
        <w:tc>
          <w:tcPr>
            <w:tcW w:w="225" w:type="dxa"/>
            <w:tcPrChange w:id="2774" w:author="shorny" w:date="2014-05-31T14:43:00Z">
              <w:tcPr>
                <w:tcW w:w="225" w:type="dxa"/>
              </w:tcPr>
            </w:tcPrChange>
          </w:tcPr>
          <w:p w14:paraId="4986BD01" w14:textId="77777777" w:rsidR="008F21C6" w:rsidRDefault="008F21C6" w:rsidP="00883FEF">
            <w:pPr>
              <w:pStyle w:val="ListParagraph"/>
              <w:ind w:left="0"/>
              <w:rPr>
                <w:ins w:id="2775" w:author="shorny" w:date="2014-05-31T14:38:00Z"/>
                <w:lang w:eastAsia="en-AU"/>
              </w:rPr>
            </w:pPr>
          </w:p>
        </w:tc>
        <w:tc>
          <w:tcPr>
            <w:tcW w:w="226" w:type="dxa"/>
            <w:tcPrChange w:id="2776" w:author="shorny" w:date="2014-05-31T14:43:00Z">
              <w:tcPr>
                <w:tcW w:w="226" w:type="dxa"/>
              </w:tcPr>
            </w:tcPrChange>
          </w:tcPr>
          <w:p w14:paraId="510D9B44" w14:textId="77777777" w:rsidR="008F21C6" w:rsidRDefault="008F21C6" w:rsidP="00883FEF">
            <w:pPr>
              <w:pStyle w:val="ListParagraph"/>
              <w:ind w:left="0"/>
              <w:rPr>
                <w:ins w:id="2777" w:author="shorny" w:date="2014-05-31T14:38:00Z"/>
                <w:lang w:eastAsia="en-AU"/>
              </w:rPr>
            </w:pPr>
          </w:p>
        </w:tc>
        <w:tc>
          <w:tcPr>
            <w:tcW w:w="226" w:type="dxa"/>
            <w:tcPrChange w:id="2778" w:author="shorny" w:date="2014-05-31T14:43:00Z">
              <w:tcPr>
                <w:tcW w:w="226" w:type="dxa"/>
              </w:tcPr>
            </w:tcPrChange>
          </w:tcPr>
          <w:p w14:paraId="120A599F" w14:textId="77777777" w:rsidR="008F21C6" w:rsidRDefault="008F21C6" w:rsidP="00883FEF">
            <w:pPr>
              <w:pStyle w:val="ListParagraph"/>
              <w:ind w:left="0"/>
              <w:rPr>
                <w:ins w:id="2779" w:author="shorny" w:date="2014-05-31T14:38:00Z"/>
                <w:lang w:eastAsia="en-AU"/>
              </w:rPr>
            </w:pPr>
          </w:p>
        </w:tc>
        <w:tc>
          <w:tcPr>
            <w:tcW w:w="226" w:type="dxa"/>
            <w:tcPrChange w:id="2780" w:author="shorny" w:date="2014-05-31T14:43:00Z">
              <w:tcPr>
                <w:tcW w:w="226" w:type="dxa"/>
              </w:tcPr>
            </w:tcPrChange>
          </w:tcPr>
          <w:p w14:paraId="321CDB0A" w14:textId="77777777" w:rsidR="008F21C6" w:rsidRDefault="008F21C6" w:rsidP="00883FEF">
            <w:pPr>
              <w:pStyle w:val="ListParagraph"/>
              <w:ind w:left="0"/>
              <w:rPr>
                <w:ins w:id="2781" w:author="shorny" w:date="2014-05-31T14:38:00Z"/>
                <w:lang w:eastAsia="en-AU"/>
              </w:rPr>
            </w:pPr>
          </w:p>
        </w:tc>
        <w:tc>
          <w:tcPr>
            <w:tcW w:w="226" w:type="dxa"/>
            <w:tcPrChange w:id="2782" w:author="shorny" w:date="2014-05-31T14:43:00Z">
              <w:tcPr>
                <w:tcW w:w="226" w:type="dxa"/>
              </w:tcPr>
            </w:tcPrChange>
          </w:tcPr>
          <w:p w14:paraId="180BE3E7" w14:textId="77777777" w:rsidR="008F21C6" w:rsidRDefault="008F21C6" w:rsidP="00883FEF">
            <w:pPr>
              <w:pStyle w:val="ListParagraph"/>
              <w:ind w:left="0"/>
              <w:rPr>
                <w:ins w:id="2783" w:author="shorny" w:date="2014-05-31T14:38:00Z"/>
                <w:lang w:eastAsia="en-AU"/>
              </w:rPr>
            </w:pPr>
          </w:p>
        </w:tc>
        <w:tc>
          <w:tcPr>
            <w:tcW w:w="226" w:type="dxa"/>
            <w:tcPrChange w:id="2784" w:author="shorny" w:date="2014-05-31T14:43:00Z">
              <w:tcPr>
                <w:tcW w:w="226" w:type="dxa"/>
              </w:tcPr>
            </w:tcPrChange>
          </w:tcPr>
          <w:p w14:paraId="1B32E385" w14:textId="77777777" w:rsidR="008F21C6" w:rsidRDefault="008F21C6" w:rsidP="00883FEF">
            <w:pPr>
              <w:pStyle w:val="ListParagraph"/>
              <w:ind w:left="0"/>
              <w:rPr>
                <w:ins w:id="2785" w:author="shorny" w:date="2014-05-31T14:38:00Z"/>
                <w:lang w:eastAsia="en-AU"/>
              </w:rPr>
            </w:pPr>
          </w:p>
        </w:tc>
        <w:tc>
          <w:tcPr>
            <w:tcW w:w="226" w:type="dxa"/>
            <w:tcPrChange w:id="2786" w:author="shorny" w:date="2014-05-31T14:43:00Z">
              <w:tcPr>
                <w:tcW w:w="226" w:type="dxa"/>
              </w:tcPr>
            </w:tcPrChange>
          </w:tcPr>
          <w:p w14:paraId="0A4F2D8D" w14:textId="77777777" w:rsidR="008F21C6" w:rsidRDefault="008F21C6" w:rsidP="00883FEF">
            <w:pPr>
              <w:pStyle w:val="ListParagraph"/>
              <w:ind w:left="0"/>
              <w:rPr>
                <w:ins w:id="2787" w:author="shorny" w:date="2014-05-31T14:38:00Z"/>
                <w:lang w:eastAsia="en-AU"/>
              </w:rPr>
            </w:pPr>
          </w:p>
        </w:tc>
        <w:tc>
          <w:tcPr>
            <w:tcW w:w="226" w:type="dxa"/>
            <w:tcPrChange w:id="2788" w:author="shorny" w:date="2014-05-31T14:43:00Z">
              <w:tcPr>
                <w:tcW w:w="226" w:type="dxa"/>
              </w:tcPr>
            </w:tcPrChange>
          </w:tcPr>
          <w:p w14:paraId="1A933199" w14:textId="77777777" w:rsidR="008F21C6" w:rsidRDefault="008F21C6" w:rsidP="00883FEF">
            <w:pPr>
              <w:pStyle w:val="ListParagraph"/>
              <w:ind w:left="0"/>
              <w:rPr>
                <w:ins w:id="2789" w:author="shorny" w:date="2014-05-31T14:38:00Z"/>
                <w:lang w:eastAsia="en-AU"/>
              </w:rPr>
            </w:pPr>
          </w:p>
        </w:tc>
        <w:tc>
          <w:tcPr>
            <w:tcW w:w="226" w:type="dxa"/>
            <w:tcPrChange w:id="2790" w:author="shorny" w:date="2014-05-31T14:43:00Z">
              <w:tcPr>
                <w:tcW w:w="226" w:type="dxa"/>
              </w:tcPr>
            </w:tcPrChange>
          </w:tcPr>
          <w:p w14:paraId="1BE276FA" w14:textId="77777777" w:rsidR="008F21C6" w:rsidRDefault="008F21C6" w:rsidP="00883FEF">
            <w:pPr>
              <w:pStyle w:val="ListParagraph"/>
              <w:ind w:left="0"/>
              <w:rPr>
                <w:ins w:id="2791" w:author="shorny" w:date="2014-05-31T14:38:00Z"/>
                <w:lang w:eastAsia="en-AU"/>
              </w:rPr>
            </w:pPr>
          </w:p>
        </w:tc>
        <w:tc>
          <w:tcPr>
            <w:tcW w:w="226" w:type="dxa"/>
            <w:tcPrChange w:id="2792" w:author="shorny" w:date="2014-05-31T14:43:00Z">
              <w:tcPr>
                <w:tcW w:w="226" w:type="dxa"/>
              </w:tcPr>
            </w:tcPrChange>
          </w:tcPr>
          <w:p w14:paraId="59FB17BB" w14:textId="77777777" w:rsidR="008F21C6" w:rsidRDefault="008F21C6" w:rsidP="00883FEF">
            <w:pPr>
              <w:pStyle w:val="ListParagraph"/>
              <w:ind w:left="0"/>
              <w:rPr>
                <w:ins w:id="2793" w:author="shorny" w:date="2014-05-31T14:38:00Z"/>
                <w:lang w:eastAsia="en-AU"/>
              </w:rPr>
            </w:pPr>
          </w:p>
        </w:tc>
        <w:tc>
          <w:tcPr>
            <w:tcW w:w="226" w:type="dxa"/>
            <w:tcPrChange w:id="2794" w:author="shorny" w:date="2014-05-31T14:43:00Z">
              <w:tcPr>
                <w:tcW w:w="226" w:type="dxa"/>
              </w:tcPr>
            </w:tcPrChange>
          </w:tcPr>
          <w:p w14:paraId="10CA42A5" w14:textId="77777777" w:rsidR="008F21C6" w:rsidRDefault="008F21C6" w:rsidP="00883FEF">
            <w:pPr>
              <w:pStyle w:val="ListParagraph"/>
              <w:ind w:left="0"/>
              <w:rPr>
                <w:ins w:id="2795" w:author="shorny" w:date="2014-05-31T14:38:00Z"/>
                <w:lang w:eastAsia="en-AU"/>
              </w:rPr>
            </w:pPr>
          </w:p>
        </w:tc>
        <w:tc>
          <w:tcPr>
            <w:tcW w:w="226" w:type="dxa"/>
            <w:tcPrChange w:id="2796" w:author="shorny" w:date="2014-05-31T14:43:00Z">
              <w:tcPr>
                <w:tcW w:w="226" w:type="dxa"/>
              </w:tcPr>
            </w:tcPrChange>
          </w:tcPr>
          <w:p w14:paraId="3A6B6206" w14:textId="77777777" w:rsidR="008F21C6" w:rsidRDefault="008F21C6" w:rsidP="00883FEF">
            <w:pPr>
              <w:pStyle w:val="ListParagraph"/>
              <w:ind w:left="0"/>
              <w:rPr>
                <w:ins w:id="2797" w:author="shorny" w:date="2014-05-31T14:38:00Z"/>
                <w:lang w:eastAsia="en-AU"/>
              </w:rPr>
            </w:pPr>
          </w:p>
        </w:tc>
        <w:tc>
          <w:tcPr>
            <w:tcW w:w="226" w:type="dxa"/>
            <w:tcPrChange w:id="2798" w:author="shorny" w:date="2014-05-31T14:43:00Z">
              <w:tcPr>
                <w:tcW w:w="226" w:type="dxa"/>
              </w:tcPr>
            </w:tcPrChange>
          </w:tcPr>
          <w:p w14:paraId="449C4EDB" w14:textId="77777777" w:rsidR="008F21C6" w:rsidRDefault="008F21C6" w:rsidP="00883FEF">
            <w:pPr>
              <w:pStyle w:val="ListParagraph"/>
              <w:ind w:left="0"/>
              <w:rPr>
                <w:ins w:id="2799" w:author="shorny" w:date="2014-05-31T14:38:00Z"/>
                <w:lang w:eastAsia="en-AU"/>
              </w:rPr>
            </w:pPr>
          </w:p>
        </w:tc>
        <w:tc>
          <w:tcPr>
            <w:tcW w:w="226" w:type="dxa"/>
            <w:tcPrChange w:id="2800" w:author="shorny" w:date="2014-05-31T14:43:00Z">
              <w:tcPr>
                <w:tcW w:w="226" w:type="dxa"/>
              </w:tcPr>
            </w:tcPrChange>
          </w:tcPr>
          <w:p w14:paraId="3B89F6C2" w14:textId="77777777" w:rsidR="008F21C6" w:rsidRDefault="008F21C6" w:rsidP="00883FEF">
            <w:pPr>
              <w:pStyle w:val="ListParagraph"/>
              <w:ind w:left="0"/>
              <w:rPr>
                <w:ins w:id="2801" w:author="shorny" w:date="2014-05-31T14:38:00Z"/>
                <w:lang w:eastAsia="en-AU"/>
              </w:rPr>
            </w:pPr>
          </w:p>
        </w:tc>
        <w:tc>
          <w:tcPr>
            <w:tcW w:w="226" w:type="dxa"/>
            <w:tcPrChange w:id="2802" w:author="shorny" w:date="2014-05-31T14:43:00Z">
              <w:tcPr>
                <w:tcW w:w="226" w:type="dxa"/>
              </w:tcPr>
            </w:tcPrChange>
          </w:tcPr>
          <w:p w14:paraId="36CC4A17" w14:textId="77777777" w:rsidR="008F21C6" w:rsidRDefault="008F21C6" w:rsidP="00883FEF">
            <w:pPr>
              <w:pStyle w:val="ListParagraph"/>
              <w:ind w:left="0"/>
              <w:rPr>
                <w:ins w:id="2803" w:author="shorny" w:date="2014-05-31T14:38:00Z"/>
                <w:lang w:eastAsia="en-AU"/>
              </w:rPr>
            </w:pPr>
          </w:p>
        </w:tc>
        <w:tc>
          <w:tcPr>
            <w:tcW w:w="226" w:type="dxa"/>
            <w:tcPrChange w:id="2804" w:author="shorny" w:date="2014-05-31T14:43:00Z">
              <w:tcPr>
                <w:tcW w:w="226" w:type="dxa"/>
              </w:tcPr>
            </w:tcPrChange>
          </w:tcPr>
          <w:p w14:paraId="5643377C" w14:textId="77777777" w:rsidR="008F21C6" w:rsidRDefault="008F21C6" w:rsidP="00883FEF">
            <w:pPr>
              <w:pStyle w:val="ListParagraph"/>
              <w:ind w:left="0"/>
              <w:rPr>
                <w:ins w:id="2805" w:author="shorny" w:date="2014-05-31T14:38:00Z"/>
                <w:lang w:eastAsia="en-AU"/>
              </w:rPr>
            </w:pPr>
          </w:p>
        </w:tc>
        <w:tc>
          <w:tcPr>
            <w:tcW w:w="226" w:type="dxa"/>
            <w:tcPrChange w:id="2806" w:author="shorny" w:date="2014-05-31T14:43:00Z">
              <w:tcPr>
                <w:tcW w:w="226" w:type="dxa"/>
              </w:tcPr>
            </w:tcPrChange>
          </w:tcPr>
          <w:p w14:paraId="6BB475CC" w14:textId="77777777" w:rsidR="008F21C6" w:rsidRDefault="008F21C6" w:rsidP="00883FEF">
            <w:pPr>
              <w:pStyle w:val="ListParagraph"/>
              <w:ind w:left="0"/>
              <w:rPr>
                <w:ins w:id="2807" w:author="shorny" w:date="2014-05-31T14:38:00Z"/>
                <w:lang w:eastAsia="en-AU"/>
              </w:rPr>
            </w:pPr>
          </w:p>
        </w:tc>
        <w:tc>
          <w:tcPr>
            <w:tcW w:w="226" w:type="dxa"/>
            <w:tcPrChange w:id="2808" w:author="shorny" w:date="2014-05-31T14:43:00Z">
              <w:tcPr>
                <w:tcW w:w="226" w:type="dxa"/>
              </w:tcPr>
            </w:tcPrChange>
          </w:tcPr>
          <w:p w14:paraId="05180694" w14:textId="77777777" w:rsidR="008F21C6" w:rsidRDefault="008F21C6" w:rsidP="00883FEF">
            <w:pPr>
              <w:pStyle w:val="ListParagraph"/>
              <w:ind w:left="0"/>
              <w:rPr>
                <w:ins w:id="2809" w:author="shorny" w:date="2014-05-31T14:38:00Z"/>
                <w:lang w:eastAsia="en-AU"/>
              </w:rPr>
            </w:pPr>
          </w:p>
        </w:tc>
        <w:tc>
          <w:tcPr>
            <w:tcW w:w="226" w:type="dxa"/>
            <w:tcPrChange w:id="2810" w:author="shorny" w:date="2014-05-31T14:43:00Z">
              <w:tcPr>
                <w:tcW w:w="226" w:type="dxa"/>
              </w:tcPr>
            </w:tcPrChange>
          </w:tcPr>
          <w:p w14:paraId="05C10BCC" w14:textId="77777777" w:rsidR="008F21C6" w:rsidRDefault="008F21C6" w:rsidP="00883FEF">
            <w:pPr>
              <w:pStyle w:val="ListParagraph"/>
              <w:ind w:left="0"/>
              <w:rPr>
                <w:ins w:id="2811" w:author="shorny" w:date="2014-05-31T14:38:00Z"/>
                <w:lang w:eastAsia="en-AU"/>
              </w:rPr>
            </w:pPr>
          </w:p>
        </w:tc>
        <w:tc>
          <w:tcPr>
            <w:tcW w:w="226" w:type="dxa"/>
            <w:tcPrChange w:id="2812" w:author="shorny" w:date="2014-05-31T14:43:00Z">
              <w:tcPr>
                <w:tcW w:w="226" w:type="dxa"/>
              </w:tcPr>
            </w:tcPrChange>
          </w:tcPr>
          <w:p w14:paraId="59EE5525" w14:textId="77777777" w:rsidR="008F21C6" w:rsidRDefault="008F21C6" w:rsidP="00883FEF">
            <w:pPr>
              <w:pStyle w:val="ListParagraph"/>
              <w:ind w:left="0"/>
              <w:rPr>
                <w:ins w:id="2813" w:author="shorny" w:date="2014-05-31T14:38:00Z"/>
                <w:lang w:eastAsia="en-AU"/>
              </w:rPr>
            </w:pPr>
          </w:p>
        </w:tc>
        <w:tc>
          <w:tcPr>
            <w:tcW w:w="226" w:type="dxa"/>
            <w:tcPrChange w:id="2814" w:author="shorny" w:date="2014-05-31T14:43:00Z">
              <w:tcPr>
                <w:tcW w:w="226" w:type="dxa"/>
              </w:tcPr>
            </w:tcPrChange>
          </w:tcPr>
          <w:p w14:paraId="27454396" w14:textId="77777777" w:rsidR="008F21C6" w:rsidRDefault="008F21C6" w:rsidP="00883FEF">
            <w:pPr>
              <w:pStyle w:val="ListParagraph"/>
              <w:ind w:left="0"/>
              <w:rPr>
                <w:ins w:id="2815" w:author="shorny" w:date="2014-05-31T14:38:00Z"/>
                <w:lang w:eastAsia="en-AU"/>
              </w:rPr>
            </w:pPr>
          </w:p>
        </w:tc>
        <w:tc>
          <w:tcPr>
            <w:tcW w:w="226" w:type="dxa"/>
            <w:tcPrChange w:id="2816" w:author="shorny" w:date="2014-05-31T14:43:00Z">
              <w:tcPr>
                <w:tcW w:w="226" w:type="dxa"/>
              </w:tcPr>
            </w:tcPrChange>
          </w:tcPr>
          <w:p w14:paraId="273E8E7C" w14:textId="77777777" w:rsidR="008F21C6" w:rsidRDefault="008F21C6" w:rsidP="00883FEF">
            <w:pPr>
              <w:pStyle w:val="ListParagraph"/>
              <w:ind w:left="0"/>
              <w:rPr>
                <w:ins w:id="2817" w:author="shorny" w:date="2014-05-31T14:38:00Z"/>
                <w:lang w:eastAsia="en-AU"/>
              </w:rPr>
            </w:pPr>
          </w:p>
        </w:tc>
        <w:tc>
          <w:tcPr>
            <w:tcW w:w="226" w:type="dxa"/>
            <w:tcPrChange w:id="2818" w:author="shorny" w:date="2014-05-31T14:43:00Z">
              <w:tcPr>
                <w:tcW w:w="226" w:type="dxa"/>
              </w:tcPr>
            </w:tcPrChange>
          </w:tcPr>
          <w:p w14:paraId="25ECFF58" w14:textId="77777777" w:rsidR="008F21C6" w:rsidRDefault="008F21C6" w:rsidP="00883FEF">
            <w:pPr>
              <w:pStyle w:val="ListParagraph"/>
              <w:ind w:left="0"/>
              <w:rPr>
                <w:ins w:id="2819" w:author="shorny" w:date="2014-05-31T14:38:00Z"/>
                <w:lang w:eastAsia="en-AU"/>
              </w:rPr>
            </w:pPr>
          </w:p>
        </w:tc>
        <w:tc>
          <w:tcPr>
            <w:tcW w:w="226" w:type="dxa"/>
            <w:tcPrChange w:id="2820" w:author="shorny" w:date="2014-05-31T14:43:00Z">
              <w:tcPr>
                <w:tcW w:w="226" w:type="dxa"/>
              </w:tcPr>
            </w:tcPrChange>
          </w:tcPr>
          <w:p w14:paraId="100C93B6" w14:textId="77777777" w:rsidR="008F21C6" w:rsidRDefault="008F21C6" w:rsidP="00883FEF">
            <w:pPr>
              <w:pStyle w:val="ListParagraph"/>
              <w:ind w:left="0"/>
              <w:rPr>
                <w:ins w:id="2821" w:author="shorny" w:date="2014-05-31T14:38:00Z"/>
                <w:lang w:eastAsia="en-AU"/>
              </w:rPr>
            </w:pPr>
          </w:p>
        </w:tc>
        <w:tc>
          <w:tcPr>
            <w:tcW w:w="226" w:type="dxa"/>
            <w:tcPrChange w:id="2822" w:author="shorny" w:date="2014-05-31T14:43:00Z">
              <w:tcPr>
                <w:tcW w:w="226" w:type="dxa"/>
              </w:tcPr>
            </w:tcPrChange>
          </w:tcPr>
          <w:p w14:paraId="4D8B5E32" w14:textId="77777777" w:rsidR="008F21C6" w:rsidRDefault="008F21C6" w:rsidP="00883FEF">
            <w:pPr>
              <w:pStyle w:val="ListParagraph"/>
              <w:ind w:left="0"/>
              <w:rPr>
                <w:ins w:id="2823" w:author="shorny" w:date="2014-05-31T14:38:00Z"/>
                <w:lang w:eastAsia="en-AU"/>
              </w:rPr>
            </w:pPr>
          </w:p>
        </w:tc>
        <w:tc>
          <w:tcPr>
            <w:tcW w:w="226" w:type="dxa"/>
            <w:tcPrChange w:id="2824" w:author="shorny" w:date="2014-05-31T14:43:00Z">
              <w:tcPr>
                <w:tcW w:w="226" w:type="dxa"/>
              </w:tcPr>
            </w:tcPrChange>
          </w:tcPr>
          <w:p w14:paraId="76A97D07" w14:textId="77777777" w:rsidR="008F21C6" w:rsidRDefault="008F21C6" w:rsidP="00883FEF">
            <w:pPr>
              <w:pStyle w:val="ListParagraph"/>
              <w:ind w:left="0"/>
              <w:rPr>
                <w:ins w:id="2825" w:author="shorny" w:date="2014-05-31T14:38:00Z"/>
                <w:lang w:eastAsia="en-AU"/>
              </w:rPr>
            </w:pPr>
          </w:p>
        </w:tc>
        <w:tc>
          <w:tcPr>
            <w:tcW w:w="226" w:type="dxa"/>
            <w:tcPrChange w:id="2826" w:author="shorny" w:date="2014-05-31T14:43:00Z">
              <w:tcPr>
                <w:tcW w:w="226" w:type="dxa"/>
              </w:tcPr>
            </w:tcPrChange>
          </w:tcPr>
          <w:p w14:paraId="5F2E5FB7" w14:textId="77777777" w:rsidR="008F21C6" w:rsidRDefault="008F21C6" w:rsidP="00883FEF">
            <w:pPr>
              <w:pStyle w:val="ListParagraph"/>
              <w:ind w:left="0"/>
              <w:rPr>
                <w:ins w:id="2827" w:author="shorny" w:date="2014-05-31T14:38:00Z"/>
                <w:lang w:eastAsia="en-AU"/>
              </w:rPr>
            </w:pPr>
          </w:p>
        </w:tc>
        <w:tc>
          <w:tcPr>
            <w:tcW w:w="226" w:type="dxa"/>
            <w:tcPrChange w:id="2828" w:author="shorny" w:date="2014-05-31T14:43:00Z">
              <w:tcPr>
                <w:tcW w:w="226" w:type="dxa"/>
              </w:tcPr>
            </w:tcPrChange>
          </w:tcPr>
          <w:p w14:paraId="111AD829" w14:textId="77777777" w:rsidR="008F21C6" w:rsidRDefault="008F21C6" w:rsidP="00883FEF">
            <w:pPr>
              <w:pStyle w:val="ListParagraph"/>
              <w:ind w:left="0"/>
              <w:rPr>
                <w:ins w:id="2829" w:author="shorny" w:date="2014-05-31T14:38:00Z"/>
                <w:lang w:eastAsia="en-AU"/>
              </w:rPr>
            </w:pPr>
          </w:p>
        </w:tc>
        <w:tc>
          <w:tcPr>
            <w:tcW w:w="226" w:type="dxa"/>
            <w:tcPrChange w:id="2830" w:author="shorny" w:date="2014-05-31T14:43:00Z">
              <w:tcPr>
                <w:tcW w:w="226" w:type="dxa"/>
              </w:tcPr>
            </w:tcPrChange>
          </w:tcPr>
          <w:p w14:paraId="4DE346DB" w14:textId="77777777" w:rsidR="008F21C6" w:rsidRDefault="008F21C6" w:rsidP="00883FEF">
            <w:pPr>
              <w:pStyle w:val="ListParagraph"/>
              <w:ind w:left="0"/>
              <w:rPr>
                <w:ins w:id="2831" w:author="shorny" w:date="2014-05-31T14:38:00Z"/>
                <w:lang w:eastAsia="en-AU"/>
              </w:rPr>
            </w:pPr>
          </w:p>
        </w:tc>
      </w:tr>
      <w:tr w:rsidR="008F21C6" w14:paraId="0F223BC2" w14:textId="77777777" w:rsidTr="008F21C6">
        <w:trPr>
          <w:ins w:id="2832" w:author="shorny" w:date="2014-05-31T14:38:00Z"/>
        </w:trPr>
        <w:tc>
          <w:tcPr>
            <w:tcW w:w="2835" w:type="dxa"/>
            <w:tcPrChange w:id="2833" w:author="shorny" w:date="2014-05-31T14:43:00Z">
              <w:tcPr>
                <w:tcW w:w="225" w:type="dxa"/>
              </w:tcPr>
            </w:tcPrChange>
          </w:tcPr>
          <w:p w14:paraId="32C02C0E" w14:textId="77777777" w:rsidR="008F21C6" w:rsidRDefault="008F21C6" w:rsidP="00883FEF">
            <w:pPr>
              <w:pStyle w:val="ListParagraph"/>
              <w:ind w:left="0"/>
              <w:rPr>
                <w:ins w:id="2834" w:author="shorny" w:date="2014-05-31T14:38:00Z"/>
                <w:lang w:eastAsia="en-AU"/>
              </w:rPr>
            </w:pPr>
          </w:p>
        </w:tc>
        <w:tc>
          <w:tcPr>
            <w:tcW w:w="225" w:type="dxa"/>
            <w:tcPrChange w:id="2835" w:author="shorny" w:date="2014-05-31T14:43:00Z">
              <w:tcPr>
                <w:tcW w:w="225" w:type="dxa"/>
              </w:tcPr>
            </w:tcPrChange>
          </w:tcPr>
          <w:p w14:paraId="1166EA22" w14:textId="77777777" w:rsidR="008F21C6" w:rsidRDefault="008F21C6" w:rsidP="00883FEF">
            <w:pPr>
              <w:pStyle w:val="ListParagraph"/>
              <w:ind w:left="0"/>
              <w:rPr>
                <w:ins w:id="2836" w:author="shorny" w:date="2014-05-31T14:38:00Z"/>
                <w:lang w:eastAsia="en-AU"/>
              </w:rPr>
            </w:pPr>
          </w:p>
        </w:tc>
        <w:tc>
          <w:tcPr>
            <w:tcW w:w="225" w:type="dxa"/>
            <w:tcPrChange w:id="2837" w:author="shorny" w:date="2014-05-31T14:43:00Z">
              <w:tcPr>
                <w:tcW w:w="225" w:type="dxa"/>
              </w:tcPr>
            </w:tcPrChange>
          </w:tcPr>
          <w:p w14:paraId="3430D40C" w14:textId="77777777" w:rsidR="008F21C6" w:rsidRDefault="008F21C6" w:rsidP="00883FEF">
            <w:pPr>
              <w:pStyle w:val="ListParagraph"/>
              <w:ind w:left="0"/>
              <w:rPr>
                <w:ins w:id="2838" w:author="shorny" w:date="2014-05-31T14:38:00Z"/>
                <w:lang w:eastAsia="en-AU"/>
              </w:rPr>
            </w:pPr>
          </w:p>
        </w:tc>
        <w:tc>
          <w:tcPr>
            <w:tcW w:w="225" w:type="dxa"/>
            <w:tcPrChange w:id="2839" w:author="shorny" w:date="2014-05-31T14:43:00Z">
              <w:tcPr>
                <w:tcW w:w="225" w:type="dxa"/>
              </w:tcPr>
            </w:tcPrChange>
          </w:tcPr>
          <w:p w14:paraId="5043A4F4" w14:textId="77777777" w:rsidR="008F21C6" w:rsidRDefault="008F21C6" w:rsidP="00883FEF">
            <w:pPr>
              <w:pStyle w:val="ListParagraph"/>
              <w:ind w:left="0"/>
              <w:rPr>
                <w:ins w:id="2840" w:author="shorny" w:date="2014-05-31T14:38:00Z"/>
                <w:lang w:eastAsia="en-AU"/>
              </w:rPr>
            </w:pPr>
          </w:p>
        </w:tc>
        <w:tc>
          <w:tcPr>
            <w:tcW w:w="225" w:type="dxa"/>
            <w:tcPrChange w:id="2841" w:author="shorny" w:date="2014-05-31T14:43:00Z">
              <w:tcPr>
                <w:tcW w:w="225" w:type="dxa"/>
              </w:tcPr>
            </w:tcPrChange>
          </w:tcPr>
          <w:p w14:paraId="4E1C0140" w14:textId="77777777" w:rsidR="008F21C6" w:rsidRDefault="008F21C6" w:rsidP="00883FEF">
            <w:pPr>
              <w:pStyle w:val="ListParagraph"/>
              <w:ind w:left="0"/>
              <w:rPr>
                <w:ins w:id="2842" w:author="shorny" w:date="2014-05-31T14:38:00Z"/>
                <w:lang w:eastAsia="en-AU"/>
              </w:rPr>
            </w:pPr>
          </w:p>
        </w:tc>
        <w:tc>
          <w:tcPr>
            <w:tcW w:w="225" w:type="dxa"/>
            <w:tcPrChange w:id="2843" w:author="shorny" w:date="2014-05-31T14:43:00Z">
              <w:tcPr>
                <w:tcW w:w="225" w:type="dxa"/>
              </w:tcPr>
            </w:tcPrChange>
          </w:tcPr>
          <w:p w14:paraId="2368E193" w14:textId="77777777" w:rsidR="008F21C6" w:rsidRDefault="008F21C6" w:rsidP="00883FEF">
            <w:pPr>
              <w:pStyle w:val="ListParagraph"/>
              <w:ind w:left="0"/>
              <w:rPr>
                <w:ins w:id="2844" w:author="shorny" w:date="2014-05-31T14:38:00Z"/>
                <w:lang w:eastAsia="en-AU"/>
              </w:rPr>
            </w:pPr>
          </w:p>
        </w:tc>
        <w:tc>
          <w:tcPr>
            <w:tcW w:w="225" w:type="dxa"/>
            <w:tcPrChange w:id="2845" w:author="shorny" w:date="2014-05-31T14:43:00Z">
              <w:tcPr>
                <w:tcW w:w="225" w:type="dxa"/>
              </w:tcPr>
            </w:tcPrChange>
          </w:tcPr>
          <w:p w14:paraId="09A27868" w14:textId="77777777" w:rsidR="008F21C6" w:rsidRDefault="008F21C6" w:rsidP="00883FEF">
            <w:pPr>
              <w:pStyle w:val="ListParagraph"/>
              <w:ind w:left="0"/>
              <w:rPr>
                <w:ins w:id="2846" w:author="shorny" w:date="2014-05-31T14:38:00Z"/>
                <w:lang w:eastAsia="en-AU"/>
              </w:rPr>
            </w:pPr>
          </w:p>
        </w:tc>
        <w:tc>
          <w:tcPr>
            <w:tcW w:w="225" w:type="dxa"/>
            <w:tcPrChange w:id="2847" w:author="shorny" w:date="2014-05-31T14:43:00Z">
              <w:tcPr>
                <w:tcW w:w="225" w:type="dxa"/>
              </w:tcPr>
            </w:tcPrChange>
          </w:tcPr>
          <w:p w14:paraId="38F1E381" w14:textId="77777777" w:rsidR="008F21C6" w:rsidRDefault="008F21C6" w:rsidP="00883FEF">
            <w:pPr>
              <w:pStyle w:val="ListParagraph"/>
              <w:ind w:left="0"/>
              <w:rPr>
                <w:ins w:id="2848" w:author="shorny" w:date="2014-05-31T14:38:00Z"/>
                <w:lang w:eastAsia="en-AU"/>
              </w:rPr>
            </w:pPr>
          </w:p>
        </w:tc>
        <w:tc>
          <w:tcPr>
            <w:tcW w:w="225" w:type="dxa"/>
            <w:tcPrChange w:id="2849" w:author="shorny" w:date="2014-05-31T14:43:00Z">
              <w:tcPr>
                <w:tcW w:w="225" w:type="dxa"/>
              </w:tcPr>
            </w:tcPrChange>
          </w:tcPr>
          <w:p w14:paraId="32B1AEC5" w14:textId="77777777" w:rsidR="008F21C6" w:rsidRDefault="008F21C6" w:rsidP="00883FEF">
            <w:pPr>
              <w:pStyle w:val="ListParagraph"/>
              <w:ind w:left="0"/>
              <w:rPr>
                <w:ins w:id="2850" w:author="shorny" w:date="2014-05-31T14:38:00Z"/>
                <w:lang w:eastAsia="en-AU"/>
              </w:rPr>
            </w:pPr>
          </w:p>
        </w:tc>
        <w:tc>
          <w:tcPr>
            <w:tcW w:w="225" w:type="dxa"/>
            <w:tcPrChange w:id="2851" w:author="shorny" w:date="2014-05-31T14:43:00Z">
              <w:tcPr>
                <w:tcW w:w="225" w:type="dxa"/>
              </w:tcPr>
            </w:tcPrChange>
          </w:tcPr>
          <w:p w14:paraId="658A8C69" w14:textId="77777777" w:rsidR="008F21C6" w:rsidRDefault="008F21C6" w:rsidP="00883FEF">
            <w:pPr>
              <w:pStyle w:val="ListParagraph"/>
              <w:ind w:left="0"/>
              <w:rPr>
                <w:ins w:id="2852" w:author="shorny" w:date="2014-05-31T14:38:00Z"/>
                <w:lang w:eastAsia="en-AU"/>
              </w:rPr>
            </w:pPr>
          </w:p>
        </w:tc>
        <w:tc>
          <w:tcPr>
            <w:tcW w:w="225" w:type="dxa"/>
            <w:tcPrChange w:id="2853" w:author="shorny" w:date="2014-05-31T14:43:00Z">
              <w:tcPr>
                <w:tcW w:w="225" w:type="dxa"/>
              </w:tcPr>
            </w:tcPrChange>
          </w:tcPr>
          <w:p w14:paraId="0F3997FA" w14:textId="77777777" w:rsidR="008F21C6" w:rsidRDefault="008F21C6" w:rsidP="00883FEF">
            <w:pPr>
              <w:pStyle w:val="ListParagraph"/>
              <w:ind w:left="0"/>
              <w:rPr>
                <w:ins w:id="2854" w:author="shorny" w:date="2014-05-31T14:38:00Z"/>
                <w:lang w:eastAsia="en-AU"/>
              </w:rPr>
            </w:pPr>
          </w:p>
        </w:tc>
        <w:tc>
          <w:tcPr>
            <w:tcW w:w="225" w:type="dxa"/>
            <w:tcPrChange w:id="2855" w:author="shorny" w:date="2014-05-31T14:43:00Z">
              <w:tcPr>
                <w:tcW w:w="225" w:type="dxa"/>
              </w:tcPr>
            </w:tcPrChange>
          </w:tcPr>
          <w:p w14:paraId="2F8800A7" w14:textId="77777777" w:rsidR="008F21C6" w:rsidRDefault="008F21C6" w:rsidP="00883FEF">
            <w:pPr>
              <w:pStyle w:val="ListParagraph"/>
              <w:ind w:left="0"/>
              <w:rPr>
                <w:ins w:id="2856" w:author="shorny" w:date="2014-05-31T14:38:00Z"/>
                <w:lang w:eastAsia="en-AU"/>
              </w:rPr>
            </w:pPr>
          </w:p>
        </w:tc>
        <w:tc>
          <w:tcPr>
            <w:tcW w:w="225" w:type="dxa"/>
            <w:tcPrChange w:id="2857" w:author="shorny" w:date="2014-05-31T14:43:00Z">
              <w:tcPr>
                <w:tcW w:w="225" w:type="dxa"/>
              </w:tcPr>
            </w:tcPrChange>
          </w:tcPr>
          <w:p w14:paraId="0F8DCE4D" w14:textId="77777777" w:rsidR="008F21C6" w:rsidRDefault="008F21C6" w:rsidP="00883FEF">
            <w:pPr>
              <w:pStyle w:val="ListParagraph"/>
              <w:ind w:left="0"/>
              <w:rPr>
                <w:ins w:id="2858" w:author="shorny" w:date="2014-05-31T14:38:00Z"/>
                <w:lang w:eastAsia="en-AU"/>
              </w:rPr>
            </w:pPr>
          </w:p>
        </w:tc>
        <w:tc>
          <w:tcPr>
            <w:tcW w:w="225" w:type="dxa"/>
            <w:tcPrChange w:id="2859" w:author="shorny" w:date="2014-05-31T14:43:00Z">
              <w:tcPr>
                <w:tcW w:w="225" w:type="dxa"/>
              </w:tcPr>
            </w:tcPrChange>
          </w:tcPr>
          <w:p w14:paraId="4E302C53" w14:textId="77777777" w:rsidR="008F21C6" w:rsidRDefault="008F21C6" w:rsidP="00883FEF">
            <w:pPr>
              <w:pStyle w:val="ListParagraph"/>
              <w:ind w:left="0"/>
              <w:rPr>
                <w:ins w:id="2860" w:author="shorny" w:date="2014-05-31T14:38:00Z"/>
                <w:lang w:eastAsia="en-AU"/>
              </w:rPr>
            </w:pPr>
          </w:p>
        </w:tc>
        <w:tc>
          <w:tcPr>
            <w:tcW w:w="225" w:type="dxa"/>
            <w:tcPrChange w:id="2861" w:author="shorny" w:date="2014-05-31T14:43:00Z">
              <w:tcPr>
                <w:tcW w:w="225" w:type="dxa"/>
              </w:tcPr>
            </w:tcPrChange>
          </w:tcPr>
          <w:p w14:paraId="29214984" w14:textId="77777777" w:rsidR="008F21C6" w:rsidRDefault="008F21C6" w:rsidP="00883FEF">
            <w:pPr>
              <w:pStyle w:val="ListParagraph"/>
              <w:ind w:left="0"/>
              <w:rPr>
                <w:ins w:id="2862" w:author="shorny" w:date="2014-05-31T14:38:00Z"/>
                <w:lang w:eastAsia="en-AU"/>
              </w:rPr>
            </w:pPr>
          </w:p>
        </w:tc>
        <w:tc>
          <w:tcPr>
            <w:tcW w:w="225" w:type="dxa"/>
            <w:tcPrChange w:id="2863" w:author="shorny" w:date="2014-05-31T14:43:00Z">
              <w:tcPr>
                <w:tcW w:w="225" w:type="dxa"/>
              </w:tcPr>
            </w:tcPrChange>
          </w:tcPr>
          <w:p w14:paraId="7D0E0CDD" w14:textId="77777777" w:rsidR="008F21C6" w:rsidRDefault="008F21C6" w:rsidP="00883FEF">
            <w:pPr>
              <w:pStyle w:val="ListParagraph"/>
              <w:ind w:left="0"/>
              <w:rPr>
                <w:ins w:id="2864" w:author="shorny" w:date="2014-05-31T14:38:00Z"/>
                <w:lang w:eastAsia="en-AU"/>
              </w:rPr>
            </w:pPr>
          </w:p>
        </w:tc>
        <w:tc>
          <w:tcPr>
            <w:tcW w:w="225" w:type="dxa"/>
            <w:tcPrChange w:id="2865" w:author="shorny" w:date="2014-05-31T14:43:00Z">
              <w:tcPr>
                <w:tcW w:w="225" w:type="dxa"/>
              </w:tcPr>
            </w:tcPrChange>
          </w:tcPr>
          <w:p w14:paraId="1F10782B" w14:textId="77777777" w:rsidR="008F21C6" w:rsidRDefault="008F21C6" w:rsidP="00883FEF">
            <w:pPr>
              <w:pStyle w:val="ListParagraph"/>
              <w:ind w:left="0"/>
              <w:rPr>
                <w:ins w:id="2866" w:author="shorny" w:date="2014-05-31T14:38:00Z"/>
                <w:lang w:eastAsia="en-AU"/>
              </w:rPr>
            </w:pPr>
          </w:p>
        </w:tc>
        <w:tc>
          <w:tcPr>
            <w:tcW w:w="226" w:type="dxa"/>
            <w:tcPrChange w:id="2867" w:author="shorny" w:date="2014-05-31T14:43:00Z">
              <w:tcPr>
                <w:tcW w:w="226" w:type="dxa"/>
              </w:tcPr>
            </w:tcPrChange>
          </w:tcPr>
          <w:p w14:paraId="55DEC317" w14:textId="77777777" w:rsidR="008F21C6" w:rsidRDefault="008F21C6" w:rsidP="00883FEF">
            <w:pPr>
              <w:pStyle w:val="ListParagraph"/>
              <w:ind w:left="0"/>
              <w:rPr>
                <w:ins w:id="2868" w:author="shorny" w:date="2014-05-31T14:38:00Z"/>
                <w:lang w:eastAsia="en-AU"/>
              </w:rPr>
            </w:pPr>
          </w:p>
        </w:tc>
        <w:tc>
          <w:tcPr>
            <w:tcW w:w="226" w:type="dxa"/>
            <w:tcPrChange w:id="2869" w:author="shorny" w:date="2014-05-31T14:43:00Z">
              <w:tcPr>
                <w:tcW w:w="226" w:type="dxa"/>
              </w:tcPr>
            </w:tcPrChange>
          </w:tcPr>
          <w:p w14:paraId="5DEF2F68" w14:textId="77777777" w:rsidR="008F21C6" w:rsidRDefault="008F21C6" w:rsidP="00883FEF">
            <w:pPr>
              <w:pStyle w:val="ListParagraph"/>
              <w:ind w:left="0"/>
              <w:rPr>
                <w:ins w:id="2870" w:author="shorny" w:date="2014-05-31T14:38:00Z"/>
                <w:lang w:eastAsia="en-AU"/>
              </w:rPr>
            </w:pPr>
          </w:p>
        </w:tc>
        <w:tc>
          <w:tcPr>
            <w:tcW w:w="226" w:type="dxa"/>
            <w:tcPrChange w:id="2871" w:author="shorny" w:date="2014-05-31T14:43:00Z">
              <w:tcPr>
                <w:tcW w:w="226" w:type="dxa"/>
              </w:tcPr>
            </w:tcPrChange>
          </w:tcPr>
          <w:p w14:paraId="3BFA91C2" w14:textId="77777777" w:rsidR="008F21C6" w:rsidRDefault="008F21C6" w:rsidP="00883FEF">
            <w:pPr>
              <w:pStyle w:val="ListParagraph"/>
              <w:ind w:left="0"/>
              <w:rPr>
                <w:ins w:id="2872" w:author="shorny" w:date="2014-05-31T14:38:00Z"/>
                <w:lang w:eastAsia="en-AU"/>
              </w:rPr>
            </w:pPr>
          </w:p>
        </w:tc>
        <w:tc>
          <w:tcPr>
            <w:tcW w:w="226" w:type="dxa"/>
            <w:tcPrChange w:id="2873" w:author="shorny" w:date="2014-05-31T14:43:00Z">
              <w:tcPr>
                <w:tcW w:w="226" w:type="dxa"/>
              </w:tcPr>
            </w:tcPrChange>
          </w:tcPr>
          <w:p w14:paraId="16B68550" w14:textId="77777777" w:rsidR="008F21C6" w:rsidRDefault="008F21C6" w:rsidP="00883FEF">
            <w:pPr>
              <w:pStyle w:val="ListParagraph"/>
              <w:ind w:left="0"/>
              <w:rPr>
                <w:ins w:id="2874" w:author="shorny" w:date="2014-05-31T14:38:00Z"/>
                <w:lang w:eastAsia="en-AU"/>
              </w:rPr>
            </w:pPr>
          </w:p>
        </w:tc>
        <w:tc>
          <w:tcPr>
            <w:tcW w:w="226" w:type="dxa"/>
            <w:tcPrChange w:id="2875" w:author="shorny" w:date="2014-05-31T14:43:00Z">
              <w:tcPr>
                <w:tcW w:w="226" w:type="dxa"/>
              </w:tcPr>
            </w:tcPrChange>
          </w:tcPr>
          <w:p w14:paraId="73250CA0" w14:textId="77777777" w:rsidR="008F21C6" w:rsidRDefault="008F21C6" w:rsidP="00883FEF">
            <w:pPr>
              <w:pStyle w:val="ListParagraph"/>
              <w:ind w:left="0"/>
              <w:rPr>
                <w:ins w:id="2876" w:author="shorny" w:date="2014-05-31T14:38:00Z"/>
                <w:lang w:eastAsia="en-AU"/>
              </w:rPr>
            </w:pPr>
          </w:p>
        </w:tc>
        <w:tc>
          <w:tcPr>
            <w:tcW w:w="226" w:type="dxa"/>
            <w:tcPrChange w:id="2877" w:author="shorny" w:date="2014-05-31T14:43:00Z">
              <w:tcPr>
                <w:tcW w:w="226" w:type="dxa"/>
              </w:tcPr>
            </w:tcPrChange>
          </w:tcPr>
          <w:p w14:paraId="6F6249A9" w14:textId="77777777" w:rsidR="008F21C6" w:rsidRDefault="008F21C6" w:rsidP="00883FEF">
            <w:pPr>
              <w:pStyle w:val="ListParagraph"/>
              <w:ind w:left="0"/>
              <w:rPr>
                <w:ins w:id="2878" w:author="shorny" w:date="2014-05-31T14:38:00Z"/>
                <w:lang w:eastAsia="en-AU"/>
              </w:rPr>
            </w:pPr>
          </w:p>
        </w:tc>
        <w:tc>
          <w:tcPr>
            <w:tcW w:w="226" w:type="dxa"/>
            <w:tcPrChange w:id="2879" w:author="shorny" w:date="2014-05-31T14:43:00Z">
              <w:tcPr>
                <w:tcW w:w="226" w:type="dxa"/>
              </w:tcPr>
            </w:tcPrChange>
          </w:tcPr>
          <w:p w14:paraId="28B0DC0C" w14:textId="77777777" w:rsidR="008F21C6" w:rsidRDefault="008F21C6" w:rsidP="00883FEF">
            <w:pPr>
              <w:pStyle w:val="ListParagraph"/>
              <w:ind w:left="0"/>
              <w:rPr>
                <w:ins w:id="2880" w:author="shorny" w:date="2014-05-31T14:38:00Z"/>
                <w:lang w:eastAsia="en-AU"/>
              </w:rPr>
            </w:pPr>
          </w:p>
        </w:tc>
        <w:tc>
          <w:tcPr>
            <w:tcW w:w="226" w:type="dxa"/>
            <w:tcPrChange w:id="2881" w:author="shorny" w:date="2014-05-31T14:43:00Z">
              <w:tcPr>
                <w:tcW w:w="226" w:type="dxa"/>
              </w:tcPr>
            </w:tcPrChange>
          </w:tcPr>
          <w:p w14:paraId="23F67162" w14:textId="77777777" w:rsidR="008F21C6" w:rsidRDefault="008F21C6" w:rsidP="00883FEF">
            <w:pPr>
              <w:pStyle w:val="ListParagraph"/>
              <w:ind w:left="0"/>
              <w:rPr>
                <w:ins w:id="2882" w:author="shorny" w:date="2014-05-31T14:38:00Z"/>
                <w:lang w:eastAsia="en-AU"/>
              </w:rPr>
            </w:pPr>
          </w:p>
        </w:tc>
        <w:tc>
          <w:tcPr>
            <w:tcW w:w="226" w:type="dxa"/>
            <w:tcPrChange w:id="2883" w:author="shorny" w:date="2014-05-31T14:43:00Z">
              <w:tcPr>
                <w:tcW w:w="226" w:type="dxa"/>
              </w:tcPr>
            </w:tcPrChange>
          </w:tcPr>
          <w:p w14:paraId="406878D8" w14:textId="77777777" w:rsidR="008F21C6" w:rsidRDefault="008F21C6" w:rsidP="00883FEF">
            <w:pPr>
              <w:pStyle w:val="ListParagraph"/>
              <w:ind w:left="0"/>
              <w:rPr>
                <w:ins w:id="2884" w:author="shorny" w:date="2014-05-31T14:38:00Z"/>
                <w:lang w:eastAsia="en-AU"/>
              </w:rPr>
            </w:pPr>
          </w:p>
        </w:tc>
        <w:tc>
          <w:tcPr>
            <w:tcW w:w="226" w:type="dxa"/>
            <w:tcPrChange w:id="2885" w:author="shorny" w:date="2014-05-31T14:43:00Z">
              <w:tcPr>
                <w:tcW w:w="226" w:type="dxa"/>
              </w:tcPr>
            </w:tcPrChange>
          </w:tcPr>
          <w:p w14:paraId="02F0D1CF" w14:textId="77777777" w:rsidR="008F21C6" w:rsidRDefault="008F21C6" w:rsidP="00883FEF">
            <w:pPr>
              <w:pStyle w:val="ListParagraph"/>
              <w:ind w:left="0"/>
              <w:rPr>
                <w:ins w:id="2886" w:author="shorny" w:date="2014-05-31T14:38:00Z"/>
                <w:lang w:eastAsia="en-AU"/>
              </w:rPr>
            </w:pPr>
          </w:p>
        </w:tc>
        <w:tc>
          <w:tcPr>
            <w:tcW w:w="226" w:type="dxa"/>
            <w:tcPrChange w:id="2887" w:author="shorny" w:date="2014-05-31T14:43:00Z">
              <w:tcPr>
                <w:tcW w:w="226" w:type="dxa"/>
              </w:tcPr>
            </w:tcPrChange>
          </w:tcPr>
          <w:p w14:paraId="6BADB5C8" w14:textId="77777777" w:rsidR="008F21C6" w:rsidRDefault="008F21C6" w:rsidP="00883FEF">
            <w:pPr>
              <w:pStyle w:val="ListParagraph"/>
              <w:ind w:left="0"/>
              <w:rPr>
                <w:ins w:id="2888" w:author="shorny" w:date="2014-05-31T14:38:00Z"/>
                <w:lang w:eastAsia="en-AU"/>
              </w:rPr>
            </w:pPr>
          </w:p>
        </w:tc>
        <w:tc>
          <w:tcPr>
            <w:tcW w:w="226" w:type="dxa"/>
            <w:tcPrChange w:id="2889" w:author="shorny" w:date="2014-05-31T14:43:00Z">
              <w:tcPr>
                <w:tcW w:w="226" w:type="dxa"/>
              </w:tcPr>
            </w:tcPrChange>
          </w:tcPr>
          <w:p w14:paraId="0223B3B9" w14:textId="77777777" w:rsidR="008F21C6" w:rsidRDefault="008F21C6" w:rsidP="00883FEF">
            <w:pPr>
              <w:pStyle w:val="ListParagraph"/>
              <w:ind w:left="0"/>
              <w:rPr>
                <w:ins w:id="2890" w:author="shorny" w:date="2014-05-31T14:38:00Z"/>
                <w:lang w:eastAsia="en-AU"/>
              </w:rPr>
            </w:pPr>
          </w:p>
        </w:tc>
        <w:tc>
          <w:tcPr>
            <w:tcW w:w="226" w:type="dxa"/>
            <w:tcPrChange w:id="2891" w:author="shorny" w:date="2014-05-31T14:43:00Z">
              <w:tcPr>
                <w:tcW w:w="226" w:type="dxa"/>
              </w:tcPr>
            </w:tcPrChange>
          </w:tcPr>
          <w:p w14:paraId="2EB26034" w14:textId="77777777" w:rsidR="008F21C6" w:rsidRDefault="008F21C6" w:rsidP="00883FEF">
            <w:pPr>
              <w:pStyle w:val="ListParagraph"/>
              <w:ind w:left="0"/>
              <w:rPr>
                <w:ins w:id="2892" w:author="shorny" w:date="2014-05-31T14:38:00Z"/>
                <w:lang w:eastAsia="en-AU"/>
              </w:rPr>
            </w:pPr>
          </w:p>
        </w:tc>
        <w:tc>
          <w:tcPr>
            <w:tcW w:w="226" w:type="dxa"/>
            <w:tcPrChange w:id="2893" w:author="shorny" w:date="2014-05-31T14:43:00Z">
              <w:tcPr>
                <w:tcW w:w="226" w:type="dxa"/>
              </w:tcPr>
            </w:tcPrChange>
          </w:tcPr>
          <w:p w14:paraId="0C2173E0" w14:textId="77777777" w:rsidR="008F21C6" w:rsidRDefault="008F21C6" w:rsidP="00883FEF">
            <w:pPr>
              <w:pStyle w:val="ListParagraph"/>
              <w:ind w:left="0"/>
              <w:rPr>
                <w:ins w:id="2894" w:author="shorny" w:date="2014-05-31T14:38:00Z"/>
                <w:lang w:eastAsia="en-AU"/>
              </w:rPr>
            </w:pPr>
          </w:p>
        </w:tc>
        <w:tc>
          <w:tcPr>
            <w:tcW w:w="226" w:type="dxa"/>
            <w:tcPrChange w:id="2895" w:author="shorny" w:date="2014-05-31T14:43:00Z">
              <w:tcPr>
                <w:tcW w:w="226" w:type="dxa"/>
              </w:tcPr>
            </w:tcPrChange>
          </w:tcPr>
          <w:p w14:paraId="7A671FB4" w14:textId="77777777" w:rsidR="008F21C6" w:rsidRDefault="008F21C6" w:rsidP="00883FEF">
            <w:pPr>
              <w:pStyle w:val="ListParagraph"/>
              <w:ind w:left="0"/>
              <w:rPr>
                <w:ins w:id="2896" w:author="shorny" w:date="2014-05-31T14:38:00Z"/>
                <w:lang w:eastAsia="en-AU"/>
              </w:rPr>
            </w:pPr>
          </w:p>
        </w:tc>
        <w:tc>
          <w:tcPr>
            <w:tcW w:w="226" w:type="dxa"/>
            <w:tcPrChange w:id="2897" w:author="shorny" w:date="2014-05-31T14:43:00Z">
              <w:tcPr>
                <w:tcW w:w="226" w:type="dxa"/>
              </w:tcPr>
            </w:tcPrChange>
          </w:tcPr>
          <w:p w14:paraId="61383998" w14:textId="77777777" w:rsidR="008F21C6" w:rsidRDefault="008F21C6" w:rsidP="00883FEF">
            <w:pPr>
              <w:pStyle w:val="ListParagraph"/>
              <w:ind w:left="0"/>
              <w:rPr>
                <w:ins w:id="2898" w:author="shorny" w:date="2014-05-31T14:38:00Z"/>
                <w:lang w:eastAsia="en-AU"/>
              </w:rPr>
            </w:pPr>
          </w:p>
        </w:tc>
        <w:tc>
          <w:tcPr>
            <w:tcW w:w="226" w:type="dxa"/>
            <w:tcPrChange w:id="2899" w:author="shorny" w:date="2014-05-31T14:43:00Z">
              <w:tcPr>
                <w:tcW w:w="226" w:type="dxa"/>
              </w:tcPr>
            </w:tcPrChange>
          </w:tcPr>
          <w:p w14:paraId="45066A23" w14:textId="77777777" w:rsidR="008F21C6" w:rsidRDefault="008F21C6" w:rsidP="00883FEF">
            <w:pPr>
              <w:pStyle w:val="ListParagraph"/>
              <w:ind w:left="0"/>
              <w:rPr>
                <w:ins w:id="2900" w:author="shorny" w:date="2014-05-31T14:38:00Z"/>
                <w:lang w:eastAsia="en-AU"/>
              </w:rPr>
            </w:pPr>
          </w:p>
        </w:tc>
        <w:tc>
          <w:tcPr>
            <w:tcW w:w="226" w:type="dxa"/>
            <w:tcPrChange w:id="2901" w:author="shorny" w:date="2014-05-31T14:43:00Z">
              <w:tcPr>
                <w:tcW w:w="226" w:type="dxa"/>
              </w:tcPr>
            </w:tcPrChange>
          </w:tcPr>
          <w:p w14:paraId="2222AC77" w14:textId="77777777" w:rsidR="008F21C6" w:rsidRDefault="008F21C6" w:rsidP="00883FEF">
            <w:pPr>
              <w:pStyle w:val="ListParagraph"/>
              <w:ind w:left="0"/>
              <w:rPr>
                <w:ins w:id="2902" w:author="shorny" w:date="2014-05-31T14:38:00Z"/>
                <w:lang w:eastAsia="en-AU"/>
              </w:rPr>
            </w:pPr>
          </w:p>
        </w:tc>
        <w:tc>
          <w:tcPr>
            <w:tcW w:w="226" w:type="dxa"/>
            <w:tcPrChange w:id="2903" w:author="shorny" w:date="2014-05-31T14:43:00Z">
              <w:tcPr>
                <w:tcW w:w="226" w:type="dxa"/>
              </w:tcPr>
            </w:tcPrChange>
          </w:tcPr>
          <w:p w14:paraId="273F0C5A" w14:textId="77777777" w:rsidR="008F21C6" w:rsidRDefault="008F21C6" w:rsidP="00883FEF">
            <w:pPr>
              <w:pStyle w:val="ListParagraph"/>
              <w:ind w:left="0"/>
              <w:rPr>
                <w:ins w:id="2904" w:author="shorny" w:date="2014-05-31T14:38:00Z"/>
                <w:lang w:eastAsia="en-AU"/>
              </w:rPr>
            </w:pPr>
          </w:p>
        </w:tc>
        <w:tc>
          <w:tcPr>
            <w:tcW w:w="226" w:type="dxa"/>
            <w:tcPrChange w:id="2905" w:author="shorny" w:date="2014-05-31T14:43:00Z">
              <w:tcPr>
                <w:tcW w:w="226" w:type="dxa"/>
              </w:tcPr>
            </w:tcPrChange>
          </w:tcPr>
          <w:p w14:paraId="38C9983C" w14:textId="77777777" w:rsidR="008F21C6" w:rsidRDefault="008F21C6" w:rsidP="00883FEF">
            <w:pPr>
              <w:pStyle w:val="ListParagraph"/>
              <w:ind w:left="0"/>
              <w:rPr>
                <w:ins w:id="2906" w:author="shorny" w:date="2014-05-31T14:38:00Z"/>
                <w:lang w:eastAsia="en-AU"/>
              </w:rPr>
            </w:pPr>
          </w:p>
        </w:tc>
        <w:tc>
          <w:tcPr>
            <w:tcW w:w="226" w:type="dxa"/>
            <w:tcPrChange w:id="2907" w:author="shorny" w:date="2014-05-31T14:43:00Z">
              <w:tcPr>
                <w:tcW w:w="226" w:type="dxa"/>
              </w:tcPr>
            </w:tcPrChange>
          </w:tcPr>
          <w:p w14:paraId="28E210D6" w14:textId="77777777" w:rsidR="008F21C6" w:rsidRDefault="008F21C6" w:rsidP="00883FEF">
            <w:pPr>
              <w:pStyle w:val="ListParagraph"/>
              <w:ind w:left="0"/>
              <w:rPr>
                <w:ins w:id="2908" w:author="shorny" w:date="2014-05-31T14:38:00Z"/>
                <w:lang w:eastAsia="en-AU"/>
              </w:rPr>
            </w:pPr>
          </w:p>
        </w:tc>
        <w:tc>
          <w:tcPr>
            <w:tcW w:w="226" w:type="dxa"/>
            <w:tcPrChange w:id="2909" w:author="shorny" w:date="2014-05-31T14:43:00Z">
              <w:tcPr>
                <w:tcW w:w="226" w:type="dxa"/>
              </w:tcPr>
            </w:tcPrChange>
          </w:tcPr>
          <w:p w14:paraId="03ACAFD2" w14:textId="77777777" w:rsidR="008F21C6" w:rsidRDefault="008F21C6" w:rsidP="00883FEF">
            <w:pPr>
              <w:pStyle w:val="ListParagraph"/>
              <w:ind w:left="0"/>
              <w:rPr>
                <w:ins w:id="2910" w:author="shorny" w:date="2014-05-31T14:38:00Z"/>
                <w:lang w:eastAsia="en-AU"/>
              </w:rPr>
            </w:pPr>
          </w:p>
        </w:tc>
        <w:tc>
          <w:tcPr>
            <w:tcW w:w="226" w:type="dxa"/>
            <w:tcPrChange w:id="2911" w:author="shorny" w:date="2014-05-31T14:43:00Z">
              <w:tcPr>
                <w:tcW w:w="226" w:type="dxa"/>
              </w:tcPr>
            </w:tcPrChange>
          </w:tcPr>
          <w:p w14:paraId="12E1C91C" w14:textId="77777777" w:rsidR="008F21C6" w:rsidRDefault="008F21C6" w:rsidP="00883FEF">
            <w:pPr>
              <w:pStyle w:val="ListParagraph"/>
              <w:ind w:left="0"/>
              <w:rPr>
                <w:ins w:id="2912" w:author="shorny" w:date="2014-05-31T14:38:00Z"/>
                <w:lang w:eastAsia="en-AU"/>
              </w:rPr>
            </w:pPr>
          </w:p>
        </w:tc>
        <w:tc>
          <w:tcPr>
            <w:tcW w:w="226" w:type="dxa"/>
            <w:tcPrChange w:id="2913" w:author="shorny" w:date="2014-05-31T14:43:00Z">
              <w:tcPr>
                <w:tcW w:w="226" w:type="dxa"/>
              </w:tcPr>
            </w:tcPrChange>
          </w:tcPr>
          <w:p w14:paraId="7AECE506" w14:textId="77777777" w:rsidR="008F21C6" w:rsidRDefault="008F21C6" w:rsidP="00883FEF">
            <w:pPr>
              <w:pStyle w:val="ListParagraph"/>
              <w:ind w:left="0"/>
              <w:rPr>
                <w:ins w:id="2914" w:author="shorny" w:date="2014-05-31T14:38:00Z"/>
                <w:lang w:eastAsia="en-AU"/>
              </w:rPr>
            </w:pPr>
          </w:p>
        </w:tc>
        <w:tc>
          <w:tcPr>
            <w:tcW w:w="226" w:type="dxa"/>
            <w:tcPrChange w:id="2915" w:author="shorny" w:date="2014-05-31T14:43:00Z">
              <w:tcPr>
                <w:tcW w:w="226" w:type="dxa"/>
              </w:tcPr>
            </w:tcPrChange>
          </w:tcPr>
          <w:p w14:paraId="6D1B1DAC" w14:textId="77777777" w:rsidR="008F21C6" w:rsidRDefault="008F21C6" w:rsidP="00883FEF">
            <w:pPr>
              <w:pStyle w:val="ListParagraph"/>
              <w:ind w:left="0"/>
              <w:rPr>
                <w:ins w:id="2916" w:author="shorny" w:date="2014-05-31T14:38:00Z"/>
                <w:lang w:eastAsia="en-AU"/>
              </w:rPr>
            </w:pPr>
          </w:p>
        </w:tc>
        <w:tc>
          <w:tcPr>
            <w:tcW w:w="226" w:type="dxa"/>
            <w:tcPrChange w:id="2917" w:author="shorny" w:date="2014-05-31T14:43:00Z">
              <w:tcPr>
                <w:tcW w:w="226" w:type="dxa"/>
              </w:tcPr>
            </w:tcPrChange>
          </w:tcPr>
          <w:p w14:paraId="444E517C" w14:textId="77777777" w:rsidR="008F21C6" w:rsidRDefault="008F21C6" w:rsidP="00883FEF">
            <w:pPr>
              <w:pStyle w:val="ListParagraph"/>
              <w:ind w:left="0"/>
              <w:rPr>
                <w:ins w:id="2918" w:author="shorny" w:date="2014-05-31T14:38:00Z"/>
                <w:lang w:eastAsia="en-AU"/>
              </w:rPr>
            </w:pPr>
          </w:p>
        </w:tc>
        <w:tc>
          <w:tcPr>
            <w:tcW w:w="226" w:type="dxa"/>
            <w:tcPrChange w:id="2919" w:author="shorny" w:date="2014-05-31T14:43:00Z">
              <w:tcPr>
                <w:tcW w:w="226" w:type="dxa"/>
              </w:tcPr>
            </w:tcPrChange>
          </w:tcPr>
          <w:p w14:paraId="0B98E195" w14:textId="77777777" w:rsidR="008F21C6" w:rsidRDefault="008F21C6" w:rsidP="00883FEF">
            <w:pPr>
              <w:pStyle w:val="ListParagraph"/>
              <w:ind w:left="0"/>
              <w:rPr>
                <w:ins w:id="2920" w:author="shorny" w:date="2014-05-31T14:38:00Z"/>
                <w:lang w:eastAsia="en-AU"/>
              </w:rPr>
            </w:pPr>
          </w:p>
        </w:tc>
        <w:tc>
          <w:tcPr>
            <w:tcW w:w="226" w:type="dxa"/>
            <w:tcPrChange w:id="2921" w:author="shorny" w:date="2014-05-31T14:43:00Z">
              <w:tcPr>
                <w:tcW w:w="226" w:type="dxa"/>
              </w:tcPr>
            </w:tcPrChange>
          </w:tcPr>
          <w:p w14:paraId="0312DB50" w14:textId="77777777" w:rsidR="008F21C6" w:rsidRDefault="008F21C6" w:rsidP="00883FEF">
            <w:pPr>
              <w:pStyle w:val="ListParagraph"/>
              <w:ind w:left="0"/>
              <w:rPr>
                <w:ins w:id="2922" w:author="shorny" w:date="2014-05-31T14:38:00Z"/>
                <w:lang w:eastAsia="en-AU"/>
              </w:rPr>
            </w:pPr>
          </w:p>
        </w:tc>
      </w:tr>
      <w:tr w:rsidR="008F21C6" w14:paraId="393EB2F7" w14:textId="77777777" w:rsidTr="008F21C6">
        <w:trPr>
          <w:ins w:id="2923" w:author="shorny" w:date="2014-05-31T14:38:00Z"/>
        </w:trPr>
        <w:tc>
          <w:tcPr>
            <w:tcW w:w="2835" w:type="dxa"/>
            <w:tcPrChange w:id="2924" w:author="shorny" w:date="2014-05-31T14:43:00Z">
              <w:tcPr>
                <w:tcW w:w="225" w:type="dxa"/>
              </w:tcPr>
            </w:tcPrChange>
          </w:tcPr>
          <w:p w14:paraId="2F5B3F4B" w14:textId="77777777" w:rsidR="008F21C6" w:rsidRDefault="008F21C6" w:rsidP="00883FEF">
            <w:pPr>
              <w:pStyle w:val="ListParagraph"/>
              <w:ind w:left="0"/>
              <w:rPr>
                <w:ins w:id="2925" w:author="shorny" w:date="2014-05-31T14:38:00Z"/>
                <w:lang w:eastAsia="en-AU"/>
              </w:rPr>
            </w:pPr>
          </w:p>
        </w:tc>
        <w:tc>
          <w:tcPr>
            <w:tcW w:w="225" w:type="dxa"/>
            <w:tcPrChange w:id="2926" w:author="shorny" w:date="2014-05-31T14:43:00Z">
              <w:tcPr>
                <w:tcW w:w="225" w:type="dxa"/>
              </w:tcPr>
            </w:tcPrChange>
          </w:tcPr>
          <w:p w14:paraId="5A97F477" w14:textId="77777777" w:rsidR="008F21C6" w:rsidRDefault="008F21C6" w:rsidP="00883FEF">
            <w:pPr>
              <w:pStyle w:val="ListParagraph"/>
              <w:ind w:left="0"/>
              <w:rPr>
                <w:ins w:id="2927" w:author="shorny" w:date="2014-05-31T14:38:00Z"/>
                <w:lang w:eastAsia="en-AU"/>
              </w:rPr>
            </w:pPr>
          </w:p>
        </w:tc>
        <w:tc>
          <w:tcPr>
            <w:tcW w:w="225" w:type="dxa"/>
            <w:tcPrChange w:id="2928" w:author="shorny" w:date="2014-05-31T14:43:00Z">
              <w:tcPr>
                <w:tcW w:w="225" w:type="dxa"/>
              </w:tcPr>
            </w:tcPrChange>
          </w:tcPr>
          <w:p w14:paraId="128A595E" w14:textId="77777777" w:rsidR="008F21C6" w:rsidRDefault="008F21C6" w:rsidP="00883FEF">
            <w:pPr>
              <w:pStyle w:val="ListParagraph"/>
              <w:ind w:left="0"/>
              <w:rPr>
                <w:ins w:id="2929" w:author="shorny" w:date="2014-05-31T14:38:00Z"/>
                <w:lang w:eastAsia="en-AU"/>
              </w:rPr>
            </w:pPr>
          </w:p>
        </w:tc>
        <w:tc>
          <w:tcPr>
            <w:tcW w:w="225" w:type="dxa"/>
            <w:tcPrChange w:id="2930" w:author="shorny" w:date="2014-05-31T14:43:00Z">
              <w:tcPr>
                <w:tcW w:w="225" w:type="dxa"/>
              </w:tcPr>
            </w:tcPrChange>
          </w:tcPr>
          <w:p w14:paraId="60932059" w14:textId="77777777" w:rsidR="008F21C6" w:rsidRDefault="008F21C6" w:rsidP="00883FEF">
            <w:pPr>
              <w:pStyle w:val="ListParagraph"/>
              <w:ind w:left="0"/>
              <w:rPr>
                <w:ins w:id="2931" w:author="shorny" w:date="2014-05-31T14:38:00Z"/>
                <w:lang w:eastAsia="en-AU"/>
              </w:rPr>
            </w:pPr>
          </w:p>
        </w:tc>
        <w:tc>
          <w:tcPr>
            <w:tcW w:w="225" w:type="dxa"/>
            <w:tcPrChange w:id="2932" w:author="shorny" w:date="2014-05-31T14:43:00Z">
              <w:tcPr>
                <w:tcW w:w="225" w:type="dxa"/>
              </w:tcPr>
            </w:tcPrChange>
          </w:tcPr>
          <w:p w14:paraId="074CCED3" w14:textId="77777777" w:rsidR="008F21C6" w:rsidRDefault="008F21C6" w:rsidP="00883FEF">
            <w:pPr>
              <w:pStyle w:val="ListParagraph"/>
              <w:ind w:left="0"/>
              <w:rPr>
                <w:ins w:id="2933" w:author="shorny" w:date="2014-05-31T14:38:00Z"/>
                <w:lang w:eastAsia="en-AU"/>
              </w:rPr>
            </w:pPr>
          </w:p>
        </w:tc>
        <w:tc>
          <w:tcPr>
            <w:tcW w:w="225" w:type="dxa"/>
            <w:tcPrChange w:id="2934" w:author="shorny" w:date="2014-05-31T14:43:00Z">
              <w:tcPr>
                <w:tcW w:w="225" w:type="dxa"/>
              </w:tcPr>
            </w:tcPrChange>
          </w:tcPr>
          <w:p w14:paraId="28A73BFC" w14:textId="77777777" w:rsidR="008F21C6" w:rsidRDefault="008F21C6" w:rsidP="00883FEF">
            <w:pPr>
              <w:pStyle w:val="ListParagraph"/>
              <w:ind w:left="0"/>
              <w:rPr>
                <w:ins w:id="2935" w:author="shorny" w:date="2014-05-31T14:38:00Z"/>
                <w:lang w:eastAsia="en-AU"/>
              </w:rPr>
            </w:pPr>
          </w:p>
        </w:tc>
        <w:tc>
          <w:tcPr>
            <w:tcW w:w="225" w:type="dxa"/>
            <w:tcPrChange w:id="2936" w:author="shorny" w:date="2014-05-31T14:43:00Z">
              <w:tcPr>
                <w:tcW w:w="225" w:type="dxa"/>
              </w:tcPr>
            </w:tcPrChange>
          </w:tcPr>
          <w:p w14:paraId="32B50964" w14:textId="77777777" w:rsidR="008F21C6" w:rsidRDefault="008F21C6" w:rsidP="00883FEF">
            <w:pPr>
              <w:pStyle w:val="ListParagraph"/>
              <w:ind w:left="0"/>
              <w:rPr>
                <w:ins w:id="2937" w:author="shorny" w:date="2014-05-31T14:38:00Z"/>
                <w:lang w:eastAsia="en-AU"/>
              </w:rPr>
            </w:pPr>
          </w:p>
        </w:tc>
        <w:tc>
          <w:tcPr>
            <w:tcW w:w="225" w:type="dxa"/>
            <w:tcPrChange w:id="2938" w:author="shorny" w:date="2014-05-31T14:43:00Z">
              <w:tcPr>
                <w:tcW w:w="225" w:type="dxa"/>
              </w:tcPr>
            </w:tcPrChange>
          </w:tcPr>
          <w:p w14:paraId="663608CF" w14:textId="77777777" w:rsidR="008F21C6" w:rsidRDefault="008F21C6" w:rsidP="00883FEF">
            <w:pPr>
              <w:pStyle w:val="ListParagraph"/>
              <w:ind w:left="0"/>
              <w:rPr>
                <w:ins w:id="2939" w:author="shorny" w:date="2014-05-31T14:38:00Z"/>
                <w:lang w:eastAsia="en-AU"/>
              </w:rPr>
            </w:pPr>
          </w:p>
        </w:tc>
        <w:tc>
          <w:tcPr>
            <w:tcW w:w="225" w:type="dxa"/>
            <w:tcPrChange w:id="2940" w:author="shorny" w:date="2014-05-31T14:43:00Z">
              <w:tcPr>
                <w:tcW w:w="225" w:type="dxa"/>
              </w:tcPr>
            </w:tcPrChange>
          </w:tcPr>
          <w:p w14:paraId="41FCD1FA" w14:textId="77777777" w:rsidR="008F21C6" w:rsidRDefault="008F21C6" w:rsidP="00883FEF">
            <w:pPr>
              <w:pStyle w:val="ListParagraph"/>
              <w:ind w:left="0"/>
              <w:rPr>
                <w:ins w:id="2941" w:author="shorny" w:date="2014-05-31T14:38:00Z"/>
                <w:lang w:eastAsia="en-AU"/>
              </w:rPr>
            </w:pPr>
          </w:p>
        </w:tc>
        <w:tc>
          <w:tcPr>
            <w:tcW w:w="225" w:type="dxa"/>
            <w:tcPrChange w:id="2942" w:author="shorny" w:date="2014-05-31T14:43:00Z">
              <w:tcPr>
                <w:tcW w:w="225" w:type="dxa"/>
              </w:tcPr>
            </w:tcPrChange>
          </w:tcPr>
          <w:p w14:paraId="1B10496D" w14:textId="77777777" w:rsidR="008F21C6" w:rsidRDefault="008F21C6" w:rsidP="00883FEF">
            <w:pPr>
              <w:pStyle w:val="ListParagraph"/>
              <w:ind w:left="0"/>
              <w:rPr>
                <w:ins w:id="2943" w:author="shorny" w:date="2014-05-31T14:38:00Z"/>
                <w:lang w:eastAsia="en-AU"/>
              </w:rPr>
            </w:pPr>
          </w:p>
        </w:tc>
        <w:tc>
          <w:tcPr>
            <w:tcW w:w="225" w:type="dxa"/>
            <w:tcPrChange w:id="2944" w:author="shorny" w:date="2014-05-31T14:43:00Z">
              <w:tcPr>
                <w:tcW w:w="225" w:type="dxa"/>
              </w:tcPr>
            </w:tcPrChange>
          </w:tcPr>
          <w:p w14:paraId="5ADD99C3" w14:textId="77777777" w:rsidR="008F21C6" w:rsidRDefault="008F21C6" w:rsidP="00883FEF">
            <w:pPr>
              <w:pStyle w:val="ListParagraph"/>
              <w:ind w:left="0"/>
              <w:rPr>
                <w:ins w:id="2945" w:author="shorny" w:date="2014-05-31T14:38:00Z"/>
                <w:lang w:eastAsia="en-AU"/>
              </w:rPr>
            </w:pPr>
          </w:p>
        </w:tc>
        <w:tc>
          <w:tcPr>
            <w:tcW w:w="225" w:type="dxa"/>
            <w:tcPrChange w:id="2946" w:author="shorny" w:date="2014-05-31T14:43:00Z">
              <w:tcPr>
                <w:tcW w:w="225" w:type="dxa"/>
              </w:tcPr>
            </w:tcPrChange>
          </w:tcPr>
          <w:p w14:paraId="0260AC67" w14:textId="77777777" w:rsidR="008F21C6" w:rsidRDefault="008F21C6" w:rsidP="00883FEF">
            <w:pPr>
              <w:pStyle w:val="ListParagraph"/>
              <w:ind w:left="0"/>
              <w:rPr>
                <w:ins w:id="2947" w:author="shorny" w:date="2014-05-31T14:38:00Z"/>
                <w:lang w:eastAsia="en-AU"/>
              </w:rPr>
            </w:pPr>
          </w:p>
        </w:tc>
        <w:tc>
          <w:tcPr>
            <w:tcW w:w="225" w:type="dxa"/>
            <w:tcPrChange w:id="2948" w:author="shorny" w:date="2014-05-31T14:43:00Z">
              <w:tcPr>
                <w:tcW w:w="225" w:type="dxa"/>
              </w:tcPr>
            </w:tcPrChange>
          </w:tcPr>
          <w:p w14:paraId="51C2A7BC" w14:textId="77777777" w:rsidR="008F21C6" w:rsidRDefault="008F21C6" w:rsidP="00883FEF">
            <w:pPr>
              <w:pStyle w:val="ListParagraph"/>
              <w:ind w:left="0"/>
              <w:rPr>
                <w:ins w:id="2949" w:author="shorny" w:date="2014-05-31T14:38:00Z"/>
                <w:lang w:eastAsia="en-AU"/>
              </w:rPr>
            </w:pPr>
          </w:p>
        </w:tc>
        <w:tc>
          <w:tcPr>
            <w:tcW w:w="225" w:type="dxa"/>
            <w:tcPrChange w:id="2950" w:author="shorny" w:date="2014-05-31T14:43:00Z">
              <w:tcPr>
                <w:tcW w:w="225" w:type="dxa"/>
              </w:tcPr>
            </w:tcPrChange>
          </w:tcPr>
          <w:p w14:paraId="33A9B99B" w14:textId="77777777" w:rsidR="008F21C6" w:rsidRDefault="008F21C6" w:rsidP="00883FEF">
            <w:pPr>
              <w:pStyle w:val="ListParagraph"/>
              <w:ind w:left="0"/>
              <w:rPr>
                <w:ins w:id="2951" w:author="shorny" w:date="2014-05-31T14:38:00Z"/>
                <w:lang w:eastAsia="en-AU"/>
              </w:rPr>
            </w:pPr>
          </w:p>
        </w:tc>
        <w:tc>
          <w:tcPr>
            <w:tcW w:w="225" w:type="dxa"/>
            <w:tcPrChange w:id="2952" w:author="shorny" w:date="2014-05-31T14:43:00Z">
              <w:tcPr>
                <w:tcW w:w="225" w:type="dxa"/>
              </w:tcPr>
            </w:tcPrChange>
          </w:tcPr>
          <w:p w14:paraId="114245C7" w14:textId="77777777" w:rsidR="008F21C6" w:rsidRDefault="008F21C6" w:rsidP="00883FEF">
            <w:pPr>
              <w:pStyle w:val="ListParagraph"/>
              <w:ind w:left="0"/>
              <w:rPr>
                <w:ins w:id="2953" w:author="shorny" w:date="2014-05-31T14:38:00Z"/>
                <w:lang w:eastAsia="en-AU"/>
              </w:rPr>
            </w:pPr>
          </w:p>
        </w:tc>
        <w:tc>
          <w:tcPr>
            <w:tcW w:w="225" w:type="dxa"/>
            <w:tcPrChange w:id="2954" w:author="shorny" w:date="2014-05-31T14:43:00Z">
              <w:tcPr>
                <w:tcW w:w="225" w:type="dxa"/>
              </w:tcPr>
            </w:tcPrChange>
          </w:tcPr>
          <w:p w14:paraId="367BAE4C" w14:textId="77777777" w:rsidR="008F21C6" w:rsidRDefault="008F21C6" w:rsidP="00883FEF">
            <w:pPr>
              <w:pStyle w:val="ListParagraph"/>
              <w:ind w:left="0"/>
              <w:rPr>
                <w:ins w:id="2955" w:author="shorny" w:date="2014-05-31T14:38:00Z"/>
                <w:lang w:eastAsia="en-AU"/>
              </w:rPr>
            </w:pPr>
          </w:p>
        </w:tc>
        <w:tc>
          <w:tcPr>
            <w:tcW w:w="225" w:type="dxa"/>
            <w:tcPrChange w:id="2956" w:author="shorny" w:date="2014-05-31T14:43:00Z">
              <w:tcPr>
                <w:tcW w:w="225" w:type="dxa"/>
              </w:tcPr>
            </w:tcPrChange>
          </w:tcPr>
          <w:p w14:paraId="41DA6CA1" w14:textId="77777777" w:rsidR="008F21C6" w:rsidRDefault="008F21C6" w:rsidP="00883FEF">
            <w:pPr>
              <w:pStyle w:val="ListParagraph"/>
              <w:ind w:left="0"/>
              <w:rPr>
                <w:ins w:id="2957" w:author="shorny" w:date="2014-05-31T14:38:00Z"/>
                <w:lang w:eastAsia="en-AU"/>
              </w:rPr>
            </w:pPr>
          </w:p>
        </w:tc>
        <w:tc>
          <w:tcPr>
            <w:tcW w:w="226" w:type="dxa"/>
            <w:tcPrChange w:id="2958" w:author="shorny" w:date="2014-05-31T14:43:00Z">
              <w:tcPr>
                <w:tcW w:w="226" w:type="dxa"/>
              </w:tcPr>
            </w:tcPrChange>
          </w:tcPr>
          <w:p w14:paraId="73864037" w14:textId="77777777" w:rsidR="008F21C6" w:rsidRDefault="008F21C6" w:rsidP="00883FEF">
            <w:pPr>
              <w:pStyle w:val="ListParagraph"/>
              <w:ind w:left="0"/>
              <w:rPr>
                <w:ins w:id="2959" w:author="shorny" w:date="2014-05-31T14:38:00Z"/>
                <w:lang w:eastAsia="en-AU"/>
              </w:rPr>
            </w:pPr>
          </w:p>
        </w:tc>
        <w:tc>
          <w:tcPr>
            <w:tcW w:w="226" w:type="dxa"/>
            <w:tcPrChange w:id="2960" w:author="shorny" w:date="2014-05-31T14:43:00Z">
              <w:tcPr>
                <w:tcW w:w="226" w:type="dxa"/>
              </w:tcPr>
            </w:tcPrChange>
          </w:tcPr>
          <w:p w14:paraId="005A751F" w14:textId="77777777" w:rsidR="008F21C6" w:rsidRDefault="008F21C6" w:rsidP="00883FEF">
            <w:pPr>
              <w:pStyle w:val="ListParagraph"/>
              <w:ind w:left="0"/>
              <w:rPr>
                <w:ins w:id="2961" w:author="shorny" w:date="2014-05-31T14:38:00Z"/>
                <w:lang w:eastAsia="en-AU"/>
              </w:rPr>
            </w:pPr>
          </w:p>
        </w:tc>
        <w:tc>
          <w:tcPr>
            <w:tcW w:w="226" w:type="dxa"/>
            <w:tcPrChange w:id="2962" w:author="shorny" w:date="2014-05-31T14:43:00Z">
              <w:tcPr>
                <w:tcW w:w="226" w:type="dxa"/>
              </w:tcPr>
            </w:tcPrChange>
          </w:tcPr>
          <w:p w14:paraId="294BD265" w14:textId="77777777" w:rsidR="008F21C6" w:rsidRDefault="008F21C6" w:rsidP="00883FEF">
            <w:pPr>
              <w:pStyle w:val="ListParagraph"/>
              <w:ind w:left="0"/>
              <w:rPr>
                <w:ins w:id="2963" w:author="shorny" w:date="2014-05-31T14:38:00Z"/>
                <w:lang w:eastAsia="en-AU"/>
              </w:rPr>
            </w:pPr>
          </w:p>
        </w:tc>
        <w:tc>
          <w:tcPr>
            <w:tcW w:w="226" w:type="dxa"/>
            <w:tcPrChange w:id="2964" w:author="shorny" w:date="2014-05-31T14:43:00Z">
              <w:tcPr>
                <w:tcW w:w="226" w:type="dxa"/>
              </w:tcPr>
            </w:tcPrChange>
          </w:tcPr>
          <w:p w14:paraId="5CD34602" w14:textId="77777777" w:rsidR="008F21C6" w:rsidRDefault="008F21C6" w:rsidP="00883FEF">
            <w:pPr>
              <w:pStyle w:val="ListParagraph"/>
              <w:ind w:left="0"/>
              <w:rPr>
                <w:ins w:id="2965" w:author="shorny" w:date="2014-05-31T14:38:00Z"/>
                <w:lang w:eastAsia="en-AU"/>
              </w:rPr>
            </w:pPr>
          </w:p>
        </w:tc>
        <w:tc>
          <w:tcPr>
            <w:tcW w:w="226" w:type="dxa"/>
            <w:tcPrChange w:id="2966" w:author="shorny" w:date="2014-05-31T14:43:00Z">
              <w:tcPr>
                <w:tcW w:w="226" w:type="dxa"/>
              </w:tcPr>
            </w:tcPrChange>
          </w:tcPr>
          <w:p w14:paraId="3031905F" w14:textId="77777777" w:rsidR="008F21C6" w:rsidRDefault="008F21C6" w:rsidP="00883FEF">
            <w:pPr>
              <w:pStyle w:val="ListParagraph"/>
              <w:ind w:left="0"/>
              <w:rPr>
                <w:ins w:id="2967" w:author="shorny" w:date="2014-05-31T14:38:00Z"/>
                <w:lang w:eastAsia="en-AU"/>
              </w:rPr>
            </w:pPr>
          </w:p>
        </w:tc>
        <w:tc>
          <w:tcPr>
            <w:tcW w:w="226" w:type="dxa"/>
            <w:tcPrChange w:id="2968" w:author="shorny" w:date="2014-05-31T14:43:00Z">
              <w:tcPr>
                <w:tcW w:w="226" w:type="dxa"/>
              </w:tcPr>
            </w:tcPrChange>
          </w:tcPr>
          <w:p w14:paraId="787C5796" w14:textId="77777777" w:rsidR="008F21C6" w:rsidRDefault="008F21C6" w:rsidP="00883FEF">
            <w:pPr>
              <w:pStyle w:val="ListParagraph"/>
              <w:ind w:left="0"/>
              <w:rPr>
                <w:ins w:id="2969" w:author="shorny" w:date="2014-05-31T14:38:00Z"/>
                <w:lang w:eastAsia="en-AU"/>
              </w:rPr>
            </w:pPr>
          </w:p>
        </w:tc>
        <w:tc>
          <w:tcPr>
            <w:tcW w:w="226" w:type="dxa"/>
            <w:tcPrChange w:id="2970" w:author="shorny" w:date="2014-05-31T14:43:00Z">
              <w:tcPr>
                <w:tcW w:w="226" w:type="dxa"/>
              </w:tcPr>
            </w:tcPrChange>
          </w:tcPr>
          <w:p w14:paraId="553915D8" w14:textId="77777777" w:rsidR="008F21C6" w:rsidRDefault="008F21C6" w:rsidP="00883FEF">
            <w:pPr>
              <w:pStyle w:val="ListParagraph"/>
              <w:ind w:left="0"/>
              <w:rPr>
                <w:ins w:id="2971" w:author="shorny" w:date="2014-05-31T14:38:00Z"/>
                <w:lang w:eastAsia="en-AU"/>
              </w:rPr>
            </w:pPr>
          </w:p>
        </w:tc>
        <w:tc>
          <w:tcPr>
            <w:tcW w:w="226" w:type="dxa"/>
            <w:tcPrChange w:id="2972" w:author="shorny" w:date="2014-05-31T14:43:00Z">
              <w:tcPr>
                <w:tcW w:w="226" w:type="dxa"/>
              </w:tcPr>
            </w:tcPrChange>
          </w:tcPr>
          <w:p w14:paraId="0A07DF28" w14:textId="77777777" w:rsidR="008F21C6" w:rsidRDefault="008F21C6" w:rsidP="00883FEF">
            <w:pPr>
              <w:pStyle w:val="ListParagraph"/>
              <w:ind w:left="0"/>
              <w:rPr>
                <w:ins w:id="2973" w:author="shorny" w:date="2014-05-31T14:38:00Z"/>
                <w:lang w:eastAsia="en-AU"/>
              </w:rPr>
            </w:pPr>
          </w:p>
        </w:tc>
        <w:tc>
          <w:tcPr>
            <w:tcW w:w="226" w:type="dxa"/>
            <w:tcPrChange w:id="2974" w:author="shorny" w:date="2014-05-31T14:43:00Z">
              <w:tcPr>
                <w:tcW w:w="226" w:type="dxa"/>
              </w:tcPr>
            </w:tcPrChange>
          </w:tcPr>
          <w:p w14:paraId="6B08B348" w14:textId="77777777" w:rsidR="008F21C6" w:rsidRDefault="008F21C6" w:rsidP="00883FEF">
            <w:pPr>
              <w:pStyle w:val="ListParagraph"/>
              <w:ind w:left="0"/>
              <w:rPr>
                <w:ins w:id="2975" w:author="shorny" w:date="2014-05-31T14:38:00Z"/>
                <w:lang w:eastAsia="en-AU"/>
              </w:rPr>
            </w:pPr>
          </w:p>
        </w:tc>
        <w:tc>
          <w:tcPr>
            <w:tcW w:w="226" w:type="dxa"/>
            <w:tcPrChange w:id="2976" w:author="shorny" w:date="2014-05-31T14:43:00Z">
              <w:tcPr>
                <w:tcW w:w="226" w:type="dxa"/>
              </w:tcPr>
            </w:tcPrChange>
          </w:tcPr>
          <w:p w14:paraId="47D2C25F" w14:textId="77777777" w:rsidR="008F21C6" w:rsidRDefault="008F21C6" w:rsidP="00883FEF">
            <w:pPr>
              <w:pStyle w:val="ListParagraph"/>
              <w:ind w:left="0"/>
              <w:rPr>
                <w:ins w:id="2977" w:author="shorny" w:date="2014-05-31T14:38:00Z"/>
                <w:lang w:eastAsia="en-AU"/>
              </w:rPr>
            </w:pPr>
          </w:p>
        </w:tc>
        <w:tc>
          <w:tcPr>
            <w:tcW w:w="226" w:type="dxa"/>
            <w:tcPrChange w:id="2978" w:author="shorny" w:date="2014-05-31T14:43:00Z">
              <w:tcPr>
                <w:tcW w:w="226" w:type="dxa"/>
              </w:tcPr>
            </w:tcPrChange>
          </w:tcPr>
          <w:p w14:paraId="7B77A208" w14:textId="77777777" w:rsidR="008F21C6" w:rsidRDefault="008F21C6" w:rsidP="00883FEF">
            <w:pPr>
              <w:pStyle w:val="ListParagraph"/>
              <w:ind w:left="0"/>
              <w:rPr>
                <w:ins w:id="2979" w:author="shorny" w:date="2014-05-31T14:38:00Z"/>
                <w:lang w:eastAsia="en-AU"/>
              </w:rPr>
            </w:pPr>
          </w:p>
        </w:tc>
        <w:tc>
          <w:tcPr>
            <w:tcW w:w="226" w:type="dxa"/>
            <w:tcPrChange w:id="2980" w:author="shorny" w:date="2014-05-31T14:43:00Z">
              <w:tcPr>
                <w:tcW w:w="226" w:type="dxa"/>
              </w:tcPr>
            </w:tcPrChange>
          </w:tcPr>
          <w:p w14:paraId="378FFFD9" w14:textId="77777777" w:rsidR="008F21C6" w:rsidRDefault="008F21C6" w:rsidP="00883FEF">
            <w:pPr>
              <w:pStyle w:val="ListParagraph"/>
              <w:ind w:left="0"/>
              <w:rPr>
                <w:ins w:id="2981" w:author="shorny" w:date="2014-05-31T14:38:00Z"/>
                <w:lang w:eastAsia="en-AU"/>
              </w:rPr>
            </w:pPr>
          </w:p>
        </w:tc>
        <w:tc>
          <w:tcPr>
            <w:tcW w:w="226" w:type="dxa"/>
            <w:tcPrChange w:id="2982" w:author="shorny" w:date="2014-05-31T14:43:00Z">
              <w:tcPr>
                <w:tcW w:w="226" w:type="dxa"/>
              </w:tcPr>
            </w:tcPrChange>
          </w:tcPr>
          <w:p w14:paraId="2A56F3BC" w14:textId="77777777" w:rsidR="008F21C6" w:rsidRDefault="008F21C6" w:rsidP="00883FEF">
            <w:pPr>
              <w:pStyle w:val="ListParagraph"/>
              <w:ind w:left="0"/>
              <w:rPr>
                <w:ins w:id="2983" w:author="shorny" w:date="2014-05-31T14:38:00Z"/>
                <w:lang w:eastAsia="en-AU"/>
              </w:rPr>
            </w:pPr>
          </w:p>
        </w:tc>
        <w:tc>
          <w:tcPr>
            <w:tcW w:w="226" w:type="dxa"/>
            <w:tcPrChange w:id="2984" w:author="shorny" w:date="2014-05-31T14:43:00Z">
              <w:tcPr>
                <w:tcW w:w="226" w:type="dxa"/>
              </w:tcPr>
            </w:tcPrChange>
          </w:tcPr>
          <w:p w14:paraId="64D14D35" w14:textId="77777777" w:rsidR="008F21C6" w:rsidRDefault="008F21C6" w:rsidP="00883FEF">
            <w:pPr>
              <w:pStyle w:val="ListParagraph"/>
              <w:ind w:left="0"/>
              <w:rPr>
                <w:ins w:id="2985" w:author="shorny" w:date="2014-05-31T14:38:00Z"/>
                <w:lang w:eastAsia="en-AU"/>
              </w:rPr>
            </w:pPr>
          </w:p>
        </w:tc>
        <w:tc>
          <w:tcPr>
            <w:tcW w:w="226" w:type="dxa"/>
            <w:tcPrChange w:id="2986" w:author="shorny" w:date="2014-05-31T14:43:00Z">
              <w:tcPr>
                <w:tcW w:w="226" w:type="dxa"/>
              </w:tcPr>
            </w:tcPrChange>
          </w:tcPr>
          <w:p w14:paraId="4C8BE942" w14:textId="77777777" w:rsidR="008F21C6" w:rsidRDefault="008F21C6" w:rsidP="00883FEF">
            <w:pPr>
              <w:pStyle w:val="ListParagraph"/>
              <w:ind w:left="0"/>
              <w:rPr>
                <w:ins w:id="2987" w:author="shorny" w:date="2014-05-31T14:38:00Z"/>
                <w:lang w:eastAsia="en-AU"/>
              </w:rPr>
            </w:pPr>
          </w:p>
        </w:tc>
        <w:tc>
          <w:tcPr>
            <w:tcW w:w="226" w:type="dxa"/>
            <w:tcPrChange w:id="2988" w:author="shorny" w:date="2014-05-31T14:43:00Z">
              <w:tcPr>
                <w:tcW w:w="226" w:type="dxa"/>
              </w:tcPr>
            </w:tcPrChange>
          </w:tcPr>
          <w:p w14:paraId="2E805E3F" w14:textId="77777777" w:rsidR="008F21C6" w:rsidRDefault="008F21C6" w:rsidP="00883FEF">
            <w:pPr>
              <w:pStyle w:val="ListParagraph"/>
              <w:ind w:left="0"/>
              <w:rPr>
                <w:ins w:id="2989" w:author="shorny" w:date="2014-05-31T14:38:00Z"/>
                <w:lang w:eastAsia="en-AU"/>
              </w:rPr>
            </w:pPr>
          </w:p>
        </w:tc>
        <w:tc>
          <w:tcPr>
            <w:tcW w:w="226" w:type="dxa"/>
            <w:tcPrChange w:id="2990" w:author="shorny" w:date="2014-05-31T14:43:00Z">
              <w:tcPr>
                <w:tcW w:w="226" w:type="dxa"/>
              </w:tcPr>
            </w:tcPrChange>
          </w:tcPr>
          <w:p w14:paraId="0DAC657D" w14:textId="77777777" w:rsidR="008F21C6" w:rsidRDefault="008F21C6" w:rsidP="00883FEF">
            <w:pPr>
              <w:pStyle w:val="ListParagraph"/>
              <w:ind w:left="0"/>
              <w:rPr>
                <w:ins w:id="2991" w:author="shorny" w:date="2014-05-31T14:38:00Z"/>
                <w:lang w:eastAsia="en-AU"/>
              </w:rPr>
            </w:pPr>
          </w:p>
        </w:tc>
        <w:tc>
          <w:tcPr>
            <w:tcW w:w="226" w:type="dxa"/>
            <w:tcPrChange w:id="2992" w:author="shorny" w:date="2014-05-31T14:43:00Z">
              <w:tcPr>
                <w:tcW w:w="226" w:type="dxa"/>
              </w:tcPr>
            </w:tcPrChange>
          </w:tcPr>
          <w:p w14:paraId="29BE34A5" w14:textId="77777777" w:rsidR="008F21C6" w:rsidRDefault="008F21C6" w:rsidP="00883FEF">
            <w:pPr>
              <w:pStyle w:val="ListParagraph"/>
              <w:ind w:left="0"/>
              <w:rPr>
                <w:ins w:id="2993" w:author="shorny" w:date="2014-05-31T14:38:00Z"/>
                <w:lang w:eastAsia="en-AU"/>
              </w:rPr>
            </w:pPr>
          </w:p>
        </w:tc>
        <w:tc>
          <w:tcPr>
            <w:tcW w:w="226" w:type="dxa"/>
            <w:tcPrChange w:id="2994" w:author="shorny" w:date="2014-05-31T14:43:00Z">
              <w:tcPr>
                <w:tcW w:w="226" w:type="dxa"/>
              </w:tcPr>
            </w:tcPrChange>
          </w:tcPr>
          <w:p w14:paraId="00F65551" w14:textId="77777777" w:rsidR="008F21C6" w:rsidRDefault="008F21C6" w:rsidP="00883FEF">
            <w:pPr>
              <w:pStyle w:val="ListParagraph"/>
              <w:ind w:left="0"/>
              <w:rPr>
                <w:ins w:id="2995" w:author="shorny" w:date="2014-05-31T14:38:00Z"/>
                <w:lang w:eastAsia="en-AU"/>
              </w:rPr>
            </w:pPr>
          </w:p>
        </w:tc>
        <w:tc>
          <w:tcPr>
            <w:tcW w:w="226" w:type="dxa"/>
            <w:tcPrChange w:id="2996" w:author="shorny" w:date="2014-05-31T14:43:00Z">
              <w:tcPr>
                <w:tcW w:w="226" w:type="dxa"/>
              </w:tcPr>
            </w:tcPrChange>
          </w:tcPr>
          <w:p w14:paraId="0533C0D2" w14:textId="77777777" w:rsidR="008F21C6" w:rsidRDefault="008F21C6" w:rsidP="00883FEF">
            <w:pPr>
              <w:pStyle w:val="ListParagraph"/>
              <w:ind w:left="0"/>
              <w:rPr>
                <w:ins w:id="2997" w:author="shorny" w:date="2014-05-31T14:38:00Z"/>
                <w:lang w:eastAsia="en-AU"/>
              </w:rPr>
            </w:pPr>
          </w:p>
        </w:tc>
        <w:tc>
          <w:tcPr>
            <w:tcW w:w="226" w:type="dxa"/>
            <w:tcPrChange w:id="2998" w:author="shorny" w:date="2014-05-31T14:43:00Z">
              <w:tcPr>
                <w:tcW w:w="226" w:type="dxa"/>
              </w:tcPr>
            </w:tcPrChange>
          </w:tcPr>
          <w:p w14:paraId="2D78FB34" w14:textId="77777777" w:rsidR="008F21C6" w:rsidRDefault="008F21C6" w:rsidP="00883FEF">
            <w:pPr>
              <w:pStyle w:val="ListParagraph"/>
              <w:ind w:left="0"/>
              <w:rPr>
                <w:ins w:id="2999" w:author="shorny" w:date="2014-05-31T14:38:00Z"/>
                <w:lang w:eastAsia="en-AU"/>
              </w:rPr>
            </w:pPr>
          </w:p>
        </w:tc>
        <w:tc>
          <w:tcPr>
            <w:tcW w:w="226" w:type="dxa"/>
            <w:tcPrChange w:id="3000" w:author="shorny" w:date="2014-05-31T14:43:00Z">
              <w:tcPr>
                <w:tcW w:w="226" w:type="dxa"/>
              </w:tcPr>
            </w:tcPrChange>
          </w:tcPr>
          <w:p w14:paraId="1549C0BD" w14:textId="77777777" w:rsidR="008F21C6" w:rsidRDefault="008F21C6" w:rsidP="00883FEF">
            <w:pPr>
              <w:pStyle w:val="ListParagraph"/>
              <w:ind w:left="0"/>
              <w:rPr>
                <w:ins w:id="3001" w:author="shorny" w:date="2014-05-31T14:38:00Z"/>
                <w:lang w:eastAsia="en-AU"/>
              </w:rPr>
            </w:pPr>
          </w:p>
        </w:tc>
        <w:tc>
          <w:tcPr>
            <w:tcW w:w="226" w:type="dxa"/>
            <w:tcPrChange w:id="3002" w:author="shorny" w:date="2014-05-31T14:43:00Z">
              <w:tcPr>
                <w:tcW w:w="226" w:type="dxa"/>
              </w:tcPr>
            </w:tcPrChange>
          </w:tcPr>
          <w:p w14:paraId="4973CF64" w14:textId="77777777" w:rsidR="008F21C6" w:rsidRDefault="008F21C6" w:rsidP="00883FEF">
            <w:pPr>
              <w:pStyle w:val="ListParagraph"/>
              <w:ind w:left="0"/>
              <w:rPr>
                <w:ins w:id="3003" w:author="shorny" w:date="2014-05-31T14:38:00Z"/>
                <w:lang w:eastAsia="en-AU"/>
              </w:rPr>
            </w:pPr>
          </w:p>
        </w:tc>
        <w:tc>
          <w:tcPr>
            <w:tcW w:w="226" w:type="dxa"/>
            <w:tcPrChange w:id="3004" w:author="shorny" w:date="2014-05-31T14:43:00Z">
              <w:tcPr>
                <w:tcW w:w="226" w:type="dxa"/>
              </w:tcPr>
            </w:tcPrChange>
          </w:tcPr>
          <w:p w14:paraId="7AE7FE69" w14:textId="77777777" w:rsidR="008F21C6" w:rsidRDefault="008F21C6" w:rsidP="00883FEF">
            <w:pPr>
              <w:pStyle w:val="ListParagraph"/>
              <w:ind w:left="0"/>
              <w:rPr>
                <w:ins w:id="3005" w:author="shorny" w:date="2014-05-31T14:38:00Z"/>
                <w:lang w:eastAsia="en-AU"/>
              </w:rPr>
            </w:pPr>
          </w:p>
        </w:tc>
        <w:tc>
          <w:tcPr>
            <w:tcW w:w="226" w:type="dxa"/>
            <w:tcPrChange w:id="3006" w:author="shorny" w:date="2014-05-31T14:43:00Z">
              <w:tcPr>
                <w:tcW w:w="226" w:type="dxa"/>
              </w:tcPr>
            </w:tcPrChange>
          </w:tcPr>
          <w:p w14:paraId="31180AE4" w14:textId="77777777" w:rsidR="008F21C6" w:rsidRDefault="008F21C6" w:rsidP="00883FEF">
            <w:pPr>
              <w:pStyle w:val="ListParagraph"/>
              <w:ind w:left="0"/>
              <w:rPr>
                <w:ins w:id="3007" w:author="shorny" w:date="2014-05-31T14:38:00Z"/>
                <w:lang w:eastAsia="en-AU"/>
              </w:rPr>
            </w:pPr>
          </w:p>
        </w:tc>
        <w:tc>
          <w:tcPr>
            <w:tcW w:w="226" w:type="dxa"/>
            <w:tcPrChange w:id="3008" w:author="shorny" w:date="2014-05-31T14:43:00Z">
              <w:tcPr>
                <w:tcW w:w="226" w:type="dxa"/>
              </w:tcPr>
            </w:tcPrChange>
          </w:tcPr>
          <w:p w14:paraId="02669357" w14:textId="77777777" w:rsidR="008F21C6" w:rsidRDefault="008F21C6" w:rsidP="00883FEF">
            <w:pPr>
              <w:pStyle w:val="ListParagraph"/>
              <w:ind w:left="0"/>
              <w:rPr>
                <w:ins w:id="3009" w:author="shorny" w:date="2014-05-31T14:38:00Z"/>
                <w:lang w:eastAsia="en-AU"/>
              </w:rPr>
            </w:pPr>
          </w:p>
        </w:tc>
        <w:tc>
          <w:tcPr>
            <w:tcW w:w="226" w:type="dxa"/>
            <w:tcPrChange w:id="3010" w:author="shorny" w:date="2014-05-31T14:43:00Z">
              <w:tcPr>
                <w:tcW w:w="226" w:type="dxa"/>
              </w:tcPr>
            </w:tcPrChange>
          </w:tcPr>
          <w:p w14:paraId="342F2129" w14:textId="77777777" w:rsidR="008F21C6" w:rsidRDefault="008F21C6" w:rsidP="00883FEF">
            <w:pPr>
              <w:pStyle w:val="ListParagraph"/>
              <w:ind w:left="0"/>
              <w:rPr>
                <w:ins w:id="3011" w:author="shorny" w:date="2014-05-31T14:38:00Z"/>
                <w:lang w:eastAsia="en-AU"/>
              </w:rPr>
            </w:pPr>
          </w:p>
        </w:tc>
        <w:tc>
          <w:tcPr>
            <w:tcW w:w="226" w:type="dxa"/>
            <w:tcPrChange w:id="3012" w:author="shorny" w:date="2014-05-31T14:43:00Z">
              <w:tcPr>
                <w:tcW w:w="226" w:type="dxa"/>
              </w:tcPr>
            </w:tcPrChange>
          </w:tcPr>
          <w:p w14:paraId="0F17F05A" w14:textId="77777777" w:rsidR="008F21C6" w:rsidRDefault="008F21C6" w:rsidP="00883FEF">
            <w:pPr>
              <w:pStyle w:val="ListParagraph"/>
              <w:ind w:left="0"/>
              <w:rPr>
                <w:ins w:id="3013" w:author="shorny" w:date="2014-05-31T14:38:00Z"/>
                <w:lang w:eastAsia="en-AU"/>
              </w:rPr>
            </w:pPr>
          </w:p>
        </w:tc>
      </w:tr>
      <w:tr w:rsidR="008F21C6" w14:paraId="71A9C41C" w14:textId="77777777" w:rsidTr="008F21C6">
        <w:trPr>
          <w:ins w:id="3014" w:author="shorny" w:date="2014-05-31T14:38:00Z"/>
        </w:trPr>
        <w:tc>
          <w:tcPr>
            <w:tcW w:w="2835" w:type="dxa"/>
            <w:tcPrChange w:id="3015" w:author="shorny" w:date="2014-05-31T14:43:00Z">
              <w:tcPr>
                <w:tcW w:w="225" w:type="dxa"/>
              </w:tcPr>
            </w:tcPrChange>
          </w:tcPr>
          <w:p w14:paraId="35647A62" w14:textId="77777777" w:rsidR="008F21C6" w:rsidRDefault="008F21C6" w:rsidP="00883FEF">
            <w:pPr>
              <w:pStyle w:val="ListParagraph"/>
              <w:ind w:left="0"/>
              <w:rPr>
                <w:ins w:id="3016" w:author="shorny" w:date="2014-05-31T14:38:00Z"/>
                <w:lang w:eastAsia="en-AU"/>
              </w:rPr>
            </w:pPr>
          </w:p>
        </w:tc>
        <w:tc>
          <w:tcPr>
            <w:tcW w:w="225" w:type="dxa"/>
            <w:tcPrChange w:id="3017" w:author="shorny" w:date="2014-05-31T14:43:00Z">
              <w:tcPr>
                <w:tcW w:w="225" w:type="dxa"/>
              </w:tcPr>
            </w:tcPrChange>
          </w:tcPr>
          <w:p w14:paraId="6AB7D478" w14:textId="77777777" w:rsidR="008F21C6" w:rsidRDefault="008F21C6" w:rsidP="00883FEF">
            <w:pPr>
              <w:pStyle w:val="ListParagraph"/>
              <w:ind w:left="0"/>
              <w:rPr>
                <w:ins w:id="3018" w:author="shorny" w:date="2014-05-31T14:38:00Z"/>
                <w:lang w:eastAsia="en-AU"/>
              </w:rPr>
            </w:pPr>
          </w:p>
        </w:tc>
        <w:tc>
          <w:tcPr>
            <w:tcW w:w="225" w:type="dxa"/>
            <w:tcPrChange w:id="3019" w:author="shorny" w:date="2014-05-31T14:43:00Z">
              <w:tcPr>
                <w:tcW w:w="225" w:type="dxa"/>
              </w:tcPr>
            </w:tcPrChange>
          </w:tcPr>
          <w:p w14:paraId="295EFBC0" w14:textId="77777777" w:rsidR="008F21C6" w:rsidRDefault="008F21C6" w:rsidP="00883FEF">
            <w:pPr>
              <w:pStyle w:val="ListParagraph"/>
              <w:ind w:left="0"/>
              <w:rPr>
                <w:ins w:id="3020" w:author="shorny" w:date="2014-05-31T14:38:00Z"/>
                <w:lang w:eastAsia="en-AU"/>
              </w:rPr>
            </w:pPr>
          </w:p>
        </w:tc>
        <w:tc>
          <w:tcPr>
            <w:tcW w:w="225" w:type="dxa"/>
            <w:tcPrChange w:id="3021" w:author="shorny" w:date="2014-05-31T14:43:00Z">
              <w:tcPr>
                <w:tcW w:w="225" w:type="dxa"/>
              </w:tcPr>
            </w:tcPrChange>
          </w:tcPr>
          <w:p w14:paraId="3BECCDC4" w14:textId="77777777" w:rsidR="008F21C6" w:rsidRDefault="008F21C6" w:rsidP="00883FEF">
            <w:pPr>
              <w:pStyle w:val="ListParagraph"/>
              <w:ind w:left="0"/>
              <w:rPr>
                <w:ins w:id="3022" w:author="shorny" w:date="2014-05-31T14:38:00Z"/>
                <w:lang w:eastAsia="en-AU"/>
              </w:rPr>
            </w:pPr>
          </w:p>
        </w:tc>
        <w:tc>
          <w:tcPr>
            <w:tcW w:w="225" w:type="dxa"/>
            <w:tcPrChange w:id="3023" w:author="shorny" w:date="2014-05-31T14:43:00Z">
              <w:tcPr>
                <w:tcW w:w="225" w:type="dxa"/>
              </w:tcPr>
            </w:tcPrChange>
          </w:tcPr>
          <w:p w14:paraId="069EA9F4" w14:textId="77777777" w:rsidR="008F21C6" w:rsidRDefault="008F21C6" w:rsidP="00883FEF">
            <w:pPr>
              <w:pStyle w:val="ListParagraph"/>
              <w:ind w:left="0"/>
              <w:rPr>
                <w:ins w:id="3024" w:author="shorny" w:date="2014-05-31T14:38:00Z"/>
                <w:lang w:eastAsia="en-AU"/>
              </w:rPr>
            </w:pPr>
          </w:p>
        </w:tc>
        <w:tc>
          <w:tcPr>
            <w:tcW w:w="225" w:type="dxa"/>
            <w:tcPrChange w:id="3025" w:author="shorny" w:date="2014-05-31T14:43:00Z">
              <w:tcPr>
                <w:tcW w:w="225" w:type="dxa"/>
              </w:tcPr>
            </w:tcPrChange>
          </w:tcPr>
          <w:p w14:paraId="0FEAAFA3" w14:textId="77777777" w:rsidR="008F21C6" w:rsidRDefault="008F21C6" w:rsidP="00883FEF">
            <w:pPr>
              <w:pStyle w:val="ListParagraph"/>
              <w:ind w:left="0"/>
              <w:rPr>
                <w:ins w:id="3026" w:author="shorny" w:date="2014-05-31T14:38:00Z"/>
                <w:lang w:eastAsia="en-AU"/>
              </w:rPr>
            </w:pPr>
          </w:p>
        </w:tc>
        <w:tc>
          <w:tcPr>
            <w:tcW w:w="225" w:type="dxa"/>
            <w:tcPrChange w:id="3027" w:author="shorny" w:date="2014-05-31T14:43:00Z">
              <w:tcPr>
                <w:tcW w:w="225" w:type="dxa"/>
              </w:tcPr>
            </w:tcPrChange>
          </w:tcPr>
          <w:p w14:paraId="3960CA52" w14:textId="77777777" w:rsidR="008F21C6" w:rsidRDefault="008F21C6" w:rsidP="00883FEF">
            <w:pPr>
              <w:pStyle w:val="ListParagraph"/>
              <w:ind w:left="0"/>
              <w:rPr>
                <w:ins w:id="3028" w:author="shorny" w:date="2014-05-31T14:38:00Z"/>
                <w:lang w:eastAsia="en-AU"/>
              </w:rPr>
            </w:pPr>
          </w:p>
        </w:tc>
        <w:tc>
          <w:tcPr>
            <w:tcW w:w="225" w:type="dxa"/>
            <w:tcPrChange w:id="3029" w:author="shorny" w:date="2014-05-31T14:43:00Z">
              <w:tcPr>
                <w:tcW w:w="225" w:type="dxa"/>
              </w:tcPr>
            </w:tcPrChange>
          </w:tcPr>
          <w:p w14:paraId="513E77EA" w14:textId="77777777" w:rsidR="008F21C6" w:rsidRDefault="008F21C6" w:rsidP="00883FEF">
            <w:pPr>
              <w:pStyle w:val="ListParagraph"/>
              <w:ind w:left="0"/>
              <w:rPr>
                <w:ins w:id="3030" w:author="shorny" w:date="2014-05-31T14:38:00Z"/>
                <w:lang w:eastAsia="en-AU"/>
              </w:rPr>
            </w:pPr>
          </w:p>
        </w:tc>
        <w:tc>
          <w:tcPr>
            <w:tcW w:w="225" w:type="dxa"/>
            <w:tcPrChange w:id="3031" w:author="shorny" w:date="2014-05-31T14:43:00Z">
              <w:tcPr>
                <w:tcW w:w="225" w:type="dxa"/>
              </w:tcPr>
            </w:tcPrChange>
          </w:tcPr>
          <w:p w14:paraId="648B3AD3" w14:textId="77777777" w:rsidR="008F21C6" w:rsidRDefault="008F21C6" w:rsidP="00883FEF">
            <w:pPr>
              <w:pStyle w:val="ListParagraph"/>
              <w:ind w:left="0"/>
              <w:rPr>
                <w:ins w:id="3032" w:author="shorny" w:date="2014-05-31T14:38:00Z"/>
                <w:lang w:eastAsia="en-AU"/>
              </w:rPr>
            </w:pPr>
          </w:p>
        </w:tc>
        <w:tc>
          <w:tcPr>
            <w:tcW w:w="225" w:type="dxa"/>
            <w:tcPrChange w:id="3033" w:author="shorny" w:date="2014-05-31T14:43:00Z">
              <w:tcPr>
                <w:tcW w:w="225" w:type="dxa"/>
              </w:tcPr>
            </w:tcPrChange>
          </w:tcPr>
          <w:p w14:paraId="4C5CA34B" w14:textId="77777777" w:rsidR="008F21C6" w:rsidRDefault="008F21C6" w:rsidP="00883FEF">
            <w:pPr>
              <w:pStyle w:val="ListParagraph"/>
              <w:ind w:left="0"/>
              <w:rPr>
                <w:ins w:id="3034" w:author="shorny" w:date="2014-05-31T14:38:00Z"/>
                <w:lang w:eastAsia="en-AU"/>
              </w:rPr>
            </w:pPr>
          </w:p>
        </w:tc>
        <w:tc>
          <w:tcPr>
            <w:tcW w:w="225" w:type="dxa"/>
            <w:tcPrChange w:id="3035" w:author="shorny" w:date="2014-05-31T14:43:00Z">
              <w:tcPr>
                <w:tcW w:w="225" w:type="dxa"/>
              </w:tcPr>
            </w:tcPrChange>
          </w:tcPr>
          <w:p w14:paraId="18F14AA4" w14:textId="77777777" w:rsidR="008F21C6" w:rsidRDefault="008F21C6" w:rsidP="00883FEF">
            <w:pPr>
              <w:pStyle w:val="ListParagraph"/>
              <w:ind w:left="0"/>
              <w:rPr>
                <w:ins w:id="3036" w:author="shorny" w:date="2014-05-31T14:38:00Z"/>
                <w:lang w:eastAsia="en-AU"/>
              </w:rPr>
            </w:pPr>
          </w:p>
        </w:tc>
        <w:tc>
          <w:tcPr>
            <w:tcW w:w="225" w:type="dxa"/>
            <w:tcPrChange w:id="3037" w:author="shorny" w:date="2014-05-31T14:43:00Z">
              <w:tcPr>
                <w:tcW w:w="225" w:type="dxa"/>
              </w:tcPr>
            </w:tcPrChange>
          </w:tcPr>
          <w:p w14:paraId="7BC9399C" w14:textId="77777777" w:rsidR="008F21C6" w:rsidRDefault="008F21C6" w:rsidP="00883FEF">
            <w:pPr>
              <w:pStyle w:val="ListParagraph"/>
              <w:ind w:left="0"/>
              <w:rPr>
                <w:ins w:id="3038" w:author="shorny" w:date="2014-05-31T14:38:00Z"/>
                <w:lang w:eastAsia="en-AU"/>
              </w:rPr>
            </w:pPr>
          </w:p>
        </w:tc>
        <w:tc>
          <w:tcPr>
            <w:tcW w:w="225" w:type="dxa"/>
            <w:tcPrChange w:id="3039" w:author="shorny" w:date="2014-05-31T14:43:00Z">
              <w:tcPr>
                <w:tcW w:w="225" w:type="dxa"/>
              </w:tcPr>
            </w:tcPrChange>
          </w:tcPr>
          <w:p w14:paraId="71B4132D" w14:textId="77777777" w:rsidR="008F21C6" w:rsidRDefault="008F21C6" w:rsidP="00883FEF">
            <w:pPr>
              <w:pStyle w:val="ListParagraph"/>
              <w:ind w:left="0"/>
              <w:rPr>
                <w:ins w:id="3040" w:author="shorny" w:date="2014-05-31T14:38:00Z"/>
                <w:lang w:eastAsia="en-AU"/>
              </w:rPr>
            </w:pPr>
          </w:p>
        </w:tc>
        <w:tc>
          <w:tcPr>
            <w:tcW w:w="225" w:type="dxa"/>
            <w:tcPrChange w:id="3041" w:author="shorny" w:date="2014-05-31T14:43:00Z">
              <w:tcPr>
                <w:tcW w:w="225" w:type="dxa"/>
              </w:tcPr>
            </w:tcPrChange>
          </w:tcPr>
          <w:p w14:paraId="245088C8" w14:textId="77777777" w:rsidR="008F21C6" w:rsidRDefault="008F21C6" w:rsidP="00883FEF">
            <w:pPr>
              <w:pStyle w:val="ListParagraph"/>
              <w:ind w:left="0"/>
              <w:rPr>
                <w:ins w:id="3042" w:author="shorny" w:date="2014-05-31T14:38:00Z"/>
                <w:lang w:eastAsia="en-AU"/>
              </w:rPr>
            </w:pPr>
          </w:p>
        </w:tc>
        <w:tc>
          <w:tcPr>
            <w:tcW w:w="225" w:type="dxa"/>
            <w:tcPrChange w:id="3043" w:author="shorny" w:date="2014-05-31T14:43:00Z">
              <w:tcPr>
                <w:tcW w:w="225" w:type="dxa"/>
              </w:tcPr>
            </w:tcPrChange>
          </w:tcPr>
          <w:p w14:paraId="409C15A1" w14:textId="77777777" w:rsidR="008F21C6" w:rsidRDefault="008F21C6" w:rsidP="00883FEF">
            <w:pPr>
              <w:pStyle w:val="ListParagraph"/>
              <w:ind w:left="0"/>
              <w:rPr>
                <w:ins w:id="3044" w:author="shorny" w:date="2014-05-31T14:38:00Z"/>
                <w:lang w:eastAsia="en-AU"/>
              </w:rPr>
            </w:pPr>
          </w:p>
        </w:tc>
        <w:tc>
          <w:tcPr>
            <w:tcW w:w="225" w:type="dxa"/>
            <w:tcPrChange w:id="3045" w:author="shorny" w:date="2014-05-31T14:43:00Z">
              <w:tcPr>
                <w:tcW w:w="225" w:type="dxa"/>
              </w:tcPr>
            </w:tcPrChange>
          </w:tcPr>
          <w:p w14:paraId="3EF6AB70" w14:textId="77777777" w:rsidR="008F21C6" w:rsidRDefault="008F21C6" w:rsidP="00883FEF">
            <w:pPr>
              <w:pStyle w:val="ListParagraph"/>
              <w:ind w:left="0"/>
              <w:rPr>
                <w:ins w:id="3046" w:author="shorny" w:date="2014-05-31T14:38:00Z"/>
                <w:lang w:eastAsia="en-AU"/>
              </w:rPr>
            </w:pPr>
          </w:p>
        </w:tc>
        <w:tc>
          <w:tcPr>
            <w:tcW w:w="225" w:type="dxa"/>
            <w:tcPrChange w:id="3047" w:author="shorny" w:date="2014-05-31T14:43:00Z">
              <w:tcPr>
                <w:tcW w:w="225" w:type="dxa"/>
              </w:tcPr>
            </w:tcPrChange>
          </w:tcPr>
          <w:p w14:paraId="181BBB63" w14:textId="77777777" w:rsidR="008F21C6" w:rsidRDefault="008F21C6" w:rsidP="00883FEF">
            <w:pPr>
              <w:pStyle w:val="ListParagraph"/>
              <w:ind w:left="0"/>
              <w:rPr>
                <w:ins w:id="3048" w:author="shorny" w:date="2014-05-31T14:38:00Z"/>
                <w:lang w:eastAsia="en-AU"/>
              </w:rPr>
            </w:pPr>
          </w:p>
        </w:tc>
        <w:tc>
          <w:tcPr>
            <w:tcW w:w="226" w:type="dxa"/>
            <w:tcPrChange w:id="3049" w:author="shorny" w:date="2014-05-31T14:43:00Z">
              <w:tcPr>
                <w:tcW w:w="226" w:type="dxa"/>
              </w:tcPr>
            </w:tcPrChange>
          </w:tcPr>
          <w:p w14:paraId="7AF07451" w14:textId="77777777" w:rsidR="008F21C6" w:rsidRDefault="008F21C6" w:rsidP="00883FEF">
            <w:pPr>
              <w:pStyle w:val="ListParagraph"/>
              <w:ind w:left="0"/>
              <w:rPr>
                <w:ins w:id="3050" w:author="shorny" w:date="2014-05-31T14:38:00Z"/>
                <w:lang w:eastAsia="en-AU"/>
              </w:rPr>
            </w:pPr>
          </w:p>
        </w:tc>
        <w:tc>
          <w:tcPr>
            <w:tcW w:w="226" w:type="dxa"/>
            <w:tcPrChange w:id="3051" w:author="shorny" w:date="2014-05-31T14:43:00Z">
              <w:tcPr>
                <w:tcW w:w="226" w:type="dxa"/>
              </w:tcPr>
            </w:tcPrChange>
          </w:tcPr>
          <w:p w14:paraId="75AB3FD5" w14:textId="77777777" w:rsidR="008F21C6" w:rsidRDefault="008F21C6" w:rsidP="00883FEF">
            <w:pPr>
              <w:pStyle w:val="ListParagraph"/>
              <w:ind w:left="0"/>
              <w:rPr>
                <w:ins w:id="3052" w:author="shorny" w:date="2014-05-31T14:38:00Z"/>
                <w:lang w:eastAsia="en-AU"/>
              </w:rPr>
            </w:pPr>
          </w:p>
        </w:tc>
        <w:tc>
          <w:tcPr>
            <w:tcW w:w="226" w:type="dxa"/>
            <w:tcPrChange w:id="3053" w:author="shorny" w:date="2014-05-31T14:43:00Z">
              <w:tcPr>
                <w:tcW w:w="226" w:type="dxa"/>
              </w:tcPr>
            </w:tcPrChange>
          </w:tcPr>
          <w:p w14:paraId="45BCCAAF" w14:textId="77777777" w:rsidR="008F21C6" w:rsidRDefault="008F21C6" w:rsidP="00883FEF">
            <w:pPr>
              <w:pStyle w:val="ListParagraph"/>
              <w:ind w:left="0"/>
              <w:rPr>
                <w:ins w:id="3054" w:author="shorny" w:date="2014-05-31T14:38:00Z"/>
                <w:lang w:eastAsia="en-AU"/>
              </w:rPr>
            </w:pPr>
          </w:p>
        </w:tc>
        <w:tc>
          <w:tcPr>
            <w:tcW w:w="226" w:type="dxa"/>
            <w:tcPrChange w:id="3055" w:author="shorny" w:date="2014-05-31T14:43:00Z">
              <w:tcPr>
                <w:tcW w:w="226" w:type="dxa"/>
              </w:tcPr>
            </w:tcPrChange>
          </w:tcPr>
          <w:p w14:paraId="76B88299" w14:textId="77777777" w:rsidR="008F21C6" w:rsidRDefault="008F21C6" w:rsidP="00883FEF">
            <w:pPr>
              <w:pStyle w:val="ListParagraph"/>
              <w:ind w:left="0"/>
              <w:rPr>
                <w:ins w:id="3056" w:author="shorny" w:date="2014-05-31T14:38:00Z"/>
                <w:lang w:eastAsia="en-AU"/>
              </w:rPr>
            </w:pPr>
          </w:p>
        </w:tc>
        <w:tc>
          <w:tcPr>
            <w:tcW w:w="226" w:type="dxa"/>
            <w:tcPrChange w:id="3057" w:author="shorny" w:date="2014-05-31T14:43:00Z">
              <w:tcPr>
                <w:tcW w:w="226" w:type="dxa"/>
              </w:tcPr>
            </w:tcPrChange>
          </w:tcPr>
          <w:p w14:paraId="1F771E6C" w14:textId="77777777" w:rsidR="008F21C6" w:rsidRDefault="008F21C6" w:rsidP="00883FEF">
            <w:pPr>
              <w:pStyle w:val="ListParagraph"/>
              <w:ind w:left="0"/>
              <w:rPr>
                <w:ins w:id="3058" w:author="shorny" w:date="2014-05-31T14:38:00Z"/>
                <w:lang w:eastAsia="en-AU"/>
              </w:rPr>
            </w:pPr>
          </w:p>
        </w:tc>
        <w:tc>
          <w:tcPr>
            <w:tcW w:w="226" w:type="dxa"/>
            <w:tcPrChange w:id="3059" w:author="shorny" w:date="2014-05-31T14:43:00Z">
              <w:tcPr>
                <w:tcW w:w="226" w:type="dxa"/>
              </w:tcPr>
            </w:tcPrChange>
          </w:tcPr>
          <w:p w14:paraId="37D6CBDC" w14:textId="77777777" w:rsidR="008F21C6" w:rsidRDefault="008F21C6" w:rsidP="00883FEF">
            <w:pPr>
              <w:pStyle w:val="ListParagraph"/>
              <w:ind w:left="0"/>
              <w:rPr>
                <w:ins w:id="3060" w:author="shorny" w:date="2014-05-31T14:38:00Z"/>
                <w:lang w:eastAsia="en-AU"/>
              </w:rPr>
            </w:pPr>
          </w:p>
        </w:tc>
        <w:tc>
          <w:tcPr>
            <w:tcW w:w="226" w:type="dxa"/>
            <w:tcPrChange w:id="3061" w:author="shorny" w:date="2014-05-31T14:43:00Z">
              <w:tcPr>
                <w:tcW w:w="226" w:type="dxa"/>
              </w:tcPr>
            </w:tcPrChange>
          </w:tcPr>
          <w:p w14:paraId="46577A5B" w14:textId="77777777" w:rsidR="008F21C6" w:rsidRDefault="008F21C6" w:rsidP="00883FEF">
            <w:pPr>
              <w:pStyle w:val="ListParagraph"/>
              <w:ind w:left="0"/>
              <w:rPr>
                <w:ins w:id="3062" w:author="shorny" w:date="2014-05-31T14:38:00Z"/>
                <w:lang w:eastAsia="en-AU"/>
              </w:rPr>
            </w:pPr>
          </w:p>
        </w:tc>
        <w:tc>
          <w:tcPr>
            <w:tcW w:w="226" w:type="dxa"/>
            <w:tcPrChange w:id="3063" w:author="shorny" w:date="2014-05-31T14:43:00Z">
              <w:tcPr>
                <w:tcW w:w="226" w:type="dxa"/>
              </w:tcPr>
            </w:tcPrChange>
          </w:tcPr>
          <w:p w14:paraId="24FDE12F" w14:textId="77777777" w:rsidR="008F21C6" w:rsidRDefault="008F21C6" w:rsidP="00883FEF">
            <w:pPr>
              <w:pStyle w:val="ListParagraph"/>
              <w:ind w:left="0"/>
              <w:rPr>
                <w:ins w:id="3064" w:author="shorny" w:date="2014-05-31T14:38:00Z"/>
                <w:lang w:eastAsia="en-AU"/>
              </w:rPr>
            </w:pPr>
          </w:p>
        </w:tc>
        <w:tc>
          <w:tcPr>
            <w:tcW w:w="226" w:type="dxa"/>
            <w:tcPrChange w:id="3065" w:author="shorny" w:date="2014-05-31T14:43:00Z">
              <w:tcPr>
                <w:tcW w:w="226" w:type="dxa"/>
              </w:tcPr>
            </w:tcPrChange>
          </w:tcPr>
          <w:p w14:paraId="3AB47FAC" w14:textId="77777777" w:rsidR="008F21C6" w:rsidRDefault="008F21C6" w:rsidP="00883FEF">
            <w:pPr>
              <w:pStyle w:val="ListParagraph"/>
              <w:ind w:left="0"/>
              <w:rPr>
                <w:ins w:id="3066" w:author="shorny" w:date="2014-05-31T14:38:00Z"/>
                <w:lang w:eastAsia="en-AU"/>
              </w:rPr>
            </w:pPr>
          </w:p>
        </w:tc>
        <w:tc>
          <w:tcPr>
            <w:tcW w:w="226" w:type="dxa"/>
            <w:tcPrChange w:id="3067" w:author="shorny" w:date="2014-05-31T14:43:00Z">
              <w:tcPr>
                <w:tcW w:w="226" w:type="dxa"/>
              </w:tcPr>
            </w:tcPrChange>
          </w:tcPr>
          <w:p w14:paraId="3992BAC8" w14:textId="77777777" w:rsidR="008F21C6" w:rsidRDefault="008F21C6" w:rsidP="00883FEF">
            <w:pPr>
              <w:pStyle w:val="ListParagraph"/>
              <w:ind w:left="0"/>
              <w:rPr>
                <w:ins w:id="3068" w:author="shorny" w:date="2014-05-31T14:38:00Z"/>
                <w:lang w:eastAsia="en-AU"/>
              </w:rPr>
            </w:pPr>
          </w:p>
        </w:tc>
        <w:tc>
          <w:tcPr>
            <w:tcW w:w="226" w:type="dxa"/>
            <w:tcPrChange w:id="3069" w:author="shorny" w:date="2014-05-31T14:43:00Z">
              <w:tcPr>
                <w:tcW w:w="226" w:type="dxa"/>
              </w:tcPr>
            </w:tcPrChange>
          </w:tcPr>
          <w:p w14:paraId="4D146791" w14:textId="77777777" w:rsidR="008F21C6" w:rsidRDefault="008F21C6" w:rsidP="00883FEF">
            <w:pPr>
              <w:pStyle w:val="ListParagraph"/>
              <w:ind w:left="0"/>
              <w:rPr>
                <w:ins w:id="3070" w:author="shorny" w:date="2014-05-31T14:38:00Z"/>
                <w:lang w:eastAsia="en-AU"/>
              </w:rPr>
            </w:pPr>
          </w:p>
        </w:tc>
        <w:tc>
          <w:tcPr>
            <w:tcW w:w="226" w:type="dxa"/>
            <w:tcPrChange w:id="3071" w:author="shorny" w:date="2014-05-31T14:43:00Z">
              <w:tcPr>
                <w:tcW w:w="226" w:type="dxa"/>
              </w:tcPr>
            </w:tcPrChange>
          </w:tcPr>
          <w:p w14:paraId="22D60882" w14:textId="77777777" w:rsidR="008F21C6" w:rsidRDefault="008F21C6" w:rsidP="00883FEF">
            <w:pPr>
              <w:pStyle w:val="ListParagraph"/>
              <w:ind w:left="0"/>
              <w:rPr>
                <w:ins w:id="3072" w:author="shorny" w:date="2014-05-31T14:38:00Z"/>
                <w:lang w:eastAsia="en-AU"/>
              </w:rPr>
            </w:pPr>
          </w:p>
        </w:tc>
        <w:tc>
          <w:tcPr>
            <w:tcW w:w="226" w:type="dxa"/>
            <w:tcPrChange w:id="3073" w:author="shorny" w:date="2014-05-31T14:43:00Z">
              <w:tcPr>
                <w:tcW w:w="226" w:type="dxa"/>
              </w:tcPr>
            </w:tcPrChange>
          </w:tcPr>
          <w:p w14:paraId="08112D1C" w14:textId="77777777" w:rsidR="008F21C6" w:rsidRDefault="008F21C6" w:rsidP="00883FEF">
            <w:pPr>
              <w:pStyle w:val="ListParagraph"/>
              <w:ind w:left="0"/>
              <w:rPr>
                <w:ins w:id="3074" w:author="shorny" w:date="2014-05-31T14:38:00Z"/>
                <w:lang w:eastAsia="en-AU"/>
              </w:rPr>
            </w:pPr>
          </w:p>
        </w:tc>
        <w:tc>
          <w:tcPr>
            <w:tcW w:w="226" w:type="dxa"/>
            <w:tcPrChange w:id="3075" w:author="shorny" w:date="2014-05-31T14:43:00Z">
              <w:tcPr>
                <w:tcW w:w="226" w:type="dxa"/>
              </w:tcPr>
            </w:tcPrChange>
          </w:tcPr>
          <w:p w14:paraId="15FC4266" w14:textId="77777777" w:rsidR="008F21C6" w:rsidRDefault="008F21C6" w:rsidP="00883FEF">
            <w:pPr>
              <w:pStyle w:val="ListParagraph"/>
              <w:ind w:left="0"/>
              <w:rPr>
                <w:ins w:id="3076" w:author="shorny" w:date="2014-05-31T14:38:00Z"/>
                <w:lang w:eastAsia="en-AU"/>
              </w:rPr>
            </w:pPr>
          </w:p>
        </w:tc>
        <w:tc>
          <w:tcPr>
            <w:tcW w:w="226" w:type="dxa"/>
            <w:tcPrChange w:id="3077" w:author="shorny" w:date="2014-05-31T14:43:00Z">
              <w:tcPr>
                <w:tcW w:w="226" w:type="dxa"/>
              </w:tcPr>
            </w:tcPrChange>
          </w:tcPr>
          <w:p w14:paraId="098BF184" w14:textId="77777777" w:rsidR="008F21C6" w:rsidRDefault="008F21C6" w:rsidP="00883FEF">
            <w:pPr>
              <w:pStyle w:val="ListParagraph"/>
              <w:ind w:left="0"/>
              <w:rPr>
                <w:ins w:id="3078" w:author="shorny" w:date="2014-05-31T14:38:00Z"/>
                <w:lang w:eastAsia="en-AU"/>
              </w:rPr>
            </w:pPr>
          </w:p>
        </w:tc>
        <w:tc>
          <w:tcPr>
            <w:tcW w:w="226" w:type="dxa"/>
            <w:tcPrChange w:id="3079" w:author="shorny" w:date="2014-05-31T14:43:00Z">
              <w:tcPr>
                <w:tcW w:w="226" w:type="dxa"/>
              </w:tcPr>
            </w:tcPrChange>
          </w:tcPr>
          <w:p w14:paraId="58BCF9BE" w14:textId="77777777" w:rsidR="008F21C6" w:rsidRDefault="008F21C6" w:rsidP="00883FEF">
            <w:pPr>
              <w:pStyle w:val="ListParagraph"/>
              <w:ind w:left="0"/>
              <w:rPr>
                <w:ins w:id="3080" w:author="shorny" w:date="2014-05-31T14:38:00Z"/>
                <w:lang w:eastAsia="en-AU"/>
              </w:rPr>
            </w:pPr>
          </w:p>
        </w:tc>
        <w:tc>
          <w:tcPr>
            <w:tcW w:w="226" w:type="dxa"/>
            <w:tcPrChange w:id="3081" w:author="shorny" w:date="2014-05-31T14:43:00Z">
              <w:tcPr>
                <w:tcW w:w="226" w:type="dxa"/>
              </w:tcPr>
            </w:tcPrChange>
          </w:tcPr>
          <w:p w14:paraId="64C5CEFB" w14:textId="77777777" w:rsidR="008F21C6" w:rsidRDefault="008F21C6" w:rsidP="00883FEF">
            <w:pPr>
              <w:pStyle w:val="ListParagraph"/>
              <w:ind w:left="0"/>
              <w:rPr>
                <w:ins w:id="3082" w:author="shorny" w:date="2014-05-31T14:38:00Z"/>
                <w:lang w:eastAsia="en-AU"/>
              </w:rPr>
            </w:pPr>
          </w:p>
        </w:tc>
        <w:tc>
          <w:tcPr>
            <w:tcW w:w="226" w:type="dxa"/>
            <w:tcPrChange w:id="3083" w:author="shorny" w:date="2014-05-31T14:43:00Z">
              <w:tcPr>
                <w:tcW w:w="226" w:type="dxa"/>
              </w:tcPr>
            </w:tcPrChange>
          </w:tcPr>
          <w:p w14:paraId="13A24EAD" w14:textId="77777777" w:rsidR="008F21C6" w:rsidRDefault="008F21C6" w:rsidP="00883FEF">
            <w:pPr>
              <w:pStyle w:val="ListParagraph"/>
              <w:ind w:left="0"/>
              <w:rPr>
                <w:ins w:id="3084" w:author="shorny" w:date="2014-05-31T14:38:00Z"/>
                <w:lang w:eastAsia="en-AU"/>
              </w:rPr>
            </w:pPr>
          </w:p>
        </w:tc>
        <w:tc>
          <w:tcPr>
            <w:tcW w:w="226" w:type="dxa"/>
            <w:tcPrChange w:id="3085" w:author="shorny" w:date="2014-05-31T14:43:00Z">
              <w:tcPr>
                <w:tcW w:w="226" w:type="dxa"/>
              </w:tcPr>
            </w:tcPrChange>
          </w:tcPr>
          <w:p w14:paraId="54B0EE01" w14:textId="77777777" w:rsidR="008F21C6" w:rsidRDefault="008F21C6" w:rsidP="00883FEF">
            <w:pPr>
              <w:pStyle w:val="ListParagraph"/>
              <w:ind w:left="0"/>
              <w:rPr>
                <w:ins w:id="3086" w:author="shorny" w:date="2014-05-31T14:38:00Z"/>
                <w:lang w:eastAsia="en-AU"/>
              </w:rPr>
            </w:pPr>
          </w:p>
        </w:tc>
        <w:tc>
          <w:tcPr>
            <w:tcW w:w="226" w:type="dxa"/>
            <w:tcPrChange w:id="3087" w:author="shorny" w:date="2014-05-31T14:43:00Z">
              <w:tcPr>
                <w:tcW w:w="226" w:type="dxa"/>
              </w:tcPr>
            </w:tcPrChange>
          </w:tcPr>
          <w:p w14:paraId="22A78E2E" w14:textId="77777777" w:rsidR="008F21C6" w:rsidRDefault="008F21C6" w:rsidP="00883FEF">
            <w:pPr>
              <w:pStyle w:val="ListParagraph"/>
              <w:ind w:left="0"/>
              <w:rPr>
                <w:ins w:id="3088" w:author="shorny" w:date="2014-05-31T14:38:00Z"/>
                <w:lang w:eastAsia="en-AU"/>
              </w:rPr>
            </w:pPr>
          </w:p>
        </w:tc>
        <w:tc>
          <w:tcPr>
            <w:tcW w:w="226" w:type="dxa"/>
            <w:tcPrChange w:id="3089" w:author="shorny" w:date="2014-05-31T14:43:00Z">
              <w:tcPr>
                <w:tcW w:w="226" w:type="dxa"/>
              </w:tcPr>
            </w:tcPrChange>
          </w:tcPr>
          <w:p w14:paraId="1106512E" w14:textId="77777777" w:rsidR="008F21C6" w:rsidRDefault="008F21C6" w:rsidP="00883FEF">
            <w:pPr>
              <w:pStyle w:val="ListParagraph"/>
              <w:ind w:left="0"/>
              <w:rPr>
                <w:ins w:id="3090" w:author="shorny" w:date="2014-05-31T14:38:00Z"/>
                <w:lang w:eastAsia="en-AU"/>
              </w:rPr>
            </w:pPr>
          </w:p>
        </w:tc>
        <w:tc>
          <w:tcPr>
            <w:tcW w:w="226" w:type="dxa"/>
            <w:tcPrChange w:id="3091" w:author="shorny" w:date="2014-05-31T14:43:00Z">
              <w:tcPr>
                <w:tcW w:w="226" w:type="dxa"/>
              </w:tcPr>
            </w:tcPrChange>
          </w:tcPr>
          <w:p w14:paraId="3A651CB7" w14:textId="77777777" w:rsidR="008F21C6" w:rsidRDefault="008F21C6" w:rsidP="00883FEF">
            <w:pPr>
              <w:pStyle w:val="ListParagraph"/>
              <w:ind w:left="0"/>
              <w:rPr>
                <w:ins w:id="3092" w:author="shorny" w:date="2014-05-31T14:38:00Z"/>
                <w:lang w:eastAsia="en-AU"/>
              </w:rPr>
            </w:pPr>
          </w:p>
        </w:tc>
        <w:tc>
          <w:tcPr>
            <w:tcW w:w="226" w:type="dxa"/>
            <w:tcPrChange w:id="3093" w:author="shorny" w:date="2014-05-31T14:43:00Z">
              <w:tcPr>
                <w:tcW w:w="226" w:type="dxa"/>
              </w:tcPr>
            </w:tcPrChange>
          </w:tcPr>
          <w:p w14:paraId="540B6B80" w14:textId="77777777" w:rsidR="008F21C6" w:rsidRDefault="008F21C6" w:rsidP="00883FEF">
            <w:pPr>
              <w:pStyle w:val="ListParagraph"/>
              <w:ind w:left="0"/>
              <w:rPr>
                <w:ins w:id="3094" w:author="shorny" w:date="2014-05-31T14:38:00Z"/>
                <w:lang w:eastAsia="en-AU"/>
              </w:rPr>
            </w:pPr>
          </w:p>
        </w:tc>
        <w:tc>
          <w:tcPr>
            <w:tcW w:w="226" w:type="dxa"/>
            <w:tcPrChange w:id="3095" w:author="shorny" w:date="2014-05-31T14:43:00Z">
              <w:tcPr>
                <w:tcW w:w="226" w:type="dxa"/>
              </w:tcPr>
            </w:tcPrChange>
          </w:tcPr>
          <w:p w14:paraId="5527F13B" w14:textId="77777777" w:rsidR="008F21C6" w:rsidRDefault="008F21C6" w:rsidP="00883FEF">
            <w:pPr>
              <w:pStyle w:val="ListParagraph"/>
              <w:ind w:left="0"/>
              <w:rPr>
                <w:ins w:id="3096" w:author="shorny" w:date="2014-05-31T14:38:00Z"/>
                <w:lang w:eastAsia="en-AU"/>
              </w:rPr>
            </w:pPr>
          </w:p>
        </w:tc>
        <w:tc>
          <w:tcPr>
            <w:tcW w:w="226" w:type="dxa"/>
            <w:tcPrChange w:id="3097" w:author="shorny" w:date="2014-05-31T14:43:00Z">
              <w:tcPr>
                <w:tcW w:w="226" w:type="dxa"/>
              </w:tcPr>
            </w:tcPrChange>
          </w:tcPr>
          <w:p w14:paraId="785E3534" w14:textId="77777777" w:rsidR="008F21C6" w:rsidRDefault="008F21C6" w:rsidP="00883FEF">
            <w:pPr>
              <w:pStyle w:val="ListParagraph"/>
              <w:ind w:left="0"/>
              <w:rPr>
                <w:ins w:id="3098" w:author="shorny" w:date="2014-05-31T14:38:00Z"/>
                <w:lang w:eastAsia="en-AU"/>
              </w:rPr>
            </w:pPr>
          </w:p>
        </w:tc>
        <w:tc>
          <w:tcPr>
            <w:tcW w:w="226" w:type="dxa"/>
            <w:tcPrChange w:id="3099" w:author="shorny" w:date="2014-05-31T14:43:00Z">
              <w:tcPr>
                <w:tcW w:w="226" w:type="dxa"/>
              </w:tcPr>
            </w:tcPrChange>
          </w:tcPr>
          <w:p w14:paraId="512C04C0" w14:textId="77777777" w:rsidR="008F21C6" w:rsidRDefault="008F21C6" w:rsidP="00883FEF">
            <w:pPr>
              <w:pStyle w:val="ListParagraph"/>
              <w:ind w:left="0"/>
              <w:rPr>
                <w:ins w:id="3100" w:author="shorny" w:date="2014-05-31T14:38:00Z"/>
                <w:lang w:eastAsia="en-AU"/>
              </w:rPr>
            </w:pPr>
          </w:p>
        </w:tc>
        <w:tc>
          <w:tcPr>
            <w:tcW w:w="226" w:type="dxa"/>
            <w:tcPrChange w:id="3101" w:author="shorny" w:date="2014-05-31T14:43:00Z">
              <w:tcPr>
                <w:tcW w:w="226" w:type="dxa"/>
              </w:tcPr>
            </w:tcPrChange>
          </w:tcPr>
          <w:p w14:paraId="20BF1324" w14:textId="77777777" w:rsidR="008F21C6" w:rsidRDefault="008F21C6" w:rsidP="00883FEF">
            <w:pPr>
              <w:pStyle w:val="ListParagraph"/>
              <w:ind w:left="0"/>
              <w:rPr>
                <w:ins w:id="3102" w:author="shorny" w:date="2014-05-31T14:38:00Z"/>
                <w:lang w:eastAsia="en-AU"/>
              </w:rPr>
            </w:pPr>
          </w:p>
        </w:tc>
        <w:tc>
          <w:tcPr>
            <w:tcW w:w="226" w:type="dxa"/>
            <w:tcPrChange w:id="3103" w:author="shorny" w:date="2014-05-31T14:43:00Z">
              <w:tcPr>
                <w:tcW w:w="226" w:type="dxa"/>
              </w:tcPr>
            </w:tcPrChange>
          </w:tcPr>
          <w:p w14:paraId="5D4E1A4D" w14:textId="77777777" w:rsidR="008F21C6" w:rsidRDefault="008F21C6" w:rsidP="00883FEF">
            <w:pPr>
              <w:pStyle w:val="ListParagraph"/>
              <w:ind w:left="0"/>
              <w:rPr>
                <w:ins w:id="3104" w:author="shorny" w:date="2014-05-31T14:38:00Z"/>
                <w:lang w:eastAsia="en-AU"/>
              </w:rPr>
            </w:pPr>
          </w:p>
        </w:tc>
      </w:tr>
      <w:tr w:rsidR="008F21C6" w14:paraId="7E78CD10" w14:textId="77777777" w:rsidTr="008F21C6">
        <w:trPr>
          <w:ins w:id="3105" w:author="shorny" w:date="2014-05-31T14:38:00Z"/>
        </w:trPr>
        <w:tc>
          <w:tcPr>
            <w:tcW w:w="2835" w:type="dxa"/>
            <w:tcPrChange w:id="3106" w:author="shorny" w:date="2014-05-31T14:43:00Z">
              <w:tcPr>
                <w:tcW w:w="225" w:type="dxa"/>
              </w:tcPr>
            </w:tcPrChange>
          </w:tcPr>
          <w:p w14:paraId="18D5658D" w14:textId="77777777" w:rsidR="008F21C6" w:rsidRDefault="008F21C6" w:rsidP="00883FEF">
            <w:pPr>
              <w:pStyle w:val="ListParagraph"/>
              <w:ind w:left="0"/>
              <w:rPr>
                <w:ins w:id="3107" w:author="shorny" w:date="2014-05-31T14:38:00Z"/>
                <w:lang w:eastAsia="en-AU"/>
              </w:rPr>
            </w:pPr>
          </w:p>
        </w:tc>
        <w:tc>
          <w:tcPr>
            <w:tcW w:w="225" w:type="dxa"/>
            <w:tcPrChange w:id="3108" w:author="shorny" w:date="2014-05-31T14:43:00Z">
              <w:tcPr>
                <w:tcW w:w="225" w:type="dxa"/>
              </w:tcPr>
            </w:tcPrChange>
          </w:tcPr>
          <w:p w14:paraId="4DA5A3F8" w14:textId="77777777" w:rsidR="008F21C6" w:rsidRDefault="008F21C6" w:rsidP="00883FEF">
            <w:pPr>
              <w:pStyle w:val="ListParagraph"/>
              <w:ind w:left="0"/>
              <w:rPr>
                <w:ins w:id="3109" w:author="shorny" w:date="2014-05-31T14:38:00Z"/>
                <w:lang w:eastAsia="en-AU"/>
              </w:rPr>
            </w:pPr>
          </w:p>
        </w:tc>
        <w:tc>
          <w:tcPr>
            <w:tcW w:w="225" w:type="dxa"/>
            <w:tcPrChange w:id="3110" w:author="shorny" w:date="2014-05-31T14:43:00Z">
              <w:tcPr>
                <w:tcW w:w="225" w:type="dxa"/>
              </w:tcPr>
            </w:tcPrChange>
          </w:tcPr>
          <w:p w14:paraId="66904173" w14:textId="77777777" w:rsidR="008F21C6" w:rsidRDefault="008F21C6" w:rsidP="00883FEF">
            <w:pPr>
              <w:pStyle w:val="ListParagraph"/>
              <w:ind w:left="0"/>
              <w:rPr>
                <w:ins w:id="3111" w:author="shorny" w:date="2014-05-31T14:38:00Z"/>
                <w:lang w:eastAsia="en-AU"/>
              </w:rPr>
            </w:pPr>
          </w:p>
        </w:tc>
        <w:tc>
          <w:tcPr>
            <w:tcW w:w="225" w:type="dxa"/>
            <w:tcPrChange w:id="3112" w:author="shorny" w:date="2014-05-31T14:43:00Z">
              <w:tcPr>
                <w:tcW w:w="225" w:type="dxa"/>
              </w:tcPr>
            </w:tcPrChange>
          </w:tcPr>
          <w:p w14:paraId="472BC93F" w14:textId="77777777" w:rsidR="008F21C6" w:rsidRDefault="008F21C6" w:rsidP="00883FEF">
            <w:pPr>
              <w:pStyle w:val="ListParagraph"/>
              <w:ind w:left="0"/>
              <w:rPr>
                <w:ins w:id="3113" w:author="shorny" w:date="2014-05-31T14:38:00Z"/>
                <w:lang w:eastAsia="en-AU"/>
              </w:rPr>
            </w:pPr>
          </w:p>
        </w:tc>
        <w:tc>
          <w:tcPr>
            <w:tcW w:w="225" w:type="dxa"/>
            <w:tcPrChange w:id="3114" w:author="shorny" w:date="2014-05-31T14:43:00Z">
              <w:tcPr>
                <w:tcW w:w="225" w:type="dxa"/>
              </w:tcPr>
            </w:tcPrChange>
          </w:tcPr>
          <w:p w14:paraId="75D44203" w14:textId="77777777" w:rsidR="008F21C6" w:rsidRDefault="008F21C6" w:rsidP="00883FEF">
            <w:pPr>
              <w:pStyle w:val="ListParagraph"/>
              <w:ind w:left="0"/>
              <w:rPr>
                <w:ins w:id="3115" w:author="shorny" w:date="2014-05-31T14:38:00Z"/>
                <w:lang w:eastAsia="en-AU"/>
              </w:rPr>
            </w:pPr>
          </w:p>
        </w:tc>
        <w:tc>
          <w:tcPr>
            <w:tcW w:w="225" w:type="dxa"/>
            <w:tcPrChange w:id="3116" w:author="shorny" w:date="2014-05-31T14:43:00Z">
              <w:tcPr>
                <w:tcW w:w="225" w:type="dxa"/>
              </w:tcPr>
            </w:tcPrChange>
          </w:tcPr>
          <w:p w14:paraId="6AF55BE8" w14:textId="77777777" w:rsidR="008F21C6" w:rsidRDefault="008F21C6" w:rsidP="00883FEF">
            <w:pPr>
              <w:pStyle w:val="ListParagraph"/>
              <w:ind w:left="0"/>
              <w:rPr>
                <w:ins w:id="3117" w:author="shorny" w:date="2014-05-31T14:38:00Z"/>
                <w:lang w:eastAsia="en-AU"/>
              </w:rPr>
            </w:pPr>
          </w:p>
        </w:tc>
        <w:tc>
          <w:tcPr>
            <w:tcW w:w="225" w:type="dxa"/>
            <w:tcPrChange w:id="3118" w:author="shorny" w:date="2014-05-31T14:43:00Z">
              <w:tcPr>
                <w:tcW w:w="225" w:type="dxa"/>
              </w:tcPr>
            </w:tcPrChange>
          </w:tcPr>
          <w:p w14:paraId="61D3C5FF" w14:textId="77777777" w:rsidR="008F21C6" w:rsidRDefault="008F21C6" w:rsidP="00883FEF">
            <w:pPr>
              <w:pStyle w:val="ListParagraph"/>
              <w:ind w:left="0"/>
              <w:rPr>
                <w:ins w:id="3119" w:author="shorny" w:date="2014-05-31T14:38:00Z"/>
                <w:lang w:eastAsia="en-AU"/>
              </w:rPr>
            </w:pPr>
          </w:p>
        </w:tc>
        <w:tc>
          <w:tcPr>
            <w:tcW w:w="225" w:type="dxa"/>
            <w:tcPrChange w:id="3120" w:author="shorny" w:date="2014-05-31T14:43:00Z">
              <w:tcPr>
                <w:tcW w:w="225" w:type="dxa"/>
              </w:tcPr>
            </w:tcPrChange>
          </w:tcPr>
          <w:p w14:paraId="145FA513" w14:textId="77777777" w:rsidR="008F21C6" w:rsidRDefault="008F21C6" w:rsidP="00883FEF">
            <w:pPr>
              <w:pStyle w:val="ListParagraph"/>
              <w:ind w:left="0"/>
              <w:rPr>
                <w:ins w:id="3121" w:author="shorny" w:date="2014-05-31T14:38:00Z"/>
                <w:lang w:eastAsia="en-AU"/>
              </w:rPr>
            </w:pPr>
          </w:p>
        </w:tc>
        <w:tc>
          <w:tcPr>
            <w:tcW w:w="225" w:type="dxa"/>
            <w:tcPrChange w:id="3122" w:author="shorny" w:date="2014-05-31T14:43:00Z">
              <w:tcPr>
                <w:tcW w:w="225" w:type="dxa"/>
              </w:tcPr>
            </w:tcPrChange>
          </w:tcPr>
          <w:p w14:paraId="344C90C9" w14:textId="77777777" w:rsidR="008F21C6" w:rsidRDefault="008F21C6" w:rsidP="00883FEF">
            <w:pPr>
              <w:pStyle w:val="ListParagraph"/>
              <w:ind w:left="0"/>
              <w:rPr>
                <w:ins w:id="3123" w:author="shorny" w:date="2014-05-31T14:38:00Z"/>
                <w:lang w:eastAsia="en-AU"/>
              </w:rPr>
            </w:pPr>
          </w:p>
        </w:tc>
        <w:tc>
          <w:tcPr>
            <w:tcW w:w="225" w:type="dxa"/>
            <w:tcPrChange w:id="3124" w:author="shorny" w:date="2014-05-31T14:43:00Z">
              <w:tcPr>
                <w:tcW w:w="225" w:type="dxa"/>
              </w:tcPr>
            </w:tcPrChange>
          </w:tcPr>
          <w:p w14:paraId="785B4269" w14:textId="77777777" w:rsidR="008F21C6" w:rsidRDefault="008F21C6" w:rsidP="00883FEF">
            <w:pPr>
              <w:pStyle w:val="ListParagraph"/>
              <w:ind w:left="0"/>
              <w:rPr>
                <w:ins w:id="3125" w:author="shorny" w:date="2014-05-31T14:38:00Z"/>
                <w:lang w:eastAsia="en-AU"/>
              </w:rPr>
            </w:pPr>
          </w:p>
        </w:tc>
        <w:tc>
          <w:tcPr>
            <w:tcW w:w="225" w:type="dxa"/>
            <w:tcPrChange w:id="3126" w:author="shorny" w:date="2014-05-31T14:43:00Z">
              <w:tcPr>
                <w:tcW w:w="225" w:type="dxa"/>
              </w:tcPr>
            </w:tcPrChange>
          </w:tcPr>
          <w:p w14:paraId="600FBCB7" w14:textId="77777777" w:rsidR="008F21C6" w:rsidRDefault="008F21C6" w:rsidP="00883FEF">
            <w:pPr>
              <w:pStyle w:val="ListParagraph"/>
              <w:ind w:left="0"/>
              <w:rPr>
                <w:ins w:id="3127" w:author="shorny" w:date="2014-05-31T14:38:00Z"/>
                <w:lang w:eastAsia="en-AU"/>
              </w:rPr>
            </w:pPr>
          </w:p>
        </w:tc>
        <w:tc>
          <w:tcPr>
            <w:tcW w:w="225" w:type="dxa"/>
            <w:tcPrChange w:id="3128" w:author="shorny" w:date="2014-05-31T14:43:00Z">
              <w:tcPr>
                <w:tcW w:w="225" w:type="dxa"/>
              </w:tcPr>
            </w:tcPrChange>
          </w:tcPr>
          <w:p w14:paraId="56C79B03" w14:textId="77777777" w:rsidR="008F21C6" w:rsidRDefault="008F21C6" w:rsidP="00883FEF">
            <w:pPr>
              <w:pStyle w:val="ListParagraph"/>
              <w:ind w:left="0"/>
              <w:rPr>
                <w:ins w:id="3129" w:author="shorny" w:date="2014-05-31T14:38:00Z"/>
                <w:lang w:eastAsia="en-AU"/>
              </w:rPr>
            </w:pPr>
          </w:p>
        </w:tc>
        <w:tc>
          <w:tcPr>
            <w:tcW w:w="225" w:type="dxa"/>
            <w:tcPrChange w:id="3130" w:author="shorny" w:date="2014-05-31T14:43:00Z">
              <w:tcPr>
                <w:tcW w:w="225" w:type="dxa"/>
              </w:tcPr>
            </w:tcPrChange>
          </w:tcPr>
          <w:p w14:paraId="42929676" w14:textId="77777777" w:rsidR="008F21C6" w:rsidRDefault="008F21C6" w:rsidP="00883FEF">
            <w:pPr>
              <w:pStyle w:val="ListParagraph"/>
              <w:ind w:left="0"/>
              <w:rPr>
                <w:ins w:id="3131" w:author="shorny" w:date="2014-05-31T14:38:00Z"/>
                <w:lang w:eastAsia="en-AU"/>
              </w:rPr>
            </w:pPr>
          </w:p>
        </w:tc>
        <w:tc>
          <w:tcPr>
            <w:tcW w:w="225" w:type="dxa"/>
            <w:tcPrChange w:id="3132" w:author="shorny" w:date="2014-05-31T14:43:00Z">
              <w:tcPr>
                <w:tcW w:w="225" w:type="dxa"/>
              </w:tcPr>
            </w:tcPrChange>
          </w:tcPr>
          <w:p w14:paraId="0CA2F494" w14:textId="77777777" w:rsidR="008F21C6" w:rsidRDefault="008F21C6" w:rsidP="00883FEF">
            <w:pPr>
              <w:pStyle w:val="ListParagraph"/>
              <w:ind w:left="0"/>
              <w:rPr>
                <w:ins w:id="3133" w:author="shorny" w:date="2014-05-31T14:38:00Z"/>
                <w:lang w:eastAsia="en-AU"/>
              </w:rPr>
            </w:pPr>
          </w:p>
        </w:tc>
        <w:tc>
          <w:tcPr>
            <w:tcW w:w="225" w:type="dxa"/>
            <w:tcPrChange w:id="3134" w:author="shorny" w:date="2014-05-31T14:43:00Z">
              <w:tcPr>
                <w:tcW w:w="225" w:type="dxa"/>
              </w:tcPr>
            </w:tcPrChange>
          </w:tcPr>
          <w:p w14:paraId="628D7EB9" w14:textId="77777777" w:rsidR="008F21C6" w:rsidRDefault="008F21C6" w:rsidP="00883FEF">
            <w:pPr>
              <w:pStyle w:val="ListParagraph"/>
              <w:ind w:left="0"/>
              <w:rPr>
                <w:ins w:id="3135" w:author="shorny" w:date="2014-05-31T14:38:00Z"/>
                <w:lang w:eastAsia="en-AU"/>
              </w:rPr>
            </w:pPr>
          </w:p>
        </w:tc>
        <w:tc>
          <w:tcPr>
            <w:tcW w:w="225" w:type="dxa"/>
            <w:tcPrChange w:id="3136" w:author="shorny" w:date="2014-05-31T14:43:00Z">
              <w:tcPr>
                <w:tcW w:w="225" w:type="dxa"/>
              </w:tcPr>
            </w:tcPrChange>
          </w:tcPr>
          <w:p w14:paraId="69435872" w14:textId="77777777" w:rsidR="008F21C6" w:rsidRDefault="008F21C6" w:rsidP="00883FEF">
            <w:pPr>
              <w:pStyle w:val="ListParagraph"/>
              <w:ind w:left="0"/>
              <w:rPr>
                <w:ins w:id="3137" w:author="shorny" w:date="2014-05-31T14:38:00Z"/>
                <w:lang w:eastAsia="en-AU"/>
              </w:rPr>
            </w:pPr>
          </w:p>
        </w:tc>
        <w:tc>
          <w:tcPr>
            <w:tcW w:w="225" w:type="dxa"/>
            <w:tcPrChange w:id="3138" w:author="shorny" w:date="2014-05-31T14:43:00Z">
              <w:tcPr>
                <w:tcW w:w="225" w:type="dxa"/>
              </w:tcPr>
            </w:tcPrChange>
          </w:tcPr>
          <w:p w14:paraId="57A4F411" w14:textId="77777777" w:rsidR="008F21C6" w:rsidRDefault="008F21C6" w:rsidP="00883FEF">
            <w:pPr>
              <w:pStyle w:val="ListParagraph"/>
              <w:ind w:left="0"/>
              <w:rPr>
                <w:ins w:id="3139" w:author="shorny" w:date="2014-05-31T14:38:00Z"/>
                <w:lang w:eastAsia="en-AU"/>
              </w:rPr>
            </w:pPr>
          </w:p>
        </w:tc>
        <w:tc>
          <w:tcPr>
            <w:tcW w:w="226" w:type="dxa"/>
            <w:tcPrChange w:id="3140" w:author="shorny" w:date="2014-05-31T14:43:00Z">
              <w:tcPr>
                <w:tcW w:w="226" w:type="dxa"/>
              </w:tcPr>
            </w:tcPrChange>
          </w:tcPr>
          <w:p w14:paraId="6E34042B" w14:textId="77777777" w:rsidR="008F21C6" w:rsidRDefault="008F21C6" w:rsidP="00883FEF">
            <w:pPr>
              <w:pStyle w:val="ListParagraph"/>
              <w:ind w:left="0"/>
              <w:rPr>
                <w:ins w:id="3141" w:author="shorny" w:date="2014-05-31T14:38:00Z"/>
                <w:lang w:eastAsia="en-AU"/>
              </w:rPr>
            </w:pPr>
          </w:p>
        </w:tc>
        <w:tc>
          <w:tcPr>
            <w:tcW w:w="226" w:type="dxa"/>
            <w:tcPrChange w:id="3142" w:author="shorny" w:date="2014-05-31T14:43:00Z">
              <w:tcPr>
                <w:tcW w:w="226" w:type="dxa"/>
              </w:tcPr>
            </w:tcPrChange>
          </w:tcPr>
          <w:p w14:paraId="5C90D736" w14:textId="77777777" w:rsidR="008F21C6" w:rsidRDefault="008F21C6" w:rsidP="00883FEF">
            <w:pPr>
              <w:pStyle w:val="ListParagraph"/>
              <w:ind w:left="0"/>
              <w:rPr>
                <w:ins w:id="3143" w:author="shorny" w:date="2014-05-31T14:38:00Z"/>
                <w:lang w:eastAsia="en-AU"/>
              </w:rPr>
            </w:pPr>
          </w:p>
        </w:tc>
        <w:tc>
          <w:tcPr>
            <w:tcW w:w="226" w:type="dxa"/>
            <w:tcPrChange w:id="3144" w:author="shorny" w:date="2014-05-31T14:43:00Z">
              <w:tcPr>
                <w:tcW w:w="226" w:type="dxa"/>
              </w:tcPr>
            </w:tcPrChange>
          </w:tcPr>
          <w:p w14:paraId="3B9D1A8B" w14:textId="77777777" w:rsidR="008F21C6" w:rsidRDefault="008F21C6" w:rsidP="00883FEF">
            <w:pPr>
              <w:pStyle w:val="ListParagraph"/>
              <w:ind w:left="0"/>
              <w:rPr>
                <w:ins w:id="3145" w:author="shorny" w:date="2014-05-31T14:38:00Z"/>
                <w:lang w:eastAsia="en-AU"/>
              </w:rPr>
            </w:pPr>
          </w:p>
        </w:tc>
        <w:tc>
          <w:tcPr>
            <w:tcW w:w="226" w:type="dxa"/>
            <w:tcPrChange w:id="3146" w:author="shorny" w:date="2014-05-31T14:43:00Z">
              <w:tcPr>
                <w:tcW w:w="226" w:type="dxa"/>
              </w:tcPr>
            </w:tcPrChange>
          </w:tcPr>
          <w:p w14:paraId="15101DDE" w14:textId="77777777" w:rsidR="008F21C6" w:rsidRDefault="008F21C6" w:rsidP="00883FEF">
            <w:pPr>
              <w:pStyle w:val="ListParagraph"/>
              <w:ind w:left="0"/>
              <w:rPr>
                <w:ins w:id="3147" w:author="shorny" w:date="2014-05-31T14:38:00Z"/>
                <w:lang w:eastAsia="en-AU"/>
              </w:rPr>
            </w:pPr>
          </w:p>
        </w:tc>
        <w:tc>
          <w:tcPr>
            <w:tcW w:w="226" w:type="dxa"/>
            <w:tcPrChange w:id="3148" w:author="shorny" w:date="2014-05-31T14:43:00Z">
              <w:tcPr>
                <w:tcW w:w="226" w:type="dxa"/>
              </w:tcPr>
            </w:tcPrChange>
          </w:tcPr>
          <w:p w14:paraId="2656792F" w14:textId="77777777" w:rsidR="008F21C6" w:rsidRDefault="008F21C6" w:rsidP="00883FEF">
            <w:pPr>
              <w:pStyle w:val="ListParagraph"/>
              <w:ind w:left="0"/>
              <w:rPr>
                <w:ins w:id="3149" w:author="shorny" w:date="2014-05-31T14:38:00Z"/>
                <w:lang w:eastAsia="en-AU"/>
              </w:rPr>
            </w:pPr>
          </w:p>
        </w:tc>
        <w:tc>
          <w:tcPr>
            <w:tcW w:w="226" w:type="dxa"/>
            <w:tcPrChange w:id="3150" w:author="shorny" w:date="2014-05-31T14:43:00Z">
              <w:tcPr>
                <w:tcW w:w="226" w:type="dxa"/>
              </w:tcPr>
            </w:tcPrChange>
          </w:tcPr>
          <w:p w14:paraId="5E73C801" w14:textId="77777777" w:rsidR="008F21C6" w:rsidRDefault="008F21C6" w:rsidP="00883FEF">
            <w:pPr>
              <w:pStyle w:val="ListParagraph"/>
              <w:ind w:left="0"/>
              <w:rPr>
                <w:ins w:id="3151" w:author="shorny" w:date="2014-05-31T14:38:00Z"/>
                <w:lang w:eastAsia="en-AU"/>
              </w:rPr>
            </w:pPr>
          </w:p>
        </w:tc>
        <w:tc>
          <w:tcPr>
            <w:tcW w:w="226" w:type="dxa"/>
            <w:tcPrChange w:id="3152" w:author="shorny" w:date="2014-05-31T14:43:00Z">
              <w:tcPr>
                <w:tcW w:w="226" w:type="dxa"/>
              </w:tcPr>
            </w:tcPrChange>
          </w:tcPr>
          <w:p w14:paraId="1ACCB697" w14:textId="77777777" w:rsidR="008F21C6" w:rsidRDefault="008F21C6" w:rsidP="00883FEF">
            <w:pPr>
              <w:pStyle w:val="ListParagraph"/>
              <w:ind w:left="0"/>
              <w:rPr>
                <w:ins w:id="3153" w:author="shorny" w:date="2014-05-31T14:38:00Z"/>
                <w:lang w:eastAsia="en-AU"/>
              </w:rPr>
            </w:pPr>
          </w:p>
        </w:tc>
        <w:tc>
          <w:tcPr>
            <w:tcW w:w="226" w:type="dxa"/>
            <w:tcPrChange w:id="3154" w:author="shorny" w:date="2014-05-31T14:43:00Z">
              <w:tcPr>
                <w:tcW w:w="226" w:type="dxa"/>
              </w:tcPr>
            </w:tcPrChange>
          </w:tcPr>
          <w:p w14:paraId="3A858BBC" w14:textId="77777777" w:rsidR="008F21C6" w:rsidRDefault="008F21C6" w:rsidP="00883FEF">
            <w:pPr>
              <w:pStyle w:val="ListParagraph"/>
              <w:ind w:left="0"/>
              <w:rPr>
                <w:ins w:id="3155" w:author="shorny" w:date="2014-05-31T14:38:00Z"/>
                <w:lang w:eastAsia="en-AU"/>
              </w:rPr>
            </w:pPr>
          </w:p>
        </w:tc>
        <w:tc>
          <w:tcPr>
            <w:tcW w:w="226" w:type="dxa"/>
            <w:tcPrChange w:id="3156" w:author="shorny" w:date="2014-05-31T14:43:00Z">
              <w:tcPr>
                <w:tcW w:w="226" w:type="dxa"/>
              </w:tcPr>
            </w:tcPrChange>
          </w:tcPr>
          <w:p w14:paraId="304E6CB6" w14:textId="77777777" w:rsidR="008F21C6" w:rsidRDefault="008F21C6" w:rsidP="00883FEF">
            <w:pPr>
              <w:pStyle w:val="ListParagraph"/>
              <w:ind w:left="0"/>
              <w:rPr>
                <w:ins w:id="3157" w:author="shorny" w:date="2014-05-31T14:38:00Z"/>
                <w:lang w:eastAsia="en-AU"/>
              </w:rPr>
            </w:pPr>
          </w:p>
        </w:tc>
        <w:tc>
          <w:tcPr>
            <w:tcW w:w="226" w:type="dxa"/>
            <w:tcPrChange w:id="3158" w:author="shorny" w:date="2014-05-31T14:43:00Z">
              <w:tcPr>
                <w:tcW w:w="226" w:type="dxa"/>
              </w:tcPr>
            </w:tcPrChange>
          </w:tcPr>
          <w:p w14:paraId="4BAD4B8C" w14:textId="77777777" w:rsidR="008F21C6" w:rsidRDefault="008F21C6" w:rsidP="00883FEF">
            <w:pPr>
              <w:pStyle w:val="ListParagraph"/>
              <w:ind w:left="0"/>
              <w:rPr>
                <w:ins w:id="3159" w:author="shorny" w:date="2014-05-31T14:38:00Z"/>
                <w:lang w:eastAsia="en-AU"/>
              </w:rPr>
            </w:pPr>
          </w:p>
        </w:tc>
        <w:tc>
          <w:tcPr>
            <w:tcW w:w="226" w:type="dxa"/>
            <w:tcPrChange w:id="3160" w:author="shorny" w:date="2014-05-31T14:43:00Z">
              <w:tcPr>
                <w:tcW w:w="226" w:type="dxa"/>
              </w:tcPr>
            </w:tcPrChange>
          </w:tcPr>
          <w:p w14:paraId="523813FF" w14:textId="77777777" w:rsidR="008F21C6" w:rsidRDefault="008F21C6" w:rsidP="00883FEF">
            <w:pPr>
              <w:pStyle w:val="ListParagraph"/>
              <w:ind w:left="0"/>
              <w:rPr>
                <w:ins w:id="3161" w:author="shorny" w:date="2014-05-31T14:38:00Z"/>
                <w:lang w:eastAsia="en-AU"/>
              </w:rPr>
            </w:pPr>
          </w:p>
        </w:tc>
        <w:tc>
          <w:tcPr>
            <w:tcW w:w="226" w:type="dxa"/>
            <w:tcPrChange w:id="3162" w:author="shorny" w:date="2014-05-31T14:43:00Z">
              <w:tcPr>
                <w:tcW w:w="226" w:type="dxa"/>
              </w:tcPr>
            </w:tcPrChange>
          </w:tcPr>
          <w:p w14:paraId="4C640B2E" w14:textId="77777777" w:rsidR="008F21C6" w:rsidRDefault="008F21C6" w:rsidP="00883FEF">
            <w:pPr>
              <w:pStyle w:val="ListParagraph"/>
              <w:ind w:left="0"/>
              <w:rPr>
                <w:ins w:id="3163" w:author="shorny" w:date="2014-05-31T14:38:00Z"/>
                <w:lang w:eastAsia="en-AU"/>
              </w:rPr>
            </w:pPr>
          </w:p>
        </w:tc>
        <w:tc>
          <w:tcPr>
            <w:tcW w:w="226" w:type="dxa"/>
            <w:tcPrChange w:id="3164" w:author="shorny" w:date="2014-05-31T14:43:00Z">
              <w:tcPr>
                <w:tcW w:w="226" w:type="dxa"/>
              </w:tcPr>
            </w:tcPrChange>
          </w:tcPr>
          <w:p w14:paraId="350DD2FB" w14:textId="77777777" w:rsidR="008F21C6" w:rsidRDefault="008F21C6" w:rsidP="00883FEF">
            <w:pPr>
              <w:pStyle w:val="ListParagraph"/>
              <w:ind w:left="0"/>
              <w:rPr>
                <w:ins w:id="3165" w:author="shorny" w:date="2014-05-31T14:38:00Z"/>
                <w:lang w:eastAsia="en-AU"/>
              </w:rPr>
            </w:pPr>
          </w:p>
        </w:tc>
        <w:tc>
          <w:tcPr>
            <w:tcW w:w="226" w:type="dxa"/>
            <w:tcPrChange w:id="3166" w:author="shorny" w:date="2014-05-31T14:43:00Z">
              <w:tcPr>
                <w:tcW w:w="226" w:type="dxa"/>
              </w:tcPr>
            </w:tcPrChange>
          </w:tcPr>
          <w:p w14:paraId="6E63B6E8" w14:textId="77777777" w:rsidR="008F21C6" w:rsidRDefault="008F21C6" w:rsidP="00883FEF">
            <w:pPr>
              <w:pStyle w:val="ListParagraph"/>
              <w:ind w:left="0"/>
              <w:rPr>
                <w:ins w:id="3167" w:author="shorny" w:date="2014-05-31T14:38:00Z"/>
                <w:lang w:eastAsia="en-AU"/>
              </w:rPr>
            </w:pPr>
          </w:p>
        </w:tc>
        <w:tc>
          <w:tcPr>
            <w:tcW w:w="226" w:type="dxa"/>
            <w:tcPrChange w:id="3168" w:author="shorny" w:date="2014-05-31T14:43:00Z">
              <w:tcPr>
                <w:tcW w:w="226" w:type="dxa"/>
              </w:tcPr>
            </w:tcPrChange>
          </w:tcPr>
          <w:p w14:paraId="026CC651" w14:textId="77777777" w:rsidR="008F21C6" w:rsidRDefault="008F21C6" w:rsidP="00883FEF">
            <w:pPr>
              <w:pStyle w:val="ListParagraph"/>
              <w:ind w:left="0"/>
              <w:rPr>
                <w:ins w:id="3169" w:author="shorny" w:date="2014-05-31T14:38:00Z"/>
                <w:lang w:eastAsia="en-AU"/>
              </w:rPr>
            </w:pPr>
          </w:p>
        </w:tc>
        <w:tc>
          <w:tcPr>
            <w:tcW w:w="226" w:type="dxa"/>
            <w:tcPrChange w:id="3170" w:author="shorny" w:date="2014-05-31T14:43:00Z">
              <w:tcPr>
                <w:tcW w:w="226" w:type="dxa"/>
              </w:tcPr>
            </w:tcPrChange>
          </w:tcPr>
          <w:p w14:paraId="2200B16C" w14:textId="77777777" w:rsidR="008F21C6" w:rsidRDefault="008F21C6" w:rsidP="00883FEF">
            <w:pPr>
              <w:pStyle w:val="ListParagraph"/>
              <w:ind w:left="0"/>
              <w:rPr>
                <w:ins w:id="3171" w:author="shorny" w:date="2014-05-31T14:38:00Z"/>
                <w:lang w:eastAsia="en-AU"/>
              </w:rPr>
            </w:pPr>
          </w:p>
        </w:tc>
        <w:tc>
          <w:tcPr>
            <w:tcW w:w="226" w:type="dxa"/>
            <w:tcPrChange w:id="3172" w:author="shorny" w:date="2014-05-31T14:43:00Z">
              <w:tcPr>
                <w:tcW w:w="226" w:type="dxa"/>
              </w:tcPr>
            </w:tcPrChange>
          </w:tcPr>
          <w:p w14:paraId="0FA34538" w14:textId="77777777" w:rsidR="008F21C6" w:rsidRDefault="008F21C6" w:rsidP="00883FEF">
            <w:pPr>
              <w:pStyle w:val="ListParagraph"/>
              <w:ind w:left="0"/>
              <w:rPr>
                <w:ins w:id="3173" w:author="shorny" w:date="2014-05-31T14:38:00Z"/>
                <w:lang w:eastAsia="en-AU"/>
              </w:rPr>
            </w:pPr>
          </w:p>
        </w:tc>
        <w:tc>
          <w:tcPr>
            <w:tcW w:w="226" w:type="dxa"/>
            <w:tcPrChange w:id="3174" w:author="shorny" w:date="2014-05-31T14:43:00Z">
              <w:tcPr>
                <w:tcW w:w="226" w:type="dxa"/>
              </w:tcPr>
            </w:tcPrChange>
          </w:tcPr>
          <w:p w14:paraId="05A33CAE" w14:textId="77777777" w:rsidR="008F21C6" w:rsidRDefault="008F21C6" w:rsidP="00883FEF">
            <w:pPr>
              <w:pStyle w:val="ListParagraph"/>
              <w:ind w:left="0"/>
              <w:rPr>
                <w:ins w:id="3175" w:author="shorny" w:date="2014-05-31T14:38:00Z"/>
                <w:lang w:eastAsia="en-AU"/>
              </w:rPr>
            </w:pPr>
          </w:p>
        </w:tc>
        <w:tc>
          <w:tcPr>
            <w:tcW w:w="226" w:type="dxa"/>
            <w:tcPrChange w:id="3176" w:author="shorny" w:date="2014-05-31T14:43:00Z">
              <w:tcPr>
                <w:tcW w:w="226" w:type="dxa"/>
              </w:tcPr>
            </w:tcPrChange>
          </w:tcPr>
          <w:p w14:paraId="625B8FB0" w14:textId="77777777" w:rsidR="008F21C6" w:rsidRDefault="008F21C6" w:rsidP="00883FEF">
            <w:pPr>
              <w:pStyle w:val="ListParagraph"/>
              <w:ind w:left="0"/>
              <w:rPr>
                <w:ins w:id="3177" w:author="shorny" w:date="2014-05-31T14:38:00Z"/>
                <w:lang w:eastAsia="en-AU"/>
              </w:rPr>
            </w:pPr>
          </w:p>
        </w:tc>
        <w:tc>
          <w:tcPr>
            <w:tcW w:w="226" w:type="dxa"/>
            <w:tcPrChange w:id="3178" w:author="shorny" w:date="2014-05-31T14:43:00Z">
              <w:tcPr>
                <w:tcW w:w="226" w:type="dxa"/>
              </w:tcPr>
            </w:tcPrChange>
          </w:tcPr>
          <w:p w14:paraId="6DA440C8" w14:textId="77777777" w:rsidR="008F21C6" w:rsidRDefault="008F21C6" w:rsidP="00883FEF">
            <w:pPr>
              <w:pStyle w:val="ListParagraph"/>
              <w:ind w:left="0"/>
              <w:rPr>
                <w:ins w:id="3179" w:author="shorny" w:date="2014-05-31T14:38:00Z"/>
                <w:lang w:eastAsia="en-AU"/>
              </w:rPr>
            </w:pPr>
          </w:p>
        </w:tc>
        <w:tc>
          <w:tcPr>
            <w:tcW w:w="226" w:type="dxa"/>
            <w:tcPrChange w:id="3180" w:author="shorny" w:date="2014-05-31T14:43:00Z">
              <w:tcPr>
                <w:tcW w:w="226" w:type="dxa"/>
              </w:tcPr>
            </w:tcPrChange>
          </w:tcPr>
          <w:p w14:paraId="51561D6F" w14:textId="77777777" w:rsidR="008F21C6" w:rsidRDefault="008F21C6" w:rsidP="00883FEF">
            <w:pPr>
              <w:pStyle w:val="ListParagraph"/>
              <w:ind w:left="0"/>
              <w:rPr>
                <w:ins w:id="3181" w:author="shorny" w:date="2014-05-31T14:38:00Z"/>
                <w:lang w:eastAsia="en-AU"/>
              </w:rPr>
            </w:pPr>
          </w:p>
        </w:tc>
        <w:tc>
          <w:tcPr>
            <w:tcW w:w="226" w:type="dxa"/>
            <w:tcPrChange w:id="3182" w:author="shorny" w:date="2014-05-31T14:43:00Z">
              <w:tcPr>
                <w:tcW w:w="226" w:type="dxa"/>
              </w:tcPr>
            </w:tcPrChange>
          </w:tcPr>
          <w:p w14:paraId="6FB41100" w14:textId="77777777" w:rsidR="008F21C6" w:rsidRDefault="008F21C6" w:rsidP="00883FEF">
            <w:pPr>
              <w:pStyle w:val="ListParagraph"/>
              <w:ind w:left="0"/>
              <w:rPr>
                <w:ins w:id="3183" w:author="shorny" w:date="2014-05-31T14:38:00Z"/>
                <w:lang w:eastAsia="en-AU"/>
              </w:rPr>
            </w:pPr>
          </w:p>
        </w:tc>
        <w:tc>
          <w:tcPr>
            <w:tcW w:w="226" w:type="dxa"/>
            <w:tcPrChange w:id="3184" w:author="shorny" w:date="2014-05-31T14:43:00Z">
              <w:tcPr>
                <w:tcW w:w="226" w:type="dxa"/>
              </w:tcPr>
            </w:tcPrChange>
          </w:tcPr>
          <w:p w14:paraId="69FD197E" w14:textId="77777777" w:rsidR="008F21C6" w:rsidRDefault="008F21C6" w:rsidP="00883FEF">
            <w:pPr>
              <w:pStyle w:val="ListParagraph"/>
              <w:ind w:left="0"/>
              <w:rPr>
                <w:ins w:id="3185" w:author="shorny" w:date="2014-05-31T14:38:00Z"/>
                <w:lang w:eastAsia="en-AU"/>
              </w:rPr>
            </w:pPr>
          </w:p>
        </w:tc>
        <w:tc>
          <w:tcPr>
            <w:tcW w:w="226" w:type="dxa"/>
            <w:tcPrChange w:id="3186" w:author="shorny" w:date="2014-05-31T14:43:00Z">
              <w:tcPr>
                <w:tcW w:w="226" w:type="dxa"/>
              </w:tcPr>
            </w:tcPrChange>
          </w:tcPr>
          <w:p w14:paraId="2DC7F794" w14:textId="77777777" w:rsidR="008F21C6" w:rsidRDefault="008F21C6" w:rsidP="00883FEF">
            <w:pPr>
              <w:pStyle w:val="ListParagraph"/>
              <w:ind w:left="0"/>
              <w:rPr>
                <w:ins w:id="3187" w:author="shorny" w:date="2014-05-31T14:38:00Z"/>
                <w:lang w:eastAsia="en-AU"/>
              </w:rPr>
            </w:pPr>
          </w:p>
        </w:tc>
        <w:tc>
          <w:tcPr>
            <w:tcW w:w="226" w:type="dxa"/>
            <w:tcPrChange w:id="3188" w:author="shorny" w:date="2014-05-31T14:43:00Z">
              <w:tcPr>
                <w:tcW w:w="226" w:type="dxa"/>
              </w:tcPr>
            </w:tcPrChange>
          </w:tcPr>
          <w:p w14:paraId="6B71A575" w14:textId="77777777" w:rsidR="008F21C6" w:rsidRDefault="008F21C6" w:rsidP="00883FEF">
            <w:pPr>
              <w:pStyle w:val="ListParagraph"/>
              <w:ind w:left="0"/>
              <w:rPr>
                <w:ins w:id="3189" w:author="shorny" w:date="2014-05-31T14:38:00Z"/>
                <w:lang w:eastAsia="en-AU"/>
              </w:rPr>
            </w:pPr>
          </w:p>
        </w:tc>
        <w:tc>
          <w:tcPr>
            <w:tcW w:w="226" w:type="dxa"/>
            <w:tcPrChange w:id="3190" w:author="shorny" w:date="2014-05-31T14:43:00Z">
              <w:tcPr>
                <w:tcW w:w="226" w:type="dxa"/>
              </w:tcPr>
            </w:tcPrChange>
          </w:tcPr>
          <w:p w14:paraId="01E5584B" w14:textId="77777777" w:rsidR="008F21C6" w:rsidRDefault="008F21C6" w:rsidP="00883FEF">
            <w:pPr>
              <w:pStyle w:val="ListParagraph"/>
              <w:ind w:left="0"/>
              <w:rPr>
                <w:ins w:id="3191" w:author="shorny" w:date="2014-05-31T14:38:00Z"/>
                <w:lang w:eastAsia="en-AU"/>
              </w:rPr>
            </w:pPr>
          </w:p>
        </w:tc>
        <w:tc>
          <w:tcPr>
            <w:tcW w:w="226" w:type="dxa"/>
            <w:tcPrChange w:id="3192" w:author="shorny" w:date="2014-05-31T14:43:00Z">
              <w:tcPr>
                <w:tcW w:w="226" w:type="dxa"/>
              </w:tcPr>
            </w:tcPrChange>
          </w:tcPr>
          <w:p w14:paraId="5678E02E" w14:textId="77777777" w:rsidR="008F21C6" w:rsidRDefault="008F21C6" w:rsidP="00883FEF">
            <w:pPr>
              <w:pStyle w:val="ListParagraph"/>
              <w:ind w:left="0"/>
              <w:rPr>
                <w:ins w:id="3193" w:author="shorny" w:date="2014-05-31T14:38:00Z"/>
                <w:lang w:eastAsia="en-AU"/>
              </w:rPr>
            </w:pPr>
          </w:p>
        </w:tc>
        <w:tc>
          <w:tcPr>
            <w:tcW w:w="226" w:type="dxa"/>
            <w:tcPrChange w:id="3194" w:author="shorny" w:date="2014-05-31T14:43:00Z">
              <w:tcPr>
                <w:tcW w:w="226" w:type="dxa"/>
              </w:tcPr>
            </w:tcPrChange>
          </w:tcPr>
          <w:p w14:paraId="763D219F" w14:textId="77777777" w:rsidR="008F21C6" w:rsidRDefault="008F21C6" w:rsidP="00883FEF">
            <w:pPr>
              <w:pStyle w:val="ListParagraph"/>
              <w:ind w:left="0"/>
              <w:rPr>
                <w:ins w:id="3195" w:author="shorny" w:date="2014-05-31T14:38:00Z"/>
                <w:lang w:eastAsia="en-AU"/>
              </w:rPr>
            </w:pPr>
          </w:p>
        </w:tc>
      </w:tr>
      <w:tr w:rsidR="008F21C6" w14:paraId="6693E219" w14:textId="77777777" w:rsidTr="008F21C6">
        <w:trPr>
          <w:ins w:id="3196" w:author="shorny" w:date="2014-05-31T14:38:00Z"/>
        </w:trPr>
        <w:tc>
          <w:tcPr>
            <w:tcW w:w="2835" w:type="dxa"/>
            <w:tcPrChange w:id="3197" w:author="shorny" w:date="2014-05-31T14:43:00Z">
              <w:tcPr>
                <w:tcW w:w="225" w:type="dxa"/>
              </w:tcPr>
            </w:tcPrChange>
          </w:tcPr>
          <w:p w14:paraId="7B5FD439" w14:textId="77777777" w:rsidR="008F21C6" w:rsidRDefault="008F21C6" w:rsidP="00883FEF">
            <w:pPr>
              <w:pStyle w:val="ListParagraph"/>
              <w:ind w:left="0"/>
              <w:rPr>
                <w:ins w:id="3198" w:author="shorny" w:date="2014-05-31T14:38:00Z"/>
                <w:lang w:eastAsia="en-AU"/>
              </w:rPr>
            </w:pPr>
          </w:p>
        </w:tc>
        <w:tc>
          <w:tcPr>
            <w:tcW w:w="225" w:type="dxa"/>
            <w:tcPrChange w:id="3199" w:author="shorny" w:date="2014-05-31T14:43:00Z">
              <w:tcPr>
                <w:tcW w:w="225" w:type="dxa"/>
              </w:tcPr>
            </w:tcPrChange>
          </w:tcPr>
          <w:p w14:paraId="265D80D3" w14:textId="77777777" w:rsidR="008F21C6" w:rsidRDefault="008F21C6" w:rsidP="00883FEF">
            <w:pPr>
              <w:pStyle w:val="ListParagraph"/>
              <w:ind w:left="0"/>
              <w:rPr>
                <w:ins w:id="3200" w:author="shorny" w:date="2014-05-31T14:38:00Z"/>
                <w:lang w:eastAsia="en-AU"/>
              </w:rPr>
            </w:pPr>
          </w:p>
        </w:tc>
        <w:tc>
          <w:tcPr>
            <w:tcW w:w="225" w:type="dxa"/>
            <w:tcPrChange w:id="3201" w:author="shorny" w:date="2014-05-31T14:43:00Z">
              <w:tcPr>
                <w:tcW w:w="225" w:type="dxa"/>
              </w:tcPr>
            </w:tcPrChange>
          </w:tcPr>
          <w:p w14:paraId="6C23EAB4" w14:textId="77777777" w:rsidR="008F21C6" w:rsidRDefault="008F21C6" w:rsidP="00883FEF">
            <w:pPr>
              <w:pStyle w:val="ListParagraph"/>
              <w:ind w:left="0"/>
              <w:rPr>
                <w:ins w:id="3202" w:author="shorny" w:date="2014-05-31T14:38:00Z"/>
                <w:lang w:eastAsia="en-AU"/>
              </w:rPr>
            </w:pPr>
          </w:p>
        </w:tc>
        <w:tc>
          <w:tcPr>
            <w:tcW w:w="225" w:type="dxa"/>
            <w:tcPrChange w:id="3203" w:author="shorny" w:date="2014-05-31T14:43:00Z">
              <w:tcPr>
                <w:tcW w:w="225" w:type="dxa"/>
              </w:tcPr>
            </w:tcPrChange>
          </w:tcPr>
          <w:p w14:paraId="38EFE33E" w14:textId="77777777" w:rsidR="008F21C6" w:rsidRDefault="008F21C6" w:rsidP="00883FEF">
            <w:pPr>
              <w:pStyle w:val="ListParagraph"/>
              <w:ind w:left="0"/>
              <w:rPr>
                <w:ins w:id="3204" w:author="shorny" w:date="2014-05-31T14:38:00Z"/>
                <w:lang w:eastAsia="en-AU"/>
              </w:rPr>
            </w:pPr>
          </w:p>
        </w:tc>
        <w:tc>
          <w:tcPr>
            <w:tcW w:w="225" w:type="dxa"/>
            <w:tcPrChange w:id="3205" w:author="shorny" w:date="2014-05-31T14:43:00Z">
              <w:tcPr>
                <w:tcW w:w="225" w:type="dxa"/>
              </w:tcPr>
            </w:tcPrChange>
          </w:tcPr>
          <w:p w14:paraId="65ED91EB" w14:textId="77777777" w:rsidR="008F21C6" w:rsidRDefault="008F21C6" w:rsidP="00883FEF">
            <w:pPr>
              <w:pStyle w:val="ListParagraph"/>
              <w:ind w:left="0"/>
              <w:rPr>
                <w:ins w:id="3206" w:author="shorny" w:date="2014-05-31T14:38:00Z"/>
                <w:lang w:eastAsia="en-AU"/>
              </w:rPr>
            </w:pPr>
          </w:p>
        </w:tc>
        <w:tc>
          <w:tcPr>
            <w:tcW w:w="225" w:type="dxa"/>
            <w:tcPrChange w:id="3207" w:author="shorny" w:date="2014-05-31T14:43:00Z">
              <w:tcPr>
                <w:tcW w:w="225" w:type="dxa"/>
              </w:tcPr>
            </w:tcPrChange>
          </w:tcPr>
          <w:p w14:paraId="6603E0C0" w14:textId="77777777" w:rsidR="008F21C6" w:rsidRDefault="008F21C6" w:rsidP="00883FEF">
            <w:pPr>
              <w:pStyle w:val="ListParagraph"/>
              <w:ind w:left="0"/>
              <w:rPr>
                <w:ins w:id="3208" w:author="shorny" w:date="2014-05-31T14:38:00Z"/>
                <w:lang w:eastAsia="en-AU"/>
              </w:rPr>
            </w:pPr>
          </w:p>
        </w:tc>
        <w:tc>
          <w:tcPr>
            <w:tcW w:w="225" w:type="dxa"/>
            <w:tcPrChange w:id="3209" w:author="shorny" w:date="2014-05-31T14:43:00Z">
              <w:tcPr>
                <w:tcW w:w="225" w:type="dxa"/>
              </w:tcPr>
            </w:tcPrChange>
          </w:tcPr>
          <w:p w14:paraId="3DD213AC" w14:textId="77777777" w:rsidR="008F21C6" w:rsidRDefault="008F21C6" w:rsidP="00883FEF">
            <w:pPr>
              <w:pStyle w:val="ListParagraph"/>
              <w:ind w:left="0"/>
              <w:rPr>
                <w:ins w:id="3210" w:author="shorny" w:date="2014-05-31T14:38:00Z"/>
                <w:lang w:eastAsia="en-AU"/>
              </w:rPr>
            </w:pPr>
          </w:p>
        </w:tc>
        <w:tc>
          <w:tcPr>
            <w:tcW w:w="225" w:type="dxa"/>
            <w:tcPrChange w:id="3211" w:author="shorny" w:date="2014-05-31T14:43:00Z">
              <w:tcPr>
                <w:tcW w:w="225" w:type="dxa"/>
              </w:tcPr>
            </w:tcPrChange>
          </w:tcPr>
          <w:p w14:paraId="3F4972DE" w14:textId="77777777" w:rsidR="008F21C6" w:rsidRDefault="008F21C6" w:rsidP="00883FEF">
            <w:pPr>
              <w:pStyle w:val="ListParagraph"/>
              <w:ind w:left="0"/>
              <w:rPr>
                <w:ins w:id="3212" w:author="shorny" w:date="2014-05-31T14:38:00Z"/>
                <w:lang w:eastAsia="en-AU"/>
              </w:rPr>
            </w:pPr>
          </w:p>
        </w:tc>
        <w:tc>
          <w:tcPr>
            <w:tcW w:w="225" w:type="dxa"/>
            <w:tcPrChange w:id="3213" w:author="shorny" w:date="2014-05-31T14:43:00Z">
              <w:tcPr>
                <w:tcW w:w="225" w:type="dxa"/>
              </w:tcPr>
            </w:tcPrChange>
          </w:tcPr>
          <w:p w14:paraId="7FC89020" w14:textId="77777777" w:rsidR="008F21C6" w:rsidRDefault="008F21C6" w:rsidP="00883FEF">
            <w:pPr>
              <w:pStyle w:val="ListParagraph"/>
              <w:ind w:left="0"/>
              <w:rPr>
                <w:ins w:id="3214" w:author="shorny" w:date="2014-05-31T14:38:00Z"/>
                <w:lang w:eastAsia="en-AU"/>
              </w:rPr>
            </w:pPr>
          </w:p>
        </w:tc>
        <w:tc>
          <w:tcPr>
            <w:tcW w:w="225" w:type="dxa"/>
            <w:tcPrChange w:id="3215" w:author="shorny" w:date="2014-05-31T14:43:00Z">
              <w:tcPr>
                <w:tcW w:w="225" w:type="dxa"/>
              </w:tcPr>
            </w:tcPrChange>
          </w:tcPr>
          <w:p w14:paraId="4C4E27E4" w14:textId="77777777" w:rsidR="008F21C6" w:rsidRDefault="008F21C6" w:rsidP="00883FEF">
            <w:pPr>
              <w:pStyle w:val="ListParagraph"/>
              <w:ind w:left="0"/>
              <w:rPr>
                <w:ins w:id="3216" w:author="shorny" w:date="2014-05-31T14:38:00Z"/>
                <w:lang w:eastAsia="en-AU"/>
              </w:rPr>
            </w:pPr>
          </w:p>
        </w:tc>
        <w:tc>
          <w:tcPr>
            <w:tcW w:w="225" w:type="dxa"/>
            <w:tcPrChange w:id="3217" w:author="shorny" w:date="2014-05-31T14:43:00Z">
              <w:tcPr>
                <w:tcW w:w="225" w:type="dxa"/>
              </w:tcPr>
            </w:tcPrChange>
          </w:tcPr>
          <w:p w14:paraId="6D5D30DD" w14:textId="77777777" w:rsidR="008F21C6" w:rsidRDefault="008F21C6" w:rsidP="00883FEF">
            <w:pPr>
              <w:pStyle w:val="ListParagraph"/>
              <w:ind w:left="0"/>
              <w:rPr>
                <w:ins w:id="3218" w:author="shorny" w:date="2014-05-31T14:38:00Z"/>
                <w:lang w:eastAsia="en-AU"/>
              </w:rPr>
            </w:pPr>
          </w:p>
        </w:tc>
        <w:tc>
          <w:tcPr>
            <w:tcW w:w="225" w:type="dxa"/>
            <w:tcPrChange w:id="3219" w:author="shorny" w:date="2014-05-31T14:43:00Z">
              <w:tcPr>
                <w:tcW w:w="225" w:type="dxa"/>
              </w:tcPr>
            </w:tcPrChange>
          </w:tcPr>
          <w:p w14:paraId="2B2882BA" w14:textId="77777777" w:rsidR="008F21C6" w:rsidRDefault="008F21C6" w:rsidP="00883FEF">
            <w:pPr>
              <w:pStyle w:val="ListParagraph"/>
              <w:ind w:left="0"/>
              <w:rPr>
                <w:ins w:id="3220" w:author="shorny" w:date="2014-05-31T14:38:00Z"/>
                <w:lang w:eastAsia="en-AU"/>
              </w:rPr>
            </w:pPr>
          </w:p>
        </w:tc>
        <w:tc>
          <w:tcPr>
            <w:tcW w:w="225" w:type="dxa"/>
            <w:tcPrChange w:id="3221" w:author="shorny" w:date="2014-05-31T14:43:00Z">
              <w:tcPr>
                <w:tcW w:w="225" w:type="dxa"/>
              </w:tcPr>
            </w:tcPrChange>
          </w:tcPr>
          <w:p w14:paraId="4C2BD763" w14:textId="77777777" w:rsidR="008F21C6" w:rsidRDefault="008F21C6" w:rsidP="00883FEF">
            <w:pPr>
              <w:pStyle w:val="ListParagraph"/>
              <w:ind w:left="0"/>
              <w:rPr>
                <w:ins w:id="3222" w:author="shorny" w:date="2014-05-31T14:38:00Z"/>
                <w:lang w:eastAsia="en-AU"/>
              </w:rPr>
            </w:pPr>
          </w:p>
        </w:tc>
        <w:tc>
          <w:tcPr>
            <w:tcW w:w="225" w:type="dxa"/>
            <w:tcPrChange w:id="3223" w:author="shorny" w:date="2014-05-31T14:43:00Z">
              <w:tcPr>
                <w:tcW w:w="225" w:type="dxa"/>
              </w:tcPr>
            </w:tcPrChange>
          </w:tcPr>
          <w:p w14:paraId="48F2C52F" w14:textId="77777777" w:rsidR="008F21C6" w:rsidRDefault="008F21C6" w:rsidP="00883FEF">
            <w:pPr>
              <w:pStyle w:val="ListParagraph"/>
              <w:ind w:left="0"/>
              <w:rPr>
                <w:ins w:id="3224" w:author="shorny" w:date="2014-05-31T14:38:00Z"/>
                <w:lang w:eastAsia="en-AU"/>
              </w:rPr>
            </w:pPr>
          </w:p>
        </w:tc>
        <w:tc>
          <w:tcPr>
            <w:tcW w:w="225" w:type="dxa"/>
            <w:tcPrChange w:id="3225" w:author="shorny" w:date="2014-05-31T14:43:00Z">
              <w:tcPr>
                <w:tcW w:w="225" w:type="dxa"/>
              </w:tcPr>
            </w:tcPrChange>
          </w:tcPr>
          <w:p w14:paraId="24837C36" w14:textId="77777777" w:rsidR="008F21C6" w:rsidRDefault="008F21C6" w:rsidP="00883FEF">
            <w:pPr>
              <w:pStyle w:val="ListParagraph"/>
              <w:ind w:left="0"/>
              <w:rPr>
                <w:ins w:id="3226" w:author="shorny" w:date="2014-05-31T14:38:00Z"/>
                <w:lang w:eastAsia="en-AU"/>
              </w:rPr>
            </w:pPr>
          </w:p>
        </w:tc>
        <w:tc>
          <w:tcPr>
            <w:tcW w:w="225" w:type="dxa"/>
            <w:tcPrChange w:id="3227" w:author="shorny" w:date="2014-05-31T14:43:00Z">
              <w:tcPr>
                <w:tcW w:w="225" w:type="dxa"/>
              </w:tcPr>
            </w:tcPrChange>
          </w:tcPr>
          <w:p w14:paraId="6340D8D0" w14:textId="77777777" w:rsidR="008F21C6" w:rsidRDefault="008F21C6" w:rsidP="00883FEF">
            <w:pPr>
              <w:pStyle w:val="ListParagraph"/>
              <w:ind w:left="0"/>
              <w:rPr>
                <w:ins w:id="3228" w:author="shorny" w:date="2014-05-31T14:38:00Z"/>
                <w:lang w:eastAsia="en-AU"/>
              </w:rPr>
            </w:pPr>
          </w:p>
        </w:tc>
        <w:tc>
          <w:tcPr>
            <w:tcW w:w="225" w:type="dxa"/>
            <w:tcPrChange w:id="3229" w:author="shorny" w:date="2014-05-31T14:43:00Z">
              <w:tcPr>
                <w:tcW w:w="225" w:type="dxa"/>
              </w:tcPr>
            </w:tcPrChange>
          </w:tcPr>
          <w:p w14:paraId="49CAA26A" w14:textId="77777777" w:rsidR="008F21C6" w:rsidRDefault="008F21C6" w:rsidP="00883FEF">
            <w:pPr>
              <w:pStyle w:val="ListParagraph"/>
              <w:ind w:left="0"/>
              <w:rPr>
                <w:ins w:id="3230" w:author="shorny" w:date="2014-05-31T14:38:00Z"/>
                <w:lang w:eastAsia="en-AU"/>
              </w:rPr>
            </w:pPr>
          </w:p>
        </w:tc>
        <w:tc>
          <w:tcPr>
            <w:tcW w:w="226" w:type="dxa"/>
            <w:tcPrChange w:id="3231" w:author="shorny" w:date="2014-05-31T14:43:00Z">
              <w:tcPr>
                <w:tcW w:w="226" w:type="dxa"/>
              </w:tcPr>
            </w:tcPrChange>
          </w:tcPr>
          <w:p w14:paraId="7DC5AA33" w14:textId="77777777" w:rsidR="008F21C6" w:rsidRDefault="008F21C6" w:rsidP="00883FEF">
            <w:pPr>
              <w:pStyle w:val="ListParagraph"/>
              <w:ind w:left="0"/>
              <w:rPr>
                <w:ins w:id="3232" w:author="shorny" w:date="2014-05-31T14:38:00Z"/>
                <w:lang w:eastAsia="en-AU"/>
              </w:rPr>
            </w:pPr>
          </w:p>
        </w:tc>
        <w:tc>
          <w:tcPr>
            <w:tcW w:w="226" w:type="dxa"/>
            <w:tcPrChange w:id="3233" w:author="shorny" w:date="2014-05-31T14:43:00Z">
              <w:tcPr>
                <w:tcW w:w="226" w:type="dxa"/>
              </w:tcPr>
            </w:tcPrChange>
          </w:tcPr>
          <w:p w14:paraId="231F63BC" w14:textId="77777777" w:rsidR="008F21C6" w:rsidRDefault="008F21C6" w:rsidP="00883FEF">
            <w:pPr>
              <w:pStyle w:val="ListParagraph"/>
              <w:ind w:left="0"/>
              <w:rPr>
                <w:ins w:id="3234" w:author="shorny" w:date="2014-05-31T14:38:00Z"/>
                <w:lang w:eastAsia="en-AU"/>
              </w:rPr>
            </w:pPr>
          </w:p>
        </w:tc>
        <w:tc>
          <w:tcPr>
            <w:tcW w:w="226" w:type="dxa"/>
            <w:tcPrChange w:id="3235" w:author="shorny" w:date="2014-05-31T14:43:00Z">
              <w:tcPr>
                <w:tcW w:w="226" w:type="dxa"/>
              </w:tcPr>
            </w:tcPrChange>
          </w:tcPr>
          <w:p w14:paraId="0641EADB" w14:textId="77777777" w:rsidR="008F21C6" w:rsidRDefault="008F21C6" w:rsidP="00883FEF">
            <w:pPr>
              <w:pStyle w:val="ListParagraph"/>
              <w:ind w:left="0"/>
              <w:rPr>
                <w:ins w:id="3236" w:author="shorny" w:date="2014-05-31T14:38:00Z"/>
                <w:lang w:eastAsia="en-AU"/>
              </w:rPr>
            </w:pPr>
          </w:p>
        </w:tc>
        <w:tc>
          <w:tcPr>
            <w:tcW w:w="226" w:type="dxa"/>
            <w:tcPrChange w:id="3237" w:author="shorny" w:date="2014-05-31T14:43:00Z">
              <w:tcPr>
                <w:tcW w:w="226" w:type="dxa"/>
              </w:tcPr>
            </w:tcPrChange>
          </w:tcPr>
          <w:p w14:paraId="29DB98F2" w14:textId="77777777" w:rsidR="008F21C6" w:rsidRDefault="008F21C6" w:rsidP="00883FEF">
            <w:pPr>
              <w:pStyle w:val="ListParagraph"/>
              <w:ind w:left="0"/>
              <w:rPr>
                <w:ins w:id="3238" w:author="shorny" w:date="2014-05-31T14:38:00Z"/>
                <w:lang w:eastAsia="en-AU"/>
              </w:rPr>
            </w:pPr>
          </w:p>
        </w:tc>
        <w:tc>
          <w:tcPr>
            <w:tcW w:w="226" w:type="dxa"/>
            <w:tcPrChange w:id="3239" w:author="shorny" w:date="2014-05-31T14:43:00Z">
              <w:tcPr>
                <w:tcW w:w="226" w:type="dxa"/>
              </w:tcPr>
            </w:tcPrChange>
          </w:tcPr>
          <w:p w14:paraId="68873708" w14:textId="77777777" w:rsidR="008F21C6" w:rsidRDefault="008F21C6" w:rsidP="00883FEF">
            <w:pPr>
              <w:pStyle w:val="ListParagraph"/>
              <w:ind w:left="0"/>
              <w:rPr>
                <w:ins w:id="3240" w:author="shorny" w:date="2014-05-31T14:38:00Z"/>
                <w:lang w:eastAsia="en-AU"/>
              </w:rPr>
            </w:pPr>
          </w:p>
        </w:tc>
        <w:tc>
          <w:tcPr>
            <w:tcW w:w="226" w:type="dxa"/>
            <w:tcPrChange w:id="3241" w:author="shorny" w:date="2014-05-31T14:43:00Z">
              <w:tcPr>
                <w:tcW w:w="226" w:type="dxa"/>
              </w:tcPr>
            </w:tcPrChange>
          </w:tcPr>
          <w:p w14:paraId="265713D0" w14:textId="77777777" w:rsidR="008F21C6" w:rsidRDefault="008F21C6" w:rsidP="00883FEF">
            <w:pPr>
              <w:pStyle w:val="ListParagraph"/>
              <w:ind w:left="0"/>
              <w:rPr>
                <w:ins w:id="3242" w:author="shorny" w:date="2014-05-31T14:38:00Z"/>
                <w:lang w:eastAsia="en-AU"/>
              </w:rPr>
            </w:pPr>
          </w:p>
        </w:tc>
        <w:tc>
          <w:tcPr>
            <w:tcW w:w="226" w:type="dxa"/>
            <w:tcPrChange w:id="3243" w:author="shorny" w:date="2014-05-31T14:43:00Z">
              <w:tcPr>
                <w:tcW w:w="226" w:type="dxa"/>
              </w:tcPr>
            </w:tcPrChange>
          </w:tcPr>
          <w:p w14:paraId="759FC73C" w14:textId="77777777" w:rsidR="008F21C6" w:rsidRDefault="008F21C6" w:rsidP="00883FEF">
            <w:pPr>
              <w:pStyle w:val="ListParagraph"/>
              <w:ind w:left="0"/>
              <w:rPr>
                <w:ins w:id="3244" w:author="shorny" w:date="2014-05-31T14:38:00Z"/>
                <w:lang w:eastAsia="en-AU"/>
              </w:rPr>
            </w:pPr>
          </w:p>
        </w:tc>
        <w:tc>
          <w:tcPr>
            <w:tcW w:w="226" w:type="dxa"/>
            <w:tcPrChange w:id="3245" w:author="shorny" w:date="2014-05-31T14:43:00Z">
              <w:tcPr>
                <w:tcW w:w="226" w:type="dxa"/>
              </w:tcPr>
            </w:tcPrChange>
          </w:tcPr>
          <w:p w14:paraId="0DAB3D3D" w14:textId="77777777" w:rsidR="008F21C6" w:rsidRDefault="008F21C6" w:rsidP="00883FEF">
            <w:pPr>
              <w:pStyle w:val="ListParagraph"/>
              <w:ind w:left="0"/>
              <w:rPr>
                <w:ins w:id="3246" w:author="shorny" w:date="2014-05-31T14:38:00Z"/>
                <w:lang w:eastAsia="en-AU"/>
              </w:rPr>
            </w:pPr>
          </w:p>
        </w:tc>
        <w:tc>
          <w:tcPr>
            <w:tcW w:w="226" w:type="dxa"/>
            <w:tcPrChange w:id="3247" w:author="shorny" w:date="2014-05-31T14:43:00Z">
              <w:tcPr>
                <w:tcW w:w="226" w:type="dxa"/>
              </w:tcPr>
            </w:tcPrChange>
          </w:tcPr>
          <w:p w14:paraId="7D590AF9" w14:textId="77777777" w:rsidR="008F21C6" w:rsidRDefault="008F21C6" w:rsidP="00883FEF">
            <w:pPr>
              <w:pStyle w:val="ListParagraph"/>
              <w:ind w:left="0"/>
              <w:rPr>
                <w:ins w:id="3248" w:author="shorny" w:date="2014-05-31T14:38:00Z"/>
                <w:lang w:eastAsia="en-AU"/>
              </w:rPr>
            </w:pPr>
          </w:p>
        </w:tc>
        <w:tc>
          <w:tcPr>
            <w:tcW w:w="226" w:type="dxa"/>
            <w:tcPrChange w:id="3249" w:author="shorny" w:date="2014-05-31T14:43:00Z">
              <w:tcPr>
                <w:tcW w:w="226" w:type="dxa"/>
              </w:tcPr>
            </w:tcPrChange>
          </w:tcPr>
          <w:p w14:paraId="5C06ED0A" w14:textId="77777777" w:rsidR="008F21C6" w:rsidRDefault="008F21C6" w:rsidP="00883FEF">
            <w:pPr>
              <w:pStyle w:val="ListParagraph"/>
              <w:ind w:left="0"/>
              <w:rPr>
                <w:ins w:id="3250" w:author="shorny" w:date="2014-05-31T14:38:00Z"/>
                <w:lang w:eastAsia="en-AU"/>
              </w:rPr>
            </w:pPr>
          </w:p>
        </w:tc>
        <w:tc>
          <w:tcPr>
            <w:tcW w:w="226" w:type="dxa"/>
            <w:tcPrChange w:id="3251" w:author="shorny" w:date="2014-05-31T14:43:00Z">
              <w:tcPr>
                <w:tcW w:w="226" w:type="dxa"/>
              </w:tcPr>
            </w:tcPrChange>
          </w:tcPr>
          <w:p w14:paraId="10C078C5" w14:textId="77777777" w:rsidR="008F21C6" w:rsidRDefault="008F21C6" w:rsidP="00883FEF">
            <w:pPr>
              <w:pStyle w:val="ListParagraph"/>
              <w:ind w:left="0"/>
              <w:rPr>
                <w:ins w:id="3252" w:author="shorny" w:date="2014-05-31T14:38:00Z"/>
                <w:lang w:eastAsia="en-AU"/>
              </w:rPr>
            </w:pPr>
          </w:p>
        </w:tc>
        <w:tc>
          <w:tcPr>
            <w:tcW w:w="226" w:type="dxa"/>
            <w:tcPrChange w:id="3253" w:author="shorny" w:date="2014-05-31T14:43:00Z">
              <w:tcPr>
                <w:tcW w:w="226" w:type="dxa"/>
              </w:tcPr>
            </w:tcPrChange>
          </w:tcPr>
          <w:p w14:paraId="42E5D2C4" w14:textId="77777777" w:rsidR="008F21C6" w:rsidRDefault="008F21C6" w:rsidP="00883FEF">
            <w:pPr>
              <w:pStyle w:val="ListParagraph"/>
              <w:ind w:left="0"/>
              <w:rPr>
                <w:ins w:id="3254" w:author="shorny" w:date="2014-05-31T14:38:00Z"/>
                <w:lang w:eastAsia="en-AU"/>
              </w:rPr>
            </w:pPr>
          </w:p>
        </w:tc>
        <w:tc>
          <w:tcPr>
            <w:tcW w:w="226" w:type="dxa"/>
            <w:tcPrChange w:id="3255" w:author="shorny" w:date="2014-05-31T14:43:00Z">
              <w:tcPr>
                <w:tcW w:w="226" w:type="dxa"/>
              </w:tcPr>
            </w:tcPrChange>
          </w:tcPr>
          <w:p w14:paraId="05D381B3" w14:textId="77777777" w:rsidR="008F21C6" w:rsidRDefault="008F21C6" w:rsidP="00883FEF">
            <w:pPr>
              <w:pStyle w:val="ListParagraph"/>
              <w:ind w:left="0"/>
              <w:rPr>
                <w:ins w:id="3256" w:author="shorny" w:date="2014-05-31T14:38:00Z"/>
                <w:lang w:eastAsia="en-AU"/>
              </w:rPr>
            </w:pPr>
          </w:p>
        </w:tc>
        <w:tc>
          <w:tcPr>
            <w:tcW w:w="226" w:type="dxa"/>
            <w:tcPrChange w:id="3257" w:author="shorny" w:date="2014-05-31T14:43:00Z">
              <w:tcPr>
                <w:tcW w:w="226" w:type="dxa"/>
              </w:tcPr>
            </w:tcPrChange>
          </w:tcPr>
          <w:p w14:paraId="1E235100" w14:textId="77777777" w:rsidR="008F21C6" w:rsidRDefault="008F21C6" w:rsidP="00883FEF">
            <w:pPr>
              <w:pStyle w:val="ListParagraph"/>
              <w:ind w:left="0"/>
              <w:rPr>
                <w:ins w:id="3258" w:author="shorny" w:date="2014-05-31T14:38:00Z"/>
                <w:lang w:eastAsia="en-AU"/>
              </w:rPr>
            </w:pPr>
          </w:p>
        </w:tc>
        <w:tc>
          <w:tcPr>
            <w:tcW w:w="226" w:type="dxa"/>
            <w:tcPrChange w:id="3259" w:author="shorny" w:date="2014-05-31T14:43:00Z">
              <w:tcPr>
                <w:tcW w:w="226" w:type="dxa"/>
              </w:tcPr>
            </w:tcPrChange>
          </w:tcPr>
          <w:p w14:paraId="4BE71D7A" w14:textId="77777777" w:rsidR="008F21C6" w:rsidRDefault="008F21C6" w:rsidP="00883FEF">
            <w:pPr>
              <w:pStyle w:val="ListParagraph"/>
              <w:ind w:left="0"/>
              <w:rPr>
                <w:ins w:id="3260" w:author="shorny" w:date="2014-05-31T14:38:00Z"/>
                <w:lang w:eastAsia="en-AU"/>
              </w:rPr>
            </w:pPr>
          </w:p>
        </w:tc>
        <w:tc>
          <w:tcPr>
            <w:tcW w:w="226" w:type="dxa"/>
            <w:tcPrChange w:id="3261" w:author="shorny" w:date="2014-05-31T14:43:00Z">
              <w:tcPr>
                <w:tcW w:w="226" w:type="dxa"/>
              </w:tcPr>
            </w:tcPrChange>
          </w:tcPr>
          <w:p w14:paraId="7C62BF29" w14:textId="77777777" w:rsidR="008F21C6" w:rsidRDefault="008F21C6" w:rsidP="00883FEF">
            <w:pPr>
              <w:pStyle w:val="ListParagraph"/>
              <w:ind w:left="0"/>
              <w:rPr>
                <w:ins w:id="3262" w:author="shorny" w:date="2014-05-31T14:38:00Z"/>
                <w:lang w:eastAsia="en-AU"/>
              </w:rPr>
            </w:pPr>
          </w:p>
        </w:tc>
        <w:tc>
          <w:tcPr>
            <w:tcW w:w="226" w:type="dxa"/>
            <w:tcPrChange w:id="3263" w:author="shorny" w:date="2014-05-31T14:43:00Z">
              <w:tcPr>
                <w:tcW w:w="226" w:type="dxa"/>
              </w:tcPr>
            </w:tcPrChange>
          </w:tcPr>
          <w:p w14:paraId="734C9309" w14:textId="77777777" w:rsidR="008F21C6" w:rsidRDefault="008F21C6" w:rsidP="00883FEF">
            <w:pPr>
              <w:pStyle w:val="ListParagraph"/>
              <w:ind w:left="0"/>
              <w:rPr>
                <w:ins w:id="3264" w:author="shorny" w:date="2014-05-31T14:38:00Z"/>
                <w:lang w:eastAsia="en-AU"/>
              </w:rPr>
            </w:pPr>
          </w:p>
        </w:tc>
        <w:tc>
          <w:tcPr>
            <w:tcW w:w="226" w:type="dxa"/>
            <w:tcPrChange w:id="3265" w:author="shorny" w:date="2014-05-31T14:43:00Z">
              <w:tcPr>
                <w:tcW w:w="226" w:type="dxa"/>
              </w:tcPr>
            </w:tcPrChange>
          </w:tcPr>
          <w:p w14:paraId="5BB1A5F2" w14:textId="77777777" w:rsidR="008F21C6" w:rsidRDefault="008F21C6" w:rsidP="00883FEF">
            <w:pPr>
              <w:pStyle w:val="ListParagraph"/>
              <w:ind w:left="0"/>
              <w:rPr>
                <w:ins w:id="3266" w:author="shorny" w:date="2014-05-31T14:38:00Z"/>
                <w:lang w:eastAsia="en-AU"/>
              </w:rPr>
            </w:pPr>
          </w:p>
        </w:tc>
        <w:tc>
          <w:tcPr>
            <w:tcW w:w="226" w:type="dxa"/>
            <w:tcPrChange w:id="3267" w:author="shorny" w:date="2014-05-31T14:43:00Z">
              <w:tcPr>
                <w:tcW w:w="226" w:type="dxa"/>
              </w:tcPr>
            </w:tcPrChange>
          </w:tcPr>
          <w:p w14:paraId="4938217C" w14:textId="77777777" w:rsidR="008F21C6" w:rsidRDefault="008F21C6" w:rsidP="00883FEF">
            <w:pPr>
              <w:pStyle w:val="ListParagraph"/>
              <w:ind w:left="0"/>
              <w:rPr>
                <w:ins w:id="3268" w:author="shorny" w:date="2014-05-31T14:38:00Z"/>
                <w:lang w:eastAsia="en-AU"/>
              </w:rPr>
            </w:pPr>
          </w:p>
        </w:tc>
        <w:tc>
          <w:tcPr>
            <w:tcW w:w="226" w:type="dxa"/>
            <w:tcPrChange w:id="3269" w:author="shorny" w:date="2014-05-31T14:43:00Z">
              <w:tcPr>
                <w:tcW w:w="226" w:type="dxa"/>
              </w:tcPr>
            </w:tcPrChange>
          </w:tcPr>
          <w:p w14:paraId="09697375" w14:textId="77777777" w:rsidR="008F21C6" w:rsidRDefault="008F21C6" w:rsidP="00883FEF">
            <w:pPr>
              <w:pStyle w:val="ListParagraph"/>
              <w:ind w:left="0"/>
              <w:rPr>
                <w:ins w:id="3270" w:author="shorny" w:date="2014-05-31T14:38:00Z"/>
                <w:lang w:eastAsia="en-AU"/>
              </w:rPr>
            </w:pPr>
          </w:p>
        </w:tc>
        <w:tc>
          <w:tcPr>
            <w:tcW w:w="226" w:type="dxa"/>
            <w:tcPrChange w:id="3271" w:author="shorny" w:date="2014-05-31T14:43:00Z">
              <w:tcPr>
                <w:tcW w:w="226" w:type="dxa"/>
              </w:tcPr>
            </w:tcPrChange>
          </w:tcPr>
          <w:p w14:paraId="2D7F0814" w14:textId="77777777" w:rsidR="008F21C6" w:rsidRDefault="008F21C6" w:rsidP="00883FEF">
            <w:pPr>
              <w:pStyle w:val="ListParagraph"/>
              <w:ind w:left="0"/>
              <w:rPr>
                <w:ins w:id="3272" w:author="shorny" w:date="2014-05-31T14:38:00Z"/>
                <w:lang w:eastAsia="en-AU"/>
              </w:rPr>
            </w:pPr>
          </w:p>
        </w:tc>
        <w:tc>
          <w:tcPr>
            <w:tcW w:w="226" w:type="dxa"/>
            <w:tcPrChange w:id="3273" w:author="shorny" w:date="2014-05-31T14:43:00Z">
              <w:tcPr>
                <w:tcW w:w="226" w:type="dxa"/>
              </w:tcPr>
            </w:tcPrChange>
          </w:tcPr>
          <w:p w14:paraId="7D65A00F" w14:textId="77777777" w:rsidR="008F21C6" w:rsidRDefault="008F21C6" w:rsidP="00883FEF">
            <w:pPr>
              <w:pStyle w:val="ListParagraph"/>
              <w:ind w:left="0"/>
              <w:rPr>
                <w:ins w:id="3274" w:author="shorny" w:date="2014-05-31T14:38:00Z"/>
                <w:lang w:eastAsia="en-AU"/>
              </w:rPr>
            </w:pPr>
          </w:p>
        </w:tc>
        <w:tc>
          <w:tcPr>
            <w:tcW w:w="226" w:type="dxa"/>
            <w:tcPrChange w:id="3275" w:author="shorny" w:date="2014-05-31T14:43:00Z">
              <w:tcPr>
                <w:tcW w:w="226" w:type="dxa"/>
              </w:tcPr>
            </w:tcPrChange>
          </w:tcPr>
          <w:p w14:paraId="3EBA5383" w14:textId="77777777" w:rsidR="008F21C6" w:rsidRDefault="008F21C6" w:rsidP="00883FEF">
            <w:pPr>
              <w:pStyle w:val="ListParagraph"/>
              <w:ind w:left="0"/>
              <w:rPr>
                <w:ins w:id="3276" w:author="shorny" w:date="2014-05-31T14:38:00Z"/>
                <w:lang w:eastAsia="en-AU"/>
              </w:rPr>
            </w:pPr>
          </w:p>
        </w:tc>
        <w:tc>
          <w:tcPr>
            <w:tcW w:w="226" w:type="dxa"/>
            <w:tcPrChange w:id="3277" w:author="shorny" w:date="2014-05-31T14:43:00Z">
              <w:tcPr>
                <w:tcW w:w="226" w:type="dxa"/>
              </w:tcPr>
            </w:tcPrChange>
          </w:tcPr>
          <w:p w14:paraId="0D22B05E" w14:textId="77777777" w:rsidR="008F21C6" w:rsidRDefault="008F21C6" w:rsidP="00883FEF">
            <w:pPr>
              <w:pStyle w:val="ListParagraph"/>
              <w:ind w:left="0"/>
              <w:rPr>
                <w:ins w:id="3278" w:author="shorny" w:date="2014-05-31T14:38:00Z"/>
                <w:lang w:eastAsia="en-AU"/>
              </w:rPr>
            </w:pPr>
          </w:p>
        </w:tc>
        <w:tc>
          <w:tcPr>
            <w:tcW w:w="226" w:type="dxa"/>
            <w:tcPrChange w:id="3279" w:author="shorny" w:date="2014-05-31T14:43:00Z">
              <w:tcPr>
                <w:tcW w:w="226" w:type="dxa"/>
              </w:tcPr>
            </w:tcPrChange>
          </w:tcPr>
          <w:p w14:paraId="06D4CF95" w14:textId="77777777" w:rsidR="008F21C6" w:rsidRDefault="008F21C6" w:rsidP="00883FEF">
            <w:pPr>
              <w:pStyle w:val="ListParagraph"/>
              <w:ind w:left="0"/>
              <w:rPr>
                <w:ins w:id="3280" w:author="shorny" w:date="2014-05-31T14:38:00Z"/>
                <w:lang w:eastAsia="en-AU"/>
              </w:rPr>
            </w:pPr>
          </w:p>
        </w:tc>
        <w:tc>
          <w:tcPr>
            <w:tcW w:w="226" w:type="dxa"/>
            <w:tcPrChange w:id="3281" w:author="shorny" w:date="2014-05-31T14:43:00Z">
              <w:tcPr>
                <w:tcW w:w="226" w:type="dxa"/>
              </w:tcPr>
            </w:tcPrChange>
          </w:tcPr>
          <w:p w14:paraId="2D2C3AE8" w14:textId="77777777" w:rsidR="008F21C6" w:rsidRDefault="008F21C6" w:rsidP="00883FEF">
            <w:pPr>
              <w:pStyle w:val="ListParagraph"/>
              <w:ind w:left="0"/>
              <w:rPr>
                <w:ins w:id="3282" w:author="shorny" w:date="2014-05-31T14:38:00Z"/>
                <w:lang w:eastAsia="en-AU"/>
              </w:rPr>
            </w:pPr>
          </w:p>
        </w:tc>
        <w:tc>
          <w:tcPr>
            <w:tcW w:w="226" w:type="dxa"/>
            <w:tcPrChange w:id="3283" w:author="shorny" w:date="2014-05-31T14:43:00Z">
              <w:tcPr>
                <w:tcW w:w="226" w:type="dxa"/>
              </w:tcPr>
            </w:tcPrChange>
          </w:tcPr>
          <w:p w14:paraId="14DC9D77" w14:textId="77777777" w:rsidR="008F21C6" w:rsidRDefault="008F21C6" w:rsidP="00883FEF">
            <w:pPr>
              <w:pStyle w:val="ListParagraph"/>
              <w:ind w:left="0"/>
              <w:rPr>
                <w:ins w:id="3284" w:author="shorny" w:date="2014-05-31T14:38:00Z"/>
                <w:lang w:eastAsia="en-AU"/>
              </w:rPr>
            </w:pPr>
          </w:p>
        </w:tc>
        <w:tc>
          <w:tcPr>
            <w:tcW w:w="226" w:type="dxa"/>
            <w:tcPrChange w:id="3285" w:author="shorny" w:date="2014-05-31T14:43:00Z">
              <w:tcPr>
                <w:tcW w:w="226" w:type="dxa"/>
              </w:tcPr>
            </w:tcPrChange>
          </w:tcPr>
          <w:p w14:paraId="6E91A722" w14:textId="77777777" w:rsidR="008F21C6" w:rsidRDefault="008F21C6" w:rsidP="00883FEF">
            <w:pPr>
              <w:pStyle w:val="ListParagraph"/>
              <w:ind w:left="0"/>
              <w:rPr>
                <w:ins w:id="3286" w:author="shorny" w:date="2014-05-31T14:38:00Z"/>
                <w:lang w:eastAsia="en-AU"/>
              </w:rPr>
            </w:pPr>
          </w:p>
        </w:tc>
      </w:tr>
    </w:tbl>
    <w:p w14:paraId="4C1190F8" w14:textId="30C5720F" w:rsidR="00883FEF" w:rsidRDefault="00883FEF" w:rsidP="00883FEF">
      <w:pPr>
        <w:pStyle w:val="ListParagraph"/>
        <w:ind w:left="405"/>
        <w:rPr>
          <w:ins w:id="3287" w:author="shorny" w:date="2014-05-31T14:36:00Z"/>
          <w:lang w:eastAsia="en-AU"/>
        </w:rPr>
        <w:sectPr w:rsidR="00883FEF" w:rsidSect="00883FEF">
          <w:pgSz w:w="16838" w:h="11906" w:orient="landscape"/>
          <w:pgMar w:top="1440" w:right="1440" w:bottom="1440" w:left="1440" w:header="708" w:footer="708" w:gutter="0"/>
          <w:pgNumType w:start="1"/>
          <w:cols w:space="708"/>
          <w:docGrid w:linePitch="360"/>
          <w:sectPrChange w:id="3288" w:author="shorny" w:date="2014-05-31T14:36:00Z">
            <w:sectPr w:rsidR="00883FEF" w:rsidSect="00883FEF">
              <w:pgSz w:w="11906" w:h="16838" w:orient="portrait"/>
              <w:pgMar w:top="1440" w:right="1440" w:bottom="1440" w:left="1440" w:header="708" w:footer="708" w:gutter="0"/>
            </w:sectPr>
          </w:sectPrChange>
        </w:sectPr>
      </w:pPr>
    </w:p>
    <w:p w14:paraId="5CC595D1" w14:textId="5536D206" w:rsidR="00A51D74" w:rsidRDefault="00A51D74" w:rsidP="00EA3450">
      <w:pPr>
        <w:pStyle w:val="ListParagraph"/>
        <w:ind w:left="405"/>
        <w:rPr>
          <w:lang w:eastAsia="en-AU"/>
        </w:rPr>
      </w:pPr>
    </w:p>
    <w:p w14:paraId="3779284D" w14:textId="3291EADA" w:rsidR="008141FC" w:rsidRDefault="008141FC" w:rsidP="00597C9F">
      <w:pPr>
        <w:pStyle w:val="Heading2"/>
        <w:rPr>
          <w:b w:val="0"/>
        </w:rPr>
      </w:pPr>
      <w:bookmarkStart w:id="3289" w:name="_Toc388077027"/>
      <w:r>
        <w:t>Select file organisations</w:t>
      </w:r>
      <w:bookmarkEnd w:id="3289"/>
      <w:r w:rsidR="009A5CEB">
        <w:t xml:space="preserve"> DONE</w:t>
      </w:r>
    </w:p>
    <w:p w14:paraId="12C96444" w14:textId="1D1CCB95" w:rsidR="00015C48" w:rsidRDefault="007450D1" w:rsidP="00015C48">
      <w:pPr>
        <w:rPr>
          <w:rFonts w:ascii="Calibri Light" w:eastAsia="Times New Roman" w:hAnsi="Calibri Light" w:cs="Times New Roman"/>
          <w:bCs/>
          <w:iCs/>
          <w:sz w:val="24"/>
          <w:szCs w:val="28"/>
          <w:lang w:eastAsia="en-AU"/>
        </w:rPr>
      </w:pPr>
      <w:r w:rsidRPr="007450D1">
        <w:t>The file organisations are grouped by storage engines in MySQL</w:t>
      </w:r>
      <w:r w:rsidRPr="007450D1">
        <w:rPr>
          <w:rStyle w:val="FootnoteReference"/>
        </w:rPr>
        <w:footnoteReference w:id="1"/>
      </w:r>
      <w:r>
        <w:t xml:space="preserve">.  </w:t>
      </w:r>
      <w:r w:rsidR="00015C48" w:rsidRPr="00015C48">
        <w:rPr>
          <w:rFonts w:ascii="Calibri Light" w:eastAsia="Times New Roman" w:hAnsi="Calibri Light" w:cs="Times New Roman"/>
          <w:bCs/>
          <w:iCs/>
          <w:sz w:val="24"/>
          <w:szCs w:val="28"/>
          <w:lang w:eastAsia="en-AU"/>
        </w:rPr>
        <w:t>The de</w:t>
      </w:r>
      <w:r w:rsidR="00015C48">
        <w:rPr>
          <w:rFonts w:ascii="Calibri Light" w:eastAsia="Times New Roman" w:hAnsi="Calibri Light" w:cs="Times New Roman"/>
          <w:bCs/>
          <w:iCs/>
          <w:sz w:val="24"/>
          <w:szCs w:val="28"/>
          <w:lang w:eastAsia="en-AU"/>
        </w:rPr>
        <w:t xml:space="preserve">fault </w:t>
      </w:r>
      <w:r>
        <w:rPr>
          <w:rFonts w:ascii="Calibri Light" w:eastAsia="Times New Roman" w:hAnsi="Calibri Light" w:cs="Times New Roman"/>
          <w:bCs/>
          <w:iCs/>
          <w:sz w:val="24"/>
          <w:szCs w:val="28"/>
          <w:lang w:eastAsia="en-AU"/>
        </w:rPr>
        <w:t>InnoDB</w:t>
      </w:r>
      <w:r w:rsidR="00015C48">
        <w:rPr>
          <w:rFonts w:ascii="Calibri Light" w:eastAsia="Times New Roman" w:hAnsi="Calibri Light" w:cs="Times New Roman"/>
          <w:bCs/>
          <w:iCs/>
          <w:sz w:val="24"/>
          <w:szCs w:val="28"/>
          <w:lang w:eastAsia="en-AU"/>
        </w:rPr>
        <w:t xml:space="preserve"> storage engine provides the required functionality for all relations, the other storage engines are</w:t>
      </w:r>
      <w:r>
        <w:rPr>
          <w:rFonts w:ascii="Calibri Light" w:eastAsia="Times New Roman" w:hAnsi="Calibri Light" w:cs="Times New Roman"/>
          <w:bCs/>
          <w:iCs/>
          <w:sz w:val="24"/>
          <w:szCs w:val="28"/>
          <w:lang w:eastAsia="en-AU"/>
        </w:rPr>
        <w:t xml:space="preserve"> designed for</w:t>
      </w:r>
      <w:r w:rsidR="00015C48">
        <w:rPr>
          <w:rFonts w:ascii="Calibri Light" w:eastAsia="Times New Roman" w:hAnsi="Calibri Light" w:cs="Times New Roman"/>
          <w:bCs/>
          <w:iCs/>
          <w:sz w:val="24"/>
          <w:szCs w:val="28"/>
          <w:lang w:eastAsia="en-AU"/>
        </w:rPr>
        <w:t xml:space="preserve"> specific</w:t>
      </w:r>
      <w:r>
        <w:rPr>
          <w:rFonts w:ascii="Calibri Light" w:eastAsia="Times New Roman" w:hAnsi="Calibri Light" w:cs="Times New Roman"/>
          <w:bCs/>
          <w:iCs/>
          <w:sz w:val="24"/>
          <w:szCs w:val="28"/>
          <w:lang w:eastAsia="en-AU"/>
        </w:rPr>
        <w:t xml:space="preserve"> cases that do not exist in</w:t>
      </w:r>
      <w:r w:rsidR="00015C48">
        <w:rPr>
          <w:rFonts w:ascii="Calibri Light" w:eastAsia="Times New Roman" w:hAnsi="Calibri Light" w:cs="Times New Roman"/>
          <w:bCs/>
          <w:iCs/>
          <w:sz w:val="24"/>
          <w:szCs w:val="28"/>
          <w:lang w:eastAsia="en-AU"/>
        </w:rPr>
        <w:t xml:space="preserve"> the RHD database. </w:t>
      </w:r>
    </w:p>
    <w:p w14:paraId="3E0BE25F" w14:textId="707AD031" w:rsidR="008141FC" w:rsidRDefault="008141FC" w:rsidP="00597C9F">
      <w:pPr>
        <w:pStyle w:val="Heading2"/>
      </w:pPr>
      <w:bookmarkStart w:id="3290" w:name="_Toc388077028"/>
      <w:r>
        <w:t>Select indices</w:t>
      </w:r>
      <w:bookmarkEnd w:id="3290"/>
      <w:r w:rsidR="009A5CEB">
        <w:t xml:space="preserve"> REVIEW</w:t>
      </w:r>
    </w:p>
    <w:p w14:paraId="264F79AB" w14:textId="507B3239" w:rsidR="00181FF8" w:rsidRDefault="009F7A70" w:rsidP="00181FF8">
      <w:pPr>
        <w:rPr>
          <w:lang w:eastAsia="en-AU"/>
        </w:rPr>
      </w:pPr>
      <w:hyperlink r:id="rId12" w:history="1">
        <w:r w:rsidR="007450D1" w:rsidRPr="009D1B6A">
          <w:rPr>
            <w:rStyle w:val="Hyperlink"/>
            <w:lang w:eastAsia="en-AU"/>
          </w:rPr>
          <w:t>http://dev.mysql.com/doc/refman/5.7/en/optimization-indexes.html</w:t>
        </w:r>
      </w:hyperlink>
    </w:p>
    <w:p w14:paraId="111CEB09" w14:textId="5DC79E74" w:rsidR="007450D1" w:rsidRDefault="00682C0D" w:rsidP="00181FF8">
      <w:pPr>
        <w:rPr>
          <w:lang w:eastAsia="en-AU"/>
        </w:rPr>
      </w:pPr>
      <w:r>
        <w:rPr>
          <w:lang w:eastAsia="en-AU"/>
        </w:rPr>
        <w:t>By Default MySQL places indices on the primary key</w:t>
      </w:r>
      <w:r w:rsidR="004B18F6">
        <w:rPr>
          <w:lang w:eastAsia="en-AU"/>
        </w:rPr>
        <w:t xml:space="preserve"> (a clustered index for InnoDB</w:t>
      </w:r>
      <w:r w:rsidR="00803224">
        <w:rPr>
          <w:lang w:eastAsia="en-AU"/>
        </w:rPr>
        <w:t xml:space="preserve"> storage engine used here</w:t>
      </w:r>
      <w:r w:rsidR="004B18F6">
        <w:rPr>
          <w:rStyle w:val="FootnoteReference"/>
          <w:lang w:eastAsia="en-AU"/>
        </w:rPr>
        <w:footnoteReference w:id="2"/>
      </w:r>
      <w:r w:rsidR="004B18F6">
        <w:rPr>
          <w:lang w:eastAsia="en-AU"/>
        </w:rPr>
        <w:t>)</w:t>
      </w:r>
      <w:r>
        <w:rPr>
          <w:lang w:eastAsia="en-AU"/>
        </w:rPr>
        <w:t>, these are also not null enabling fast queries.</w:t>
      </w:r>
    </w:p>
    <w:p w14:paraId="64DD85CB" w14:textId="0DE2527C" w:rsidR="00682C0D" w:rsidRDefault="007950AC" w:rsidP="00181FF8">
      <w:pPr>
        <w:rPr>
          <w:lang w:eastAsia="en-AU"/>
        </w:rPr>
      </w:pPr>
      <w:r>
        <w:rPr>
          <w:lang w:eastAsia="en-AU"/>
        </w:rPr>
        <w:t>I</w:t>
      </w:r>
      <w:r w:rsidR="00682C0D">
        <w:rPr>
          <w:lang w:eastAsia="en-AU"/>
        </w:rPr>
        <w:t>ndices have also been placed on</w:t>
      </w:r>
      <w:r w:rsidR="007116BD">
        <w:rPr>
          <w:lang w:eastAsia="en-AU"/>
        </w:rPr>
        <w:t xml:space="preserve"> the</w:t>
      </w:r>
      <w:r w:rsidR="00682C0D">
        <w:rPr>
          <w:lang w:eastAsia="en-AU"/>
        </w:rPr>
        <w:t xml:space="preserve"> foreign keys of </w:t>
      </w:r>
    </w:p>
    <w:p w14:paraId="53C922C0" w14:textId="2C9F9650" w:rsidR="00682C0D" w:rsidRDefault="00682C0D" w:rsidP="00682C0D">
      <w:pPr>
        <w:pStyle w:val="ListParagraph"/>
        <w:numPr>
          <w:ilvl w:val="0"/>
          <w:numId w:val="22"/>
        </w:numPr>
        <w:rPr>
          <w:lang w:eastAsia="en-AU"/>
        </w:rPr>
      </w:pPr>
      <w:r>
        <w:rPr>
          <w:lang w:eastAsia="en-AU"/>
        </w:rPr>
        <w:t>Primary Relations: application, applicant, university staff member and Research area</w:t>
      </w:r>
    </w:p>
    <w:p w14:paraId="2FCBD25B" w14:textId="6FB86290" w:rsidR="007950AC" w:rsidRDefault="007950AC" w:rsidP="007950AC">
      <w:pPr>
        <w:pStyle w:val="ListParagraph"/>
        <w:rPr>
          <w:lang w:eastAsia="en-AU"/>
        </w:rPr>
      </w:pPr>
      <w:r>
        <w:rPr>
          <w:lang w:eastAsia="en-AU"/>
        </w:rPr>
        <w:t>To enable fast joining between often joined relations</w:t>
      </w:r>
    </w:p>
    <w:p w14:paraId="36B72F55" w14:textId="5E29E484" w:rsidR="00682C0D" w:rsidRDefault="00682C0D" w:rsidP="00682C0D">
      <w:pPr>
        <w:pStyle w:val="ListParagraph"/>
        <w:numPr>
          <w:ilvl w:val="0"/>
          <w:numId w:val="22"/>
        </w:numPr>
        <w:rPr>
          <w:lang w:eastAsia="en-AU"/>
        </w:rPr>
      </w:pPr>
      <w:r>
        <w:rPr>
          <w:lang w:eastAsia="en-AU"/>
        </w:rPr>
        <w:t xml:space="preserve">Status and Type look-up Relations: </w:t>
      </w:r>
      <w:r w:rsidR="007116BD">
        <w:rPr>
          <w:lang w:eastAsia="en-AU"/>
        </w:rPr>
        <w:t xml:space="preserve">Application Status, </w:t>
      </w:r>
      <w:r>
        <w:rPr>
          <w:lang w:eastAsia="en-AU"/>
        </w:rPr>
        <w:t>Document Status,</w:t>
      </w:r>
      <w:r w:rsidR="007116BD">
        <w:rPr>
          <w:lang w:eastAsia="en-AU"/>
        </w:rPr>
        <w:t xml:space="preserve"> Visa Status,</w:t>
      </w:r>
      <w:r>
        <w:rPr>
          <w:lang w:eastAsia="en-AU"/>
        </w:rPr>
        <w:t xml:space="preserve"> Docu</w:t>
      </w:r>
      <w:r w:rsidR="007116BD">
        <w:rPr>
          <w:lang w:eastAsia="en-AU"/>
        </w:rPr>
        <w:t>ment Type and Decision Type</w:t>
      </w:r>
    </w:p>
    <w:p w14:paraId="45CC2BF4" w14:textId="73CD6F46" w:rsidR="007950AC" w:rsidRDefault="007950AC" w:rsidP="007950AC">
      <w:pPr>
        <w:pStyle w:val="ListParagraph"/>
        <w:rPr>
          <w:lang w:eastAsia="en-AU"/>
        </w:rPr>
      </w:pPr>
      <w:r>
        <w:rPr>
          <w:lang w:eastAsia="en-AU"/>
        </w:rPr>
        <w:t>To</w:t>
      </w:r>
      <w:r w:rsidR="009A5CEB">
        <w:rPr>
          <w:lang w:eastAsia="en-AU"/>
        </w:rPr>
        <w:t xml:space="preserve"> assist in common transactions</w:t>
      </w:r>
    </w:p>
    <w:p w14:paraId="62219C63" w14:textId="59E3F4D3" w:rsidR="00682C0D" w:rsidRDefault="007950AC" w:rsidP="00181FF8">
      <w:pPr>
        <w:rPr>
          <w:lang w:eastAsia="en-AU"/>
        </w:rPr>
      </w:pPr>
      <w:r>
        <w:rPr>
          <w:lang w:eastAsia="en-AU"/>
        </w:rPr>
        <w:t>Indexes have also been placed on the first and last names</w:t>
      </w:r>
      <w:r w:rsidR="005E6769">
        <w:rPr>
          <w:lang w:eastAsia="en-AU"/>
        </w:rPr>
        <w:t xml:space="preserve"> and emails</w:t>
      </w:r>
      <w:r>
        <w:rPr>
          <w:lang w:eastAsia="en-AU"/>
        </w:rPr>
        <w:t xml:space="preserve"> of applicants and staff members as these will be the primary entry into the database </w:t>
      </w:r>
      <w:r w:rsidR="00803224">
        <w:rPr>
          <w:lang w:eastAsia="en-AU"/>
        </w:rPr>
        <w:t>relations, that</w:t>
      </w:r>
      <w:r>
        <w:rPr>
          <w:lang w:eastAsia="en-AU"/>
        </w:rPr>
        <w:t xml:space="preserve"> </w:t>
      </w:r>
      <w:r w:rsidR="00803224">
        <w:rPr>
          <w:lang w:eastAsia="en-AU"/>
        </w:rPr>
        <w:t>i</w:t>
      </w:r>
      <w:r>
        <w:rPr>
          <w:lang w:eastAsia="en-AU"/>
        </w:rPr>
        <w:t>s</w:t>
      </w:r>
      <w:r w:rsidR="00803224">
        <w:rPr>
          <w:lang w:eastAsia="en-AU"/>
        </w:rPr>
        <w:t>,</w:t>
      </w:r>
      <w:r>
        <w:rPr>
          <w:lang w:eastAsia="en-AU"/>
        </w:rPr>
        <w:t xml:space="preserve"> all quires of the database are expected to start by searching </w:t>
      </w:r>
      <w:r w:rsidR="00F54EF1">
        <w:rPr>
          <w:lang w:eastAsia="en-AU"/>
        </w:rPr>
        <w:t>for an applicants or staff members name</w:t>
      </w:r>
      <w:r w:rsidR="005E6769">
        <w:rPr>
          <w:lang w:eastAsia="en-AU"/>
        </w:rPr>
        <w:t xml:space="preserve"> or email</w:t>
      </w:r>
      <w:r w:rsidR="00F54EF1">
        <w:rPr>
          <w:lang w:eastAsia="en-AU"/>
        </w:rPr>
        <w:t>.</w:t>
      </w:r>
    </w:p>
    <w:p w14:paraId="13D124F7" w14:textId="299DB6EA" w:rsidR="008141FC" w:rsidRDefault="008141FC" w:rsidP="00597C9F">
      <w:pPr>
        <w:pStyle w:val="Heading2"/>
      </w:pPr>
      <w:bookmarkStart w:id="3291" w:name="_Toc388077029"/>
      <w:r>
        <w:t>Estimate disk space requirements</w:t>
      </w:r>
      <w:bookmarkEnd w:id="3291"/>
      <w:r w:rsidR="00EA3450">
        <w:t xml:space="preserve"> 556 NOT DONE</w:t>
      </w:r>
    </w:p>
    <w:p w14:paraId="555D667D" w14:textId="77777777" w:rsidR="007950AC" w:rsidRPr="007950AC" w:rsidRDefault="007950AC" w:rsidP="007950AC">
      <w:pPr>
        <w:rPr>
          <w:lang w:eastAsia="en-AU"/>
        </w:rPr>
      </w:pPr>
    </w:p>
    <w:p w14:paraId="7EF9E824" w14:textId="78659C54" w:rsidR="005E4DF4" w:rsidRDefault="005E4DF4" w:rsidP="00597C9F">
      <w:pPr>
        <w:pStyle w:val="Heading1"/>
        <w:numPr>
          <w:ilvl w:val="0"/>
          <w:numId w:val="17"/>
        </w:numPr>
        <w:rPr>
          <w:lang w:eastAsia="en-AU"/>
        </w:rPr>
      </w:pPr>
      <w:bookmarkStart w:id="3292" w:name="_Toc388077030"/>
      <w:r>
        <w:rPr>
          <w:lang w:eastAsia="en-AU"/>
        </w:rPr>
        <w:t>Design user views</w:t>
      </w:r>
      <w:bookmarkEnd w:id="3292"/>
    </w:p>
    <w:p w14:paraId="0AB47B62" w14:textId="1ABF63EB" w:rsidR="003314BF" w:rsidRDefault="00EE29DD" w:rsidP="003314BF">
      <w:pPr>
        <w:rPr>
          <w:lang w:eastAsia="en-AU"/>
        </w:rPr>
      </w:pPr>
      <w:r>
        <w:rPr>
          <w:lang w:eastAsia="en-AU"/>
        </w:rPr>
        <w:t xml:space="preserve">The database has four possible views </w:t>
      </w:r>
      <w:r w:rsidR="003406C2">
        <w:rPr>
          <w:lang w:eastAsia="en-AU"/>
        </w:rPr>
        <w:t xml:space="preserve">each inheriting the previous view, </w:t>
      </w:r>
      <w:r>
        <w:rPr>
          <w:lang w:eastAsia="en-AU"/>
        </w:rPr>
        <w:t>as outlined by the initial requirements documentation</w:t>
      </w:r>
      <w:r w:rsidR="003406C2">
        <w:rPr>
          <w:lang w:eastAsia="en-AU"/>
        </w:rPr>
        <w:t>.</w:t>
      </w:r>
    </w:p>
    <w:p w14:paraId="28AC9F30" w14:textId="77777777" w:rsidR="00EE29DD" w:rsidRDefault="00EE29DD" w:rsidP="003406C2">
      <w:pPr>
        <w:pStyle w:val="NoSpacing"/>
        <w:rPr>
          <w:lang w:eastAsia="en-AU"/>
        </w:rPr>
      </w:pPr>
      <w:r>
        <w:rPr>
          <w:lang w:eastAsia="en-AU"/>
        </w:rPr>
        <w:t xml:space="preserve">These are </w:t>
      </w:r>
    </w:p>
    <w:p w14:paraId="569FAB5D" w14:textId="1E1EE570" w:rsidR="00EE29DD" w:rsidRDefault="00EE29DD" w:rsidP="00EE29DD">
      <w:pPr>
        <w:pStyle w:val="ListParagraph"/>
        <w:numPr>
          <w:ilvl w:val="0"/>
          <w:numId w:val="22"/>
        </w:numPr>
        <w:rPr>
          <w:lang w:eastAsia="en-AU"/>
        </w:rPr>
      </w:pPr>
      <w:r>
        <w:rPr>
          <w:lang w:eastAsia="en-AU"/>
        </w:rPr>
        <w:t>A ‘professional staff view’</w:t>
      </w:r>
    </w:p>
    <w:p w14:paraId="603B16CE" w14:textId="150C9E3A" w:rsidR="00EE29DD" w:rsidRDefault="005952EC" w:rsidP="00EE29DD">
      <w:pPr>
        <w:pStyle w:val="ListParagraph"/>
        <w:numPr>
          <w:ilvl w:val="1"/>
          <w:numId w:val="22"/>
        </w:numPr>
        <w:rPr>
          <w:lang w:eastAsia="en-AU"/>
        </w:rPr>
      </w:pPr>
      <w:r>
        <w:rPr>
          <w:lang w:eastAsia="en-AU"/>
        </w:rPr>
        <w:t>Rights</w:t>
      </w:r>
      <w:r w:rsidR="00EE29DD">
        <w:rPr>
          <w:lang w:eastAsia="en-AU"/>
        </w:rPr>
        <w:t xml:space="preserve"> consists of  insert, read and update rights to all tables</w:t>
      </w:r>
      <w:r>
        <w:rPr>
          <w:lang w:eastAsia="en-AU"/>
        </w:rPr>
        <w:t xml:space="preserve"> except insert into the as supervisor </w:t>
      </w:r>
      <w:r w:rsidR="00120F19">
        <w:rPr>
          <w:lang w:eastAsia="en-AU"/>
        </w:rPr>
        <w:t>relation</w:t>
      </w:r>
      <w:r>
        <w:rPr>
          <w:lang w:eastAsia="en-AU"/>
        </w:rPr>
        <w:t xml:space="preserve"> (perhaps)</w:t>
      </w:r>
    </w:p>
    <w:p w14:paraId="09342D62" w14:textId="073A600B" w:rsidR="005952EC" w:rsidRDefault="005952EC" w:rsidP="0083433E">
      <w:pPr>
        <w:pStyle w:val="ListParagraph"/>
        <w:numPr>
          <w:ilvl w:val="1"/>
          <w:numId w:val="22"/>
        </w:numPr>
        <w:rPr>
          <w:lang w:eastAsia="en-AU"/>
        </w:rPr>
      </w:pPr>
      <w:r>
        <w:rPr>
          <w:lang w:eastAsia="en-AU"/>
        </w:rPr>
        <w:t>Their info Displays</w:t>
      </w:r>
      <w:r w:rsidR="008A2831">
        <w:rPr>
          <w:lang w:eastAsia="en-AU"/>
        </w:rPr>
        <w:t xml:space="preserve"> </w:t>
      </w:r>
      <w:r>
        <w:rPr>
          <w:lang w:eastAsia="en-AU"/>
        </w:rPr>
        <w:t>f</w:t>
      </w:r>
      <w:r w:rsidR="008A2831">
        <w:rPr>
          <w:lang w:eastAsia="en-AU"/>
        </w:rPr>
        <w:t>lagged applications</w:t>
      </w:r>
      <w:r>
        <w:rPr>
          <w:lang w:eastAsia="en-AU"/>
        </w:rPr>
        <w:t>, Decision/comment History and Correspondence History</w:t>
      </w:r>
    </w:p>
    <w:p w14:paraId="7DF874B2" w14:textId="308202F1" w:rsidR="00EE29DD" w:rsidRDefault="00EE29DD" w:rsidP="00EE29DD">
      <w:pPr>
        <w:pStyle w:val="ListParagraph"/>
        <w:numPr>
          <w:ilvl w:val="0"/>
          <w:numId w:val="22"/>
        </w:numPr>
        <w:rPr>
          <w:lang w:eastAsia="en-AU"/>
        </w:rPr>
      </w:pPr>
      <w:r>
        <w:rPr>
          <w:lang w:eastAsia="en-AU"/>
        </w:rPr>
        <w:t xml:space="preserve">An ‘academic staff view’ </w:t>
      </w:r>
    </w:p>
    <w:p w14:paraId="73EA8931" w14:textId="32C40830" w:rsidR="00EE29DD" w:rsidRDefault="00120F19" w:rsidP="00EE29DD">
      <w:pPr>
        <w:pStyle w:val="ListParagraph"/>
        <w:numPr>
          <w:ilvl w:val="1"/>
          <w:numId w:val="22"/>
        </w:numPr>
        <w:rPr>
          <w:lang w:eastAsia="en-AU"/>
        </w:rPr>
      </w:pPr>
      <w:r>
        <w:rPr>
          <w:lang w:eastAsia="en-AU"/>
        </w:rPr>
        <w:t xml:space="preserve">Additional </w:t>
      </w:r>
      <w:r w:rsidR="005952EC">
        <w:rPr>
          <w:lang w:eastAsia="en-AU"/>
        </w:rPr>
        <w:t xml:space="preserve">Rights </w:t>
      </w:r>
      <w:r>
        <w:rPr>
          <w:lang w:eastAsia="en-AU"/>
        </w:rPr>
        <w:t>include</w:t>
      </w:r>
      <w:r w:rsidR="005952EC">
        <w:rPr>
          <w:lang w:eastAsia="en-AU"/>
        </w:rPr>
        <w:t xml:space="preserve"> of being able to insert themselves into the </w:t>
      </w:r>
      <w:r>
        <w:rPr>
          <w:lang w:eastAsia="en-AU"/>
        </w:rPr>
        <w:t>‘as supervise’ relation</w:t>
      </w:r>
    </w:p>
    <w:p w14:paraId="6A5FA269" w14:textId="6DE6EEB9" w:rsidR="005952EC" w:rsidRDefault="005952EC" w:rsidP="00EE29DD">
      <w:pPr>
        <w:pStyle w:val="ListParagraph"/>
        <w:numPr>
          <w:ilvl w:val="1"/>
          <w:numId w:val="22"/>
        </w:numPr>
        <w:rPr>
          <w:lang w:eastAsia="en-AU"/>
        </w:rPr>
      </w:pPr>
      <w:r>
        <w:rPr>
          <w:lang w:eastAsia="en-AU"/>
        </w:rPr>
        <w:t>Their info Additionally Displays all the applicants they have stated they will supervise</w:t>
      </w:r>
      <w:r w:rsidR="005E6769">
        <w:rPr>
          <w:lang w:eastAsia="en-AU"/>
        </w:rPr>
        <w:t xml:space="preserve">, </w:t>
      </w:r>
    </w:p>
    <w:p w14:paraId="38D420B8" w14:textId="1A2986DC" w:rsidR="00EE29DD" w:rsidRDefault="00EE29DD" w:rsidP="00EE29DD">
      <w:pPr>
        <w:pStyle w:val="ListParagraph"/>
        <w:numPr>
          <w:ilvl w:val="0"/>
          <w:numId w:val="22"/>
        </w:numPr>
        <w:rPr>
          <w:lang w:eastAsia="en-AU"/>
        </w:rPr>
      </w:pPr>
      <w:r>
        <w:rPr>
          <w:lang w:eastAsia="en-AU"/>
        </w:rPr>
        <w:t>An ‘RHD Co-ordination view’</w:t>
      </w:r>
      <w:r w:rsidR="005952EC">
        <w:rPr>
          <w:lang w:eastAsia="en-AU"/>
        </w:rPr>
        <w:t xml:space="preserve"> </w:t>
      </w:r>
    </w:p>
    <w:p w14:paraId="201EDFC1" w14:textId="1E071874" w:rsidR="00120F19" w:rsidRDefault="00120F19" w:rsidP="005952EC">
      <w:pPr>
        <w:pStyle w:val="ListParagraph"/>
        <w:numPr>
          <w:ilvl w:val="1"/>
          <w:numId w:val="22"/>
        </w:numPr>
        <w:rPr>
          <w:lang w:eastAsia="en-AU"/>
        </w:rPr>
      </w:pPr>
      <w:r>
        <w:rPr>
          <w:lang w:eastAsia="en-AU"/>
        </w:rPr>
        <w:lastRenderedPageBreak/>
        <w:t>Additional Rights include being able to insert any staff member into the ‘as supervise’ relation</w:t>
      </w:r>
    </w:p>
    <w:p w14:paraId="659CBE9F" w14:textId="67D859CF" w:rsidR="005952EC" w:rsidRDefault="005952EC" w:rsidP="005952EC">
      <w:pPr>
        <w:pStyle w:val="ListParagraph"/>
        <w:numPr>
          <w:ilvl w:val="1"/>
          <w:numId w:val="22"/>
        </w:numPr>
        <w:rPr>
          <w:lang w:eastAsia="en-AU"/>
        </w:rPr>
      </w:pPr>
      <w:r>
        <w:rPr>
          <w:lang w:eastAsia="en-AU"/>
        </w:rPr>
        <w:t>Their info Additionally displays the applications and applicants they manage</w:t>
      </w:r>
    </w:p>
    <w:p w14:paraId="0A5B4480" w14:textId="708619BD" w:rsidR="005952EC" w:rsidRDefault="005952EC" w:rsidP="005952EC">
      <w:pPr>
        <w:pStyle w:val="ListParagraph"/>
        <w:numPr>
          <w:ilvl w:val="1"/>
          <w:numId w:val="22"/>
        </w:numPr>
        <w:rPr>
          <w:lang w:eastAsia="en-AU"/>
        </w:rPr>
      </w:pPr>
      <w:r>
        <w:rPr>
          <w:lang w:eastAsia="en-AU"/>
        </w:rPr>
        <w:t xml:space="preserve">Additionally Displays statistical information on the </w:t>
      </w:r>
    </w:p>
    <w:p w14:paraId="69C8CFD6" w14:textId="6A915CA9" w:rsidR="005952EC" w:rsidRDefault="005952EC" w:rsidP="00A77A0C">
      <w:pPr>
        <w:pStyle w:val="ListParagraph"/>
        <w:numPr>
          <w:ilvl w:val="2"/>
          <w:numId w:val="22"/>
        </w:numPr>
        <w:suppressAutoHyphens/>
        <w:spacing w:after="0" w:line="240" w:lineRule="exact"/>
      </w:pPr>
      <w:r w:rsidRPr="005952EC">
        <w:rPr>
          <w:rFonts w:eastAsia="CMR10"/>
        </w:rPr>
        <w:t>number of applications being actively managed and their status</w:t>
      </w:r>
    </w:p>
    <w:p w14:paraId="2C637AA3" w14:textId="3444BFAA" w:rsidR="005952EC" w:rsidRDefault="005952EC" w:rsidP="005952EC">
      <w:pPr>
        <w:numPr>
          <w:ilvl w:val="2"/>
          <w:numId w:val="22"/>
        </w:numPr>
        <w:suppressAutoHyphens/>
        <w:spacing w:after="0" w:line="240" w:lineRule="exact"/>
        <w:rPr>
          <w:lang w:eastAsia="en-AU"/>
        </w:rPr>
      </w:pPr>
      <w:r w:rsidRPr="005952EC">
        <w:rPr>
          <w:rFonts w:eastAsia="CMR10"/>
        </w:rPr>
        <w:t>speed of processing RHD applications, to help decide if the system is meeting performance requirements</w:t>
      </w:r>
    </w:p>
    <w:p w14:paraId="345BBB9C" w14:textId="4AD19992" w:rsidR="00EE29DD" w:rsidRDefault="00EE29DD" w:rsidP="005C2C38">
      <w:pPr>
        <w:pStyle w:val="ListParagraph"/>
        <w:numPr>
          <w:ilvl w:val="0"/>
          <w:numId w:val="22"/>
        </w:numPr>
        <w:rPr>
          <w:lang w:eastAsia="en-AU"/>
        </w:rPr>
      </w:pPr>
      <w:r>
        <w:rPr>
          <w:lang w:eastAsia="en-AU"/>
        </w:rPr>
        <w:t xml:space="preserve">‘RHD admin view’ </w:t>
      </w:r>
    </w:p>
    <w:p w14:paraId="5948523A" w14:textId="2AF8751E" w:rsidR="005952EC" w:rsidRDefault="005952EC" w:rsidP="005952EC">
      <w:pPr>
        <w:pStyle w:val="ListParagraph"/>
        <w:numPr>
          <w:ilvl w:val="1"/>
          <w:numId w:val="22"/>
        </w:numPr>
        <w:rPr>
          <w:lang w:eastAsia="en-AU"/>
        </w:rPr>
      </w:pPr>
      <w:r>
        <w:rPr>
          <w:lang w:eastAsia="en-AU"/>
        </w:rPr>
        <w:t>Has the right to delete</w:t>
      </w:r>
      <w:r w:rsidR="00C2601C">
        <w:rPr>
          <w:lang w:eastAsia="en-AU"/>
        </w:rPr>
        <w:t xml:space="preserve"> any tuple entry</w:t>
      </w:r>
    </w:p>
    <w:p w14:paraId="544BBB84" w14:textId="2E49CE6D" w:rsidR="005E4DF4" w:rsidRDefault="005E4DF4" w:rsidP="00597C9F">
      <w:pPr>
        <w:pStyle w:val="Heading1"/>
        <w:numPr>
          <w:ilvl w:val="0"/>
          <w:numId w:val="17"/>
        </w:numPr>
        <w:rPr>
          <w:lang w:eastAsia="en-AU"/>
        </w:rPr>
      </w:pPr>
      <w:bookmarkStart w:id="3293" w:name="_Toc388077031"/>
      <w:r>
        <w:rPr>
          <w:lang w:eastAsia="en-AU"/>
        </w:rPr>
        <w:t>Design security mechanisms</w:t>
      </w:r>
      <w:bookmarkEnd w:id="3293"/>
    </w:p>
    <w:p w14:paraId="56E49A7D" w14:textId="473693AA" w:rsidR="003314BF" w:rsidRDefault="003314BF" w:rsidP="003314BF">
      <w:pPr>
        <w:rPr>
          <w:lang w:eastAsia="en-AU"/>
        </w:rPr>
      </w:pPr>
      <w:r>
        <w:rPr>
          <w:lang w:eastAsia="en-AU"/>
        </w:rPr>
        <w:t>Deletion can only be performed by RHD Admin and this is assumed to occur very rarely</w:t>
      </w:r>
    </w:p>
    <w:p w14:paraId="1CAA2ABF" w14:textId="7CDC9710" w:rsidR="003314BF" w:rsidRDefault="009F7A70" w:rsidP="003314BF">
      <w:pPr>
        <w:rPr>
          <w:lang w:eastAsia="en-AU"/>
        </w:rPr>
      </w:pPr>
      <w:hyperlink r:id="rId13" w:history="1">
        <w:r w:rsidR="00181FF8" w:rsidRPr="009D1B6A">
          <w:rPr>
            <w:rStyle w:val="Hyperlink"/>
            <w:lang w:eastAsia="en-AU"/>
          </w:rPr>
          <w:t>http://www.greensql.com/content/mysql-security-best-practices-hardening-mysql-tips</w:t>
        </w:r>
      </w:hyperlink>
    </w:p>
    <w:p w14:paraId="673DD80B" w14:textId="77777777" w:rsidR="00181FF8" w:rsidRPr="003314BF" w:rsidRDefault="00181FF8" w:rsidP="003314BF">
      <w:pPr>
        <w:rPr>
          <w:lang w:eastAsia="en-AU"/>
        </w:rPr>
      </w:pPr>
    </w:p>
    <w:p w14:paraId="6D2B3980" w14:textId="4C25A020" w:rsidR="005E4DF4" w:rsidRDefault="005E4DF4" w:rsidP="00597C9F">
      <w:pPr>
        <w:pStyle w:val="Heading1"/>
        <w:numPr>
          <w:ilvl w:val="0"/>
          <w:numId w:val="17"/>
        </w:numPr>
        <w:rPr>
          <w:lang w:eastAsia="en-AU"/>
        </w:rPr>
      </w:pPr>
      <w:bookmarkStart w:id="3294" w:name="_Toc388077032"/>
      <w:r>
        <w:rPr>
          <w:lang w:eastAsia="en-AU"/>
        </w:rPr>
        <w:t>Introduce controlled redundancy if necessary</w:t>
      </w:r>
      <w:bookmarkEnd w:id="3294"/>
    </w:p>
    <w:p w14:paraId="03BA839B" w14:textId="509FCF90" w:rsidR="00B513D9" w:rsidRPr="003314BF" w:rsidRDefault="003314BF" w:rsidP="003314BF">
      <w:pPr>
        <w:rPr>
          <w:lang w:eastAsia="en-AU"/>
        </w:rPr>
      </w:pPr>
      <w:r>
        <w:rPr>
          <w:lang w:eastAsia="en-AU"/>
        </w:rPr>
        <w:t xml:space="preserve">The checklist </w:t>
      </w:r>
      <w:r w:rsidR="00B513D9">
        <w:rPr>
          <w:lang w:eastAsia="en-AU"/>
        </w:rPr>
        <w:t xml:space="preserve">represents a form of controlled redundancy, </w:t>
      </w:r>
    </w:p>
    <w:p w14:paraId="6080E6DD" w14:textId="7EA2040E" w:rsidR="005E4DF4" w:rsidRDefault="005E4DF4" w:rsidP="00597C9F">
      <w:pPr>
        <w:pStyle w:val="Heading1"/>
        <w:numPr>
          <w:ilvl w:val="0"/>
          <w:numId w:val="17"/>
        </w:numPr>
        <w:rPr>
          <w:lang w:eastAsia="en-AU"/>
        </w:rPr>
      </w:pPr>
      <w:bookmarkStart w:id="3295" w:name="_Toc388077033"/>
      <w:r>
        <w:rPr>
          <w:lang w:eastAsia="en-AU"/>
        </w:rPr>
        <w:t>Create SQL scripts for data definition</w:t>
      </w:r>
      <w:bookmarkEnd w:id="3295"/>
    </w:p>
    <w:p w14:paraId="5A7CBE6B" w14:textId="33F19BF1" w:rsidR="005E4DF4" w:rsidRDefault="005E4DF4" w:rsidP="00597C9F">
      <w:pPr>
        <w:pStyle w:val="Heading1"/>
        <w:numPr>
          <w:ilvl w:val="0"/>
          <w:numId w:val="17"/>
        </w:numPr>
        <w:rPr>
          <w:lang w:eastAsia="en-AU"/>
        </w:rPr>
      </w:pPr>
      <w:bookmarkStart w:id="3296" w:name="_Toc388077034"/>
      <w:r>
        <w:rPr>
          <w:lang w:eastAsia="en-AU"/>
        </w:rPr>
        <w:t>Create SQL scripts to populate all tables with data</w:t>
      </w:r>
      <w:bookmarkEnd w:id="3296"/>
    </w:p>
    <w:p w14:paraId="28829096" w14:textId="087B71C5" w:rsidR="005E4DF4" w:rsidRDefault="005E4DF4" w:rsidP="00597C9F">
      <w:pPr>
        <w:pStyle w:val="Heading1"/>
        <w:numPr>
          <w:ilvl w:val="0"/>
          <w:numId w:val="17"/>
        </w:numPr>
        <w:rPr>
          <w:lang w:eastAsia="en-AU"/>
        </w:rPr>
      </w:pPr>
      <w:bookmarkStart w:id="3297" w:name="_Toc388077035"/>
      <w:r>
        <w:rPr>
          <w:lang w:eastAsia="en-AU"/>
        </w:rPr>
        <w:t>Create SQL scripts for required queries</w:t>
      </w:r>
      <w:bookmarkEnd w:id="3297"/>
    </w:p>
    <w:p w14:paraId="1EF3C28E" w14:textId="5706133F" w:rsidR="005E4DF4" w:rsidRDefault="005E4DF4" w:rsidP="00597C9F">
      <w:pPr>
        <w:pStyle w:val="Heading1"/>
        <w:numPr>
          <w:ilvl w:val="0"/>
          <w:numId w:val="17"/>
        </w:numPr>
        <w:rPr>
          <w:lang w:eastAsia="en-AU"/>
        </w:rPr>
      </w:pPr>
      <w:bookmarkStart w:id="3298" w:name="_Toc388077036"/>
      <w:r>
        <w:rPr>
          <w:lang w:eastAsia="en-AU"/>
        </w:rPr>
        <w:t>Monitor and tune the operational system</w:t>
      </w:r>
      <w:bookmarkEnd w:id="3298"/>
    </w:p>
    <w:p w14:paraId="02C83E2E" w14:textId="3F936387" w:rsidR="005E4DF4" w:rsidRDefault="005E4DF4" w:rsidP="00597C9F">
      <w:pPr>
        <w:pStyle w:val="Heading1"/>
        <w:numPr>
          <w:ilvl w:val="0"/>
          <w:numId w:val="17"/>
        </w:numPr>
        <w:rPr>
          <w:lang w:eastAsia="en-AU"/>
        </w:rPr>
      </w:pPr>
      <w:bookmarkStart w:id="3299" w:name="_Toc388077037"/>
      <w:r>
        <w:rPr>
          <w:lang w:eastAsia="en-AU"/>
        </w:rPr>
        <w:t>Update test plan</w:t>
      </w:r>
      <w:bookmarkEnd w:id="3299"/>
    </w:p>
    <w:p w14:paraId="1F1D3BFF" w14:textId="772E6C71" w:rsidR="005E4DF4" w:rsidRDefault="005E4DF4" w:rsidP="00597C9F">
      <w:pPr>
        <w:pStyle w:val="Heading1"/>
        <w:numPr>
          <w:ilvl w:val="0"/>
          <w:numId w:val="17"/>
        </w:numPr>
        <w:rPr>
          <w:lang w:eastAsia="en-AU"/>
        </w:rPr>
      </w:pPr>
      <w:bookmarkStart w:id="3300" w:name="_Toc388077038"/>
      <w:r>
        <w:rPr>
          <w:lang w:eastAsia="en-AU"/>
        </w:rPr>
        <w:t>Create SQL scripts to test system</w:t>
      </w:r>
      <w:bookmarkEnd w:id="3300"/>
    </w:p>
    <w:p w14:paraId="145E0D3C" w14:textId="4B032D5A" w:rsidR="005E4DF4" w:rsidRDefault="005E4DF4" w:rsidP="00597C9F">
      <w:pPr>
        <w:pStyle w:val="Heading1"/>
        <w:numPr>
          <w:ilvl w:val="0"/>
          <w:numId w:val="17"/>
        </w:numPr>
        <w:rPr>
          <w:lang w:eastAsia="en-AU"/>
        </w:rPr>
      </w:pPr>
      <w:bookmarkStart w:id="3301" w:name="_Toc388077039"/>
      <w:r>
        <w:rPr>
          <w:lang w:eastAsia="en-AU"/>
        </w:rPr>
        <w:t>Test operational system</w:t>
      </w:r>
      <w:bookmarkEnd w:id="3301"/>
    </w:p>
    <w:p w14:paraId="00341220" w14:textId="77777777" w:rsidR="007450D1" w:rsidRDefault="007450D1" w:rsidP="007450D1">
      <w:pPr>
        <w:rPr>
          <w:lang w:eastAsia="en-AU"/>
        </w:rPr>
      </w:pPr>
    </w:p>
    <w:p w14:paraId="68A80BCC" w14:textId="77777777" w:rsidR="007450D1" w:rsidRDefault="007450D1" w:rsidP="007450D1">
      <w:pPr>
        <w:rPr>
          <w:lang w:eastAsia="en-AU"/>
        </w:rPr>
      </w:pPr>
    </w:p>
    <w:p w14:paraId="5EC8D6BD" w14:textId="77777777" w:rsidR="007450D1" w:rsidRPr="00015C48" w:rsidRDefault="007450D1" w:rsidP="007450D1">
      <w:pPr>
        <w:rPr>
          <w:lang w:eastAsia="en-AU"/>
        </w:rPr>
      </w:pPr>
      <w:r>
        <w:rPr>
          <w:rFonts w:ascii="Calibri Light" w:eastAsia="Times New Roman" w:hAnsi="Calibri Light" w:cs="Times New Roman"/>
          <w:bCs/>
          <w:iCs/>
          <w:sz w:val="24"/>
          <w:szCs w:val="28"/>
          <w:lang w:eastAsia="en-AU"/>
        </w:rPr>
        <w:t>The following list is no longer needed</w:t>
      </w:r>
    </w:p>
    <w:p w14:paraId="59E2E793" w14:textId="77777777" w:rsidR="007450D1" w:rsidRDefault="007450D1" w:rsidP="007450D1">
      <w:pPr>
        <w:pStyle w:val="ListParagraph"/>
        <w:numPr>
          <w:ilvl w:val="0"/>
          <w:numId w:val="20"/>
        </w:numPr>
        <w:rPr>
          <w:lang w:eastAsia="en-AU"/>
        </w:rPr>
      </w:pPr>
      <w:r>
        <w:rPr>
          <w:lang w:eastAsia="en-AU"/>
        </w:rPr>
        <w:t>Publication</w:t>
      </w:r>
    </w:p>
    <w:p w14:paraId="70DAE737" w14:textId="77777777" w:rsidR="007450D1" w:rsidRDefault="007450D1" w:rsidP="007450D1">
      <w:pPr>
        <w:pStyle w:val="ListParagraph"/>
        <w:numPr>
          <w:ilvl w:val="0"/>
          <w:numId w:val="20"/>
        </w:numPr>
        <w:rPr>
          <w:lang w:eastAsia="en-AU"/>
        </w:rPr>
      </w:pPr>
      <w:r>
        <w:rPr>
          <w:lang w:eastAsia="en-AU"/>
        </w:rPr>
        <w:t>Document</w:t>
      </w:r>
    </w:p>
    <w:p w14:paraId="18E509A4" w14:textId="77777777" w:rsidR="007450D1" w:rsidRDefault="007450D1" w:rsidP="007450D1">
      <w:pPr>
        <w:pStyle w:val="ListParagraph"/>
        <w:numPr>
          <w:ilvl w:val="0"/>
          <w:numId w:val="20"/>
        </w:numPr>
        <w:rPr>
          <w:lang w:eastAsia="en-AU"/>
        </w:rPr>
      </w:pPr>
      <w:r>
        <w:rPr>
          <w:lang w:eastAsia="en-AU"/>
        </w:rPr>
        <w:t>Degree</w:t>
      </w:r>
    </w:p>
    <w:p w14:paraId="25AF9858" w14:textId="77777777" w:rsidR="007450D1" w:rsidRDefault="007450D1" w:rsidP="007450D1">
      <w:pPr>
        <w:pStyle w:val="ListParagraph"/>
        <w:numPr>
          <w:ilvl w:val="0"/>
          <w:numId w:val="20"/>
        </w:numPr>
        <w:rPr>
          <w:lang w:eastAsia="en-AU"/>
        </w:rPr>
      </w:pPr>
      <w:r>
        <w:rPr>
          <w:lang w:eastAsia="en-AU"/>
        </w:rPr>
        <w:t>VISA</w:t>
      </w:r>
    </w:p>
    <w:p w14:paraId="5C74318C" w14:textId="77777777" w:rsidR="007450D1" w:rsidRDefault="007450D1" w:rsidP="007450D1">
      <w:pPr>
        <w:pStyle w:val="ListParagraph"/>
        <w:numPr>
          <w:ilvl w:val="0"/>
          <w:numId w:val="20"/>
        </w:numPr>
        <w:rPr>
          <w:lang w:eastAsia="en-AU"/>
        </w:rPr>
      </w:pPr>
      <w:r>
        <w:rPr>
          <w:lang w:eastAsia="en-AU"/>
        </w:rPr>
        <w:t>Correspondence</w:t>
      </w:r>
    </w:p>
    <w:p w14:paraId="709DAFEF" w14:textId="77777777" w:rsidR="007450D1" w:rsidRDefault="007450D1" w:rsidP="007450D1">
      <w:pPr>
        <w:pStyle w:val="ListParagraph"/>
        <w:numPr>
          <w:ilvl w:val="0"/>
          <w:numId w:val="20"/>
        </w:numPr>
        <w:rPr>
          <w:lang w:eastAsia="en-AU"/>
        </w:rPr>
      </w:pPr>
      <w:r>
        <w:rPr>
          <w:lang w:eastAsia="en-AU"/>
        </w:rPr>
        <w:t>Application</w:t>
      </w:r>
    </w:p>
    <w:p w14:paraId="6C734920" w14:textId="77777777" w:rsidR="007450D1" w:rsidRDefault="007450D1" w:rsidP="007450D1">
      <w:pPr>
        <w:pStyle w:val="ListParagraph"/>
        <w:numPr>
          <w:ilvl w:val="0"/>
          <w:numId w:val="20"/>
        </w:numPr>
        <w:rPr>
          <w:lang w:eastAsia="en-AU"/>
        </w:rPr>
      </w:pPr>
      <w:r>
        <w:rPr>
          <w:lang w:eastAsia="en-AU"/>
        </w:rPr>
        <w:lastRenderedPageBreak/>
        <w:t>Referee</w:t>
      </w:r>
    </w:p>
    <w:p w14:paraId="1DC940A5" w14:textId="77777777" w:rsidR="007450D1" w:rsidRDefault="007450D1" w:rsidP="007450D1">
      <w:pPr>
        <w:pStyle w:val="ListParagraph"/>
        <w:numPr>
          <w:ilvl w:val="0"/>
          <w:numId w:val="20"/>
        </w:numPr>
        <w:rPr>
          <w:lang w:eastAsia="en-AU"/>
        </w:rPr>
      </w:pPr>
      <w:r>
        <w:rPr>
          <w:lang w:eastAsia="en-AU"/>
        </w:rPr>
        <w:t>Decision</w:t>
      </w:r>
    </w:p>
    <w:p w14:paraId="4CC1C2B2" w14:textId="77777777" w:rsidR="007450D1" w:rsidRDefault="007450D1" w:rsidP="007450D1">
      <w:pPr>
        <w:pStyle w:val="ListParagraph"/>
        <w:numPr>
          <w:ilvl w:val="0"/>
          <w:numId w:val="20"/>
        </w:numPr>
        <w:rPr>
          <w:lang w:eastAsia="en-AU"/>
        </w:rPr>
      </w:pPr>
      <w:r>
        <w:rPr>
          <w:lang w:eastAsia="en-AU"/>
        </w:rPr>
        <w:t>Research Area</w:t>
      </w:r>
    </w:p>
    <w:p w14:paraId="40570ED1" w14:textId="77777777" w:rsidR="007450D1" w:rsidRDefault="007450D1" w:rsidP="007450D1">
      <w:pPr>
        <w:pStyle w:val="ListParagraph"/>
        <w:numPr>
          <w:ilvl w:val="0"/>
          <w:numId w:val="20"/>
        </w:numPr>
        <w:rPr>
          <w:lang w:eastAsia="en-AU"/>
        </w:rPr>
      </w:pPr>
      <w:r>
        <w:rPr>
          <w:lang w:eastAsia="en-AU"/>
        </w:rPr>
        <w:t>University staff</w:t>
      </w:r>
    </w:p>
    <w:p w14:paraId="66E02DD5" w14:textId="77777777" w:rsidR="007450D1" w:rsidRDefault="007450D1" w:rsidP="007450D1">
      <w:pPr>
        <w:ind w:left="45"/>
        <w:rPr>
          <w:b/>
          <w:lang w:eastAsia="en-AU"/>
        </w:rPr>
      </w:pPr>
      <w:r w:rsidRPr="005B6B34">
        <w:rPr>
          <w:b/>
          <w:lang w:eastAsia="en-AU"/>
        </w:rPr>
        <w:t>Pair Relations</w:t>
      </w:r>
    </w:p>
    <w:p w14:paraId="414B3047" w14:textId="77777777" w:rsidR="007450D1" w:rsidRDefault="007450D1" w:rsidP="007450D1">
      <w:pPr>
        <w:pStyle w:val="ListParagraph"/>
        <w:numPr>
          <w:ilvl w:val="0"/>
          <w:numId w:val="21"/>
        </w:numPr>
        <w:rPr>
          <w:lang w:eastAsia="en-AU"/>
        </w:rPr>
      </w:pPr>
      <w:r>
        <w:rPr>
          <w:lang w:eastAsia="en-AU"/>
        </w:rPr>
        <w:t>Application Research Area</w:t>
      </w:r>
    </w:p>
    <w:p w14:paraId="7C87DCD8" w14:textId="77777777" w:rsidR="007450D1" w:rsidRDefault="007450D1" w:rsidP="007450D1">
      <w:pPr>
        <w:pStyle w:val="ListParagraph"/>
        <w:numPr>
          <w:ilvl w:val="0"/>
          <w:numId w:val="21"/>
        </w:numPr>
        <w:rPr>
          <w:lang w:eastAsia="en-AU"/>
        </w:rPr>
      </w:pPr>
      <w:r>
        <w:rPr>
          <w:lang w:eastAsia="en-AU"/>
        </w:rPr>
        <w:t>Supervise as</w:t>
      </w:r>
    </w:p>
    <w:p w14:paraId="03304E7F" w14:textId="77777777" w:rsidR="007450D1" w:rsidRDefault="007450D1" w:rsidP="007450D1">
      <w:pPr>
        <w:pStyle w:val="ListParagraph"/>
        <w:numPr>
          <w:ilvl w:val="0"/>
          <w:numId w:val="21"/>
        </w:numPr>
        <w:rPr>
          <w:lang w:eastAsia="en-AU"/>
        </w:rPr>
      </w:pPr>
      <w:r>
        <w:rPr>
          <w:lang w:eastAsia="en-AU"/>
        </w:rPr>
        <w:t>University_Staff_Member_Research_Area</w:t>
      </w:r>
    </w:p>
    <w:p w14:paraId="6F4013B5" w14:textId="77777777" w:rsidR="007450D1" w:rsidRDefault="007450D1" w:rsidP="007450D1">
      <w:pPr>
        <w:pStyle w:val="ListParagraph"/>
        <w:numPr>
          <w:ilvl w:val="0"/>
          <w:numId w:val="21"/>
        </w:numPr>
        <w:rPr>
          <w:lang w:eastAsia="en-AU"/>
        </w:rPr>
      </w:pPr>
      <w:r>
        <w:rPr>
          <w:lang w:eastAsia="en-AU"/>
        </w:rPr>
        <w:t>University_Staff_Member_Research_Area2</w:t>
      </w:r>
    </w:p>
    <w:p w14:paraId="08410218" w14:textId="77777777" w:rsidR="007450D1" w:rsidRPr="005B6B34" w:rsidRDefault="007450D1" w:rsidP="007450D1">
      <w:pPr>
        <w:pStyle w:val="ListParagraph"/>
        <w:numPr>
          <w:ilvl w:val="0"/>
          <w:numId w:val="21"/>
        </w:numPr>
        <w:rPr>
          <w:lang w:eastAsia="en-AU"/>
        </w:rPr>
      </w:pPr>
      <w:r>
        <w:rPr>
          <w:lang w:eastAsia="en-AU"/>
        </w:rPr>
        <w:t>University_Staff_Member_Applicaiton</w:t>
      </w:r>
    </w:p>
    <w:p w14:paraId="40F9F629" w14:textId="77777777" w:rsidR="007450D1" w:rsidRPr="005B6B34" w:rsidRDefault="007450D1" w:rsidP="007450D1">
      <w:pPr>
        <w:ind w:left="45"/>
        <w:rPr>
          <w:b/>
          <w:lang w:eastAsia="en-AU"/>
        </w:rPr>
      </w:pPr>
      <w:r w:rsidRPr="005B6B34">
        <w:rPr>
          <w:b/>
          <w:lang w:eastAsia="en-AU"/>
        </w:rPr>
        <w:t>Lookup Relations</w:t>
      </w:r>
    </w:p>
    <w:p w14:paraId="50655983" w14:textId="77777777" w:rsidR="007450D1" w:rsidRDefault="007450D1" w:rsidP="007450D1">
      <w:pPr>
        <w:pStyle w:val="ListParagraph"/>
        <w:numPr>
          <w:ilvl w:val="0"/>
          <w:numId w:val="19"/>
        </w:numPr>
        <w:rPr>
          <w:lang w:eastAsia="en-AU"/>
        </w:rPr>
      </w:pPr>
      <w:r>
        <w:rPr>
          <w:lang w:eastAsia="en-AU"/>
        </w:rPr>
        <w:t>Document Type</w:t>
      </w:r>
    </w:p>
    <w:p w14:paraId="5B27CF87" w14:textId="77777777" w:rsidR="007450D1" w:rsidRDefault="007450D1" w:rsidP="007450D1">
      <w:pPr>
        <w:pStyle w:val="ListParagraph"/>
        <w:numPr>
          <w:ilvl w:val="0"/>
          <w:numId w:val="19"/>
        </w:numPr>
        <w:rPr>
          <w:lang w:eastAsia="en-AU"/>
        </w:rPr>
      </w:pPr>
      <w:r>
        <w:rPr>
          <w:lang w:eastAsia="en-AU"/>
        </w:rPr>
        <w:t>Document Status</w:t>
      </w:r>
    </w:p>
    <w:p w14:paraId="21515F30" w14:textId="77777777" w:rsidR="007450D1" w:rsidRDefault="007450D1" w:rsidP="007450D1">
      <w:pPr>
        <w:pStyle w:val="ListParagraph"/>
        <w:numPr>
          <w:ilvl w:val="0"/>
          <w:numId w:val="19"/>
        </w:numPr>
        <w:rPr>
          <w:lang w:eastAsia="en-AU"/>
        </w:rPr>
      </w:pPr>
      <w:r>
        <w:rPr>
          <w:lang w:eastAsia="en-AU"/>
        </w:rPr>
        <w:t>Visa Status</w:t>
      </w:r>
    </w:p>
    <w:p w14:paraId="49BD728E" w14:textId="77777777" w:rsidR="007450D1" w:rsidRDefault="007450D1" w:rsidP="007450D1">
      <w:pPr>
        <w:pStyle w:val="ListParagraph"/>
        <w:numPr>
          <w:ilvl w:val="0"/>
          <w:numId w:val="19"/>
        </w:numPr>
        <w:rPr>
          <w:lang w:eastAsia="en-AU"/>
        </w:rPr>
      </w:pPr>
      <w:r>
        <w:rPr>
          <w:lang w:eastAsia="en-AU"/>
        </w:rPr>
        <w:t>Country</w:t>
      </w:r>
    </w:p>
    <w:p w14:paraId="03E07B52" w14:textId="77777777" w:rsidR="007450D1" w:rsidRDefault="007450D1" w:rsidP="007450D1">
      <w:pPr>
        <w:pStyle w:val="ListParagraph"/>
        <w:numPr>
          <w:ilvl w:val="0"/>
          <w:numId w:val="19"/>
        </w:numPr>
        <w:rPr>
          <w:lang w:eastAsia="en-AU"/>
        </w:rPr>
      </w:pPr>
      <w:r>
        <w:rPr>
          <w:lang w:eastAsia="en-AU"/>
        </w:rPr>
        <w:t>Correspondence Method</w:t>
      </w:r>
    </w:p>
    <w:p w14:paraId="55E7A213" w14:textId="77777777" w:rsidR="007450D1" w:rsidRDefault="007450D1" w:rsidP="007450D1">
      <w:pPr>
        <w:pStyle w:val="ListParagraph"/>
        <w:numPr>
          <w:ilvl w:val="0"/>
          <w:numId w:val="19"/>
        </w:numPr>
        <w:rPr>
          <w:lang w:eastAsia="en-AU"/>
        </w:rPr>
      </w:pPr>
      <w:r>
        <w:rPr>
          <w:lang w:eastAsia="en-AU"/>
        </w:rPr>
        <w:t>Payment Method</w:t>
      </w:r>
    </w:p>
    <w:p w14:paraId="32418FF7" w14:textId="77777777" w:rsidR="007450D1" w:rsidRDefault="007450D1" w:rsidP="007450D1">
      <w:pPr>
        <w:pStyle w:val="ListParagraph"/>
        <w:numPr>
          <w:ilvl w:val="0"/>
          <w:numId w:val="19"/>
        </w:numPr>
        <w:rPr>
          <w:lang w:eastAsia="en-AU"/>
        </w:rPr>
      </w:pPr>
      <w:r>
        <w:rPr>
          <w:lang w:eastAsia="en-AU"/>
        </w:rPr>
        <w:t>Application Status</w:t>
      </w:r>
    </w:p>
    <w:p w14:paraId="183CC123" w14:textId="77777777" w:rsidR="007450D1" w:rsidRDefault="007450D1" w:rsidP="007450D1">
      <w:pPr>
        <w:pStyle w:val="ListParagraph"/>
        <w:numPr>
          <w:ilvl w:val="0"/>
          <w:numId w:val="19"/>
        </w:numPr>
        <w:rPr>
          <w:lang w:eastAsia="en-AU"/>
        </w:rPr>
      </w:pPr>
      <w:r>
        <w:rPr>
          <w:lang w:eastAsia="en-AU"/>
        </w:rPr>
        <w:t>Award Type</w:t>
      </w:r>
    </w:p>
    <w:p w14:paraId="6DCA1D59" w14:textId="77777777" w:rsidR="007450D1" w:rsidRDefault="007450D1" w:rsidP="007450D1">
      <w:pPr>
        <w:pStyle w:val="ListParagraph"/>
        <w:numPr>
          <w:ilvl w:val="0"/>
          <w:numId w:val="19"/>
        </w:numPr>
        <w:rPr>
          <w:lang w:eastAsia="en-AU"/>
        </w:rPr>
      </w:pPr>
      <w:r>
        <w:rPr>
          <w:lang w:eastAsia="en-AU"/>
        </w:rPr>
        <w:t>Decision</w:t>
      </w:r>
    </w:p>
    <w:p w14:paraId="11D97777" w14:textId="77777777" w:rsidR="007450D1" w:rsidRPr="007450D1" w:rsidRDefault="007450D1" w:rsidP="007450D1">
      <w:pPr>
        <w:rPr>
          <w:lang w:eastAsia="en-AU"/>
        </w:rPr>
      </w:pPr>
    </w:p>
    <w:sectPr w:rsidR="007450D1" w:rsidRPr="007450D1" w:rsidSect="00855BD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8A405" w14:textId="77777777" w:rsidR="009F7A70" w:rsidRDefault="009F7A70" w:rsidP="00744491">
      <w:pPr>
        <w:spacing w:after="0" w:line="240" w:lineRule="auto"/>
      </w:pPr>
      <w:r>
        <w:separator/>
      </w:r>
    </w:p>
  </w:endnote>
  <w:endnote w:type="continuationSeparator" w:id="0">
    <w:p w14:paraId="3EF776BE" w14:textId="77777777" w:rsidR="009F7A70" w:rsidRDefault="009F7A70" w:rsidP="0074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53622"/>
      <w:docPartObj>
        <w:docPartGallery w:val="Page Numbers (Bottom of Page)"/>
        <w:docPartUnique/>
      </w:docPartObj>
    </w:sdtPr>
    <w:sdtEndPr>
      <w:rPr>
        <w:noProof/>
      </w:rPr>
    </w:sdtEndPr>
    <w:sdtContent>
      <w:p w14:paraId="45A4CC2A" w14:textId="77777777" w:rsidR="00FA194A" w:rsidRDefault="00FA194A">
        <w:pPr>
          <w:pStyle w:val="Footer"/>
          <w:jc w:val="right"/>
        </w:pPr>
        <w:r>
          <w:fldChar w:fldCharType="begin"/>
        </w:r>
        <w:r>
          <w:instrText xml:space="preserve"> PAGE   \* MERGEFORMAT </w:instrText>
        </w:r>
        <w:r>
          <w:fldChar w:fldCharType="separate"/>
        </w:r>
        <w:r w:rsidR="004D0471">
          <w:rPr>
            <w:noProof/>
          </w:rPr>
          <w:t>3</w:t>
        </w:r>
        <w:r>
          <w:rPr>
            <w:noProof/>
          </w:rPr>
          <w:fldChar w:fldCharType="end"/>
        </w:r>
      </w:p>
    </w:sdtContent>
  </w:sdt>
  <w:p w14:paraId="5E39351B" w14:textId="77777777" w:rsidR="00FA194A" w:rsidRDefault="00FA1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2F8E1" w14:textId="77777777" w:rsidR="009F7A70" w:rsidRDefault="009F7A70" w:rsidP="00744491">
      <w:pPr>
        <w:spacing w:after="0" w:line="240" w:lineRule="auto"/>
      </w:pPr>
      <w:r>
        <w:separator/>
      </w:r>
    </w:p>
  </w:footnote>
  <w:footnote w:type="continuationSeparator" w:id="0">
    <w:p w14:paraId="4D4586C4" w14:textId="77777777" w:rsidR="009F7A70" w:rsidRDefault="009F7A70" w:rsidP="00744491">
      <w:pPr>
        <w:spacing w:after="0" w:line="240" w:lineRule="auto"/>
      </w:pPr>
      <w:r>
        <w:continuationSeparator/>
      </w:r>
    </w:p>
  </w:footnote>
  <w:footnote w:id="1">
    <w:p w14:paraId="64A221DE" w14:textId="77777777" w:rsidR="007450D1" w:rsidRPr="003823DC" w:rsidRDefault="007450D1" w:rsidP="007450D1">
      <w:pPr>
        <w:pStyle w:val="FootnoteText"/>
        <w:rPr>
          <w:lang w:val="en-US"/>
        </w:rPr>
      </w:pPr>
      <w:r>
        <w:rPr>
          <w:rStyle w:val="FootnoteReference"/>
        </w:rPr>
        <w:footnoteRef/>
      </w:r>
      <w:r>
        <w:t xml:space="preserve"> </w:t>
      </w:r>
      <w:hyperlink r:id="rId1" w:history="1">
        <w:r w:rsidRPr="009D1B6A">
          <w:rPr>
            <w:rStyle w:val="Hyperlink"/>
          </w:rPr>
          <w:t>http://dev.mysql.com/doc/refman/5.7/en/storage-engines.html</w:t>
        </w:r>
      </w:hyperlink>
    </w:p>
  </w:footnote>
  <w:footnote w:id="2">
    <w:p w14:paraId="772B67C7" w14:textId="311E32FC" w:rsidR="004B18F6" w:rsidRPr="004B18F6" w:rsidRDefault="004B18F6">
      <w:pPr>
        <w:pStyle w:val="FootnoteText"/>
        <w:rPr>
          <w:lang w:val="en-US"/>
        </w:rPr>
      </w:pPr>
      <w:r>
        <w:rPr>
          <w:rStyle w:val="FootnoteReference"/>
        </w:rPr>
        <w:footnoteRef/>
      </w:r>
      <w:r>
        <w:t xml:space="preserve"> </w:t>
      </w:r>
      <w:hyperlink r:id="rId2" w:history="1">
        <w:r w:rsidRPr="009D1B6A">
          <w:rPr>
            <w:rStyle w:val="Hyperlink"/>
          </w:rPr>
          <w:t>http://dev.mysql.com/doc/refman/5.7/en/innodb-index-types.html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5EAA" w14:textId="77777777" w:rsidR="00FA194A" w:rsidRDefault="00FA19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85F6E"/>
    <w:multiLevelType w:val="hybridMultilevel"/>
    <w:tmpl w:val="942CC85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nsid w:val="20E815B8"/>
    <w:multiLevelType w:val="multilevel"/>
    <w:tmpl w:val="C0F2B8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037445"/>
    <w:multiLevelType w:val="hybridMultilevel"/>
    <w:tmpl w:val="A2680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28539A"/>
    <w:multiLevelType w:val="hybridMultilevel"/>
    <w:tmpl w:val="00A4EE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nsid w:val="36F17EA1"/>
    <w:multiLevelType w:val="multilevel"/>
    <w:tmpl w:val="74C8A2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972B12"/>
    <w:multiLevelType w:val="hybridMultilevel"/>
    <w:tmpl w:val="F7F65F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nsid w:val="40DF706B"/>
    <w:multiLevelType w:val="hybridMultilevel"/>
    <w:tmpl w:val="0F64D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1A12A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6557CA"/>
    <w:multiLevelType w:val="multilevel"/>
    <w:tmpl w:val="F7122056"/>
    <w:lvl w:ilvl="0">
      <w:start w:val="1"/>
      <w:numFmt w:val="decimal"/>
      <w:lvlText w:val="%1."/>
      <w:lvlJc w:val="left"/>
      <w:pPr>
        <w:ind w:left="360" w:hanging="360"/>
      </w:pPr>
    </w:lvl>
    <w:lvl w:ilvl="1">
      <w:start w:val="1"/>
      <w:numFmt w:val="decimal"/>
      <w:lvlText w:val="%1.%2."/>
      <w:lvlJc w:val="left"/>
      <w:pPr>
        <w:ind w:left="1000"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177D33"/>
    <w:multiLevelType w:val="hybridMultilevel"/>
    <w:tmpl w:val="9F94991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nsid w:val="625368E7"/>
    <w:multiLevelType w:val="multilevel"/>
    <w:tmpl w:val="D5EA043C"/>
    <w:lvl w:ilvl="0">
      <w:start w:val="1"/>
      <w:numFmt w:val="decimal"/>
      <w:lvlText w:val="%1."/>
      <w:lvlJc w:val="left"/>
      <w:pPr>
        <w:ind w:left="720" w:hanging="360"/>
      </w:pPr>
    </w:lvl>
    <w:lvl w:ilvl="1">
      <w:start w:val="1"/>
      <w:numFmt w:val="decimal"/>
      <w:isLgl/>
      <w:lvlText w:val="%1.%2"/>
      <w:lvlJc w:val="left"/>
      <w:pPr>
        <w:ind w:left="795" w:hanging="435"/>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58859C1"/>
    <w:multiLevelType w:val="hybridMultilevel"/>
    <w:tmpl w:val="2F567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871E55"/>
    <w:multiLevelType w:val="hybridMultilevel"/>
    <w:tmpl w:val="D0CC9B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9F0A07"/>
    <w:multiLevelType w:val="hybridMultilevel"/>
    <w:tmpl w:val="088C520E"/>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5">
    <w:nsid w:val="6CDB5038"/>
    <w:multiLevelType w:val="hybridMultilevel"/>
    <w:tmpl w:val="66F42B54"/>
    <w:lvl w:ilvl="0" w:tplc="AB1E315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6">
    <w:nsid w:val="6EB84B6D"/>
    <w:multiLevelType w:val="hybridMultilevel"/>
    <w:tmpl w:val="A064C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5A79A6"/>
    <w:multiLevelType w:val="multilevel"/>
    <w:tmpl w:val="B8727CCC"/>
    <w:lvl w:ilvl="0">
      <w:start w:val="1"/>
      <w:numFmt w:val="decimal"/>
      <w:pStyle w:val="Heading1"/>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F86C62"/>
    <w:multiLevelType w:val="hybridMultilevel"/>
    <w:tmpl w:val="736A420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12"/>
  </w:num>
  <w:num w:numId="2">
    <w:abstractNumId w:val="7"/>
  </w:num>
  <w:num w:numId="3">
    <w:abstractNumId w:val="8"/>
  </w:num>
  <w:num w:numId="4">
    <w:abstractNumId w:val="5"/>
  </w:num>
  <w:num w:numId="5">
    <w:abstractNumId w:val="9"/>
  </w:num>
  <w:num w:numId="6">
    <w:abstractNumId w:val="11"/>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0"/>
  </w:num>
  <w:num w:numId="16">
    <w:abstractNumId w:val="17"/>
  </w:num>
  <w:num w:numId="17">
    <w:abstractNumId w:val="1"/>
  </w:num>
  <w:num w:numId="18">
    <w:abstractNumId w:val="15"/>
  </w:num>
  <w:num w:numId="19">
    <w:abstractNumId w:val="10"/>
  </w:num>
  <w:num w:numId="20">
    <w:abstractNumId w:val="4"/>
  </w:num>
  <w:num w:numId="21">
    <w:abstractNumId w:val="6"/>
  </w:num>
  <w:num w:numId="22">
    <w:abstractNumId w:val="1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59"/>
    <w:rsid w:val="00001C59"/>
    <w:rsid w:val="00011999"/>
    <w:rsid w:val="00013274"/>
    <w:rsid w:val="00015C48"/>
    <w:rsid w:val="00031BE3"/>
    <w:rsid w:val="00031CCB"/>
    <w:rsid w:val="00032E50"/>
    <w:rsid w:val="00034D8F"/>
    <w:rsid w:val="00040E4A"/>
    <w:rsid w:val="0004116B"/>
    <w:rsid w:val="00044B0B"/>
    <w:rsid w:val="000550F6"/>
    <w:rsid w:val="000573BA"/>
    <w:rsid w:val="000642E5"/>
    <w:rsid w:val="0006572F"/>
    <w:rsid w:val="00076E8F"/>
    <w:rsid w:val="00085A7F"/>
    <w:rsid w:val="000A230F"/>
    <w:rsid w:val="000A38F1"/>
    <w:rsid w:val="000A5826"/>
    <w:rsid w:val="000B35F6"/>
    <w:rsid w:val="000D154F"/>
    <w:rsid w:val="000D1C3E"/>
    <w:rsid w:val="000D1F43"/>
    <w:rsid w:val="000D2324"/>
    <w:rsid w:val="000D705E"/>
    <w:rsid w:val="000D783D"/>
    <w:rsid w:val="000D7B04"/>
    <w:rsid w:val="000E14D1"/>
    <w:rsid w:val="000E43DD"/>
    <w:rsid w:val="000E511D"/>
    <w:rsid w:val="000F1254"/>
    <w:rsid w:val="000F3411"/>
    <w:rsid w:val="000F39C4"/>
    <w:rsid w:val="000F4FF8"/>
    <w:rsid w:val="000F6C20"/>
    <w:rsid w:val="001069DB"/>
    <w:rsid w:val="00112EF4"/>
    <w:rsid w:val="00115111"/>
    <w:rsid w:val="0012074A"/>
    <w:rsid w:val="00120E01"/>
    <w:rsid w:val="00120F19"/>
    <w:rsid w:val="00124428"/>
    <w:rsid w:val="00130E4D"/>
    <w:rsid w:val="001320AF"/>
    <w:rsid w:val="0013251D"/>
    <w:rsid w:val="00137072"/>
    <w:rsid w:val="0014717F"/>
    <w:rsid w:val="00154E8C"/>
    <w:rsid w:val="00155EEC"/>
    <w:rsid w:val="00156273"/>
    <w:rsid w:val="00156C0D"/>
    <w:rsid w:val="001570A0"/>
    <w:rsid w:val="001577AE"/>
    <w:rsid w:val="00160BEF"/>
    <w:rsid w:val="00163D7A"/>
    <w:rsid w:val="00165086"/>
    <w:rsid w:val="00167995"/>
    <w:rsid w:val="00181FF8"/>
    <w:rsid w:val="00184BEC"/>
    <w:rsid w:val="00185C03"/>
    <w:rsid w:val="00186CC8"/>
    <w:rsid w:val="00187CE2"/>
    <w:rsid w:val="00194C86"/>
    <w:rsid w:val="001975F1"/>
    <w:rsid w:val="001A30E6"/>
    <w:rsid w:val="001A7380"/>
    <w:rsid w:val="001B4117"/>
    <w:rsid w:val="001B79B6"/>
    <w:rsid w:val="001C1411"/>
    <w:rsid w:val="001C2558"/>
    <w:rsid w:val="001C393A"/>
    <w:rsid w:val="001E0A26"/>
    <w:rsid w:val="001E7DC4"/>
    <w:rsid w:val="001F5F1E"/>
    <w:rsid w:val="001F60ED"/>
    <w:rsid w:val="0020360A"/>
    <w:rsid w:val="0020395B"/>
    <w:rsid w:val="00207EF1"/>
    <w:rsid w:val="00212312"/>
    <w:rsid w:val="0021739B"/>
    <w:rsid w:val="00221866"/>
    <w:rsid w:val="00223347"/>
    <w:rsid w:val="00232B9D"/>
    <w:rsid w:val="002351A8"/>
    <w:rsid w:val="0023691F"/>
    <w:rsid w:val="00237008"/>
    <w:rsid w:val="00237810"/>
    <w:rsid w:val="00240AD6"/>
    <w:rsid w:val="00243A27"/>
    <w:rsid w:val="002503C4"/>
    <w:rsid w:val="00251BA3"/>
    <w:rsid w:val="002546A7"/>
    <w:rsid w:val="00261290"/>
    <w:rsid w:val="00262EC3"/>
    <w:rsid w:val="00263BDB"/>
    <w:rsid w:val="00263DE9"/>
    <w:rsid w:val="002646CA"/>
    <w:rsid w:val="00266023"/>
    <w:rsid w:val="002673D8"/>
    <w:rsid w:val="002712B3"/>
    <w:rsid w:val="002720D0"/>
    <w:rsid w:val="0027676D"/>
    <w:rsid w:val="002774AB"/>
    <w:rsid w:val="00284062"/>
    <w:rsid w:val="0029227D"/>
    <w:rsid w:val="00292993"/>
    <w:rsid w:val="002A585E"/>
    <w:rsid w:val="002B0A58"/>
    <w:rsid w:val="002B14E4"/>
    <w:rsid w:val="002B4435"/>
    <w:rsid w:val="002B485C"/>
    <w:rsid w:val="002C0543"/>
    <w:rsid w:val="002C2933"/>
    <w:rsid w:val="002C47AD"/>
    <w:rsid w:val="002C6F57"/>
    <w:rsid w:val="002D10CA"/>
    <w:rsid w:val="002D29AC"/>
    <w:rsid w:val="002D2AFA"/>
    <w:rsid w:val="002E0192"/>
    <w:rsid w:val="002E3528"/>
    <w:rsid w:val="002E358D"/>
    <w:rsid w:val="002F3CAF"/>
    <w:rsid w:val="002F444D"/>
    <w:rsid w:val="002F575B"/>
    <w:rsid w:val="00305006"/>
    <w:rsid w:val="00305577"/>
    <w:rsid w:val="003102C5"/>
    <w:rsid w:val="00314BF1"/>
    <w:rsid w:val="0031593A"/>
    <w:rsid w:val="00317EBD"/>
    <w:rsid w:val="0032059B"/>
    <w:rsid w:val="0032458C"/>
    <w:rsid w:val="003314BF"/>
    <w:rsid w:val="00333D70"/>
    <w:rsid w:val="00340405"/>
    <w:rsid w:val="003406B9"/>
    <w:rsid w:val="003406C2"/>
    <w:rsid w:val="00341DAD"/>
    <w:rsid w:val="00343045"/>
    <w:rsid w:val="00347130"/>
    <w:rsid w:val="00353C2F"/>
    <w:rsid w:val="00354932"/>
    <w:rsid w:val="003557AF"/>
    <w:rsid w:val="00355D8D"/>
    <w:rsid w:val="00357005"/>
    <w:rsid w:val="00362A3B"/>
    <w:rsid w:val="0036384A"/>
    <w:rsid w:val="00365FFC"/>
    <w:rsid w:val="00377A7C"/>
    <w:rsid w:val="00380D46"/>
    <w:rsid w:val="003823DC"/>
    <w:rsid w:val="00383FD3"/>
    <w:rsid w:val="00391424"/>
    <w:rsid w:val="0039332B"/>
    <w:rsid w:val="003A2DA5"/>
    <w:rsid w:val="003A327C"/>
    <w:rsid w:val="003A73E2"/>
    <w:rsid w:val="003B6B95"/>
    <w:rsid w:val="003C62F7"/>
    <w:rsid w:val="003D0FAF"/>
    <w:rsid w:val="003D366E"/>
    <w:rsid w:val="003D3A48"/>
    <w:rsid w:val="003D3FB8"/>
    <w:rsid w:val="003D7E54"/>
    <w:rsid w:val="003E21D4"/>
    <w:rsid w:val="003E3202"/>
    <w:rsid w:val="003F0E61"/>
    <w:rsid w:val="003F29D8"/>
    <w:rsid w:val="00400D52"/>
    <w:rsid w:val="004018C6"/>
    <w:rsid w:val="00402561"/>
    <w:rsid w:val="00402763"/>
    <w:rsid w:val="00403A41"/>
    <w:rsid w:val="004152FC"/>
    <w:rsid w:val="004164E8"/>
    <w:rsid w:val="00416865"/>
    <w:rsid w:val="0042006B"/>
    <w:rsid w:val="0043286E"/>
    <w:rsid w:val="00433B89"/>
    <w:rsid w:val="004448CC"/>
    <w:rsid w:val="00447F38"/>
    <w:rsid w:val="004502F0"/>
    <w:rsid w:val="00452E09"/>
    <w:rsid w:val="00453B7F"/>
    <w:rsid w:val="00463A6A"/>
    <w:rsid w:val="0046461C"/>
    <w:rsid w:val="004732CD"/>
    <w:rsid w:val="00473F0C"/>
    <w:rsid w:val="00475203"/>
    <w:rsid w:val="00476015"/>
    <w:rsid w:val="00477B8B"/>
    <w:rsid w:val="00484960"/>
    <w:rsid w:val="00490510"/>
    <w:rsid w:val="004A14C0"/>
    <w:rsid w:val="004A2271"/>
    <w:rsid w:val="004A7D52"/>
    <w:rsid w:val="004B18F6"/>
    <w:rsid w:val="004C36D8"/>
    <w:rsid w:val="004C50CE"/>
    <w:rsid w:val="004D0471"/>
    <w:rsid w:val="004D7793"/>
    <w:rsid w:val="004E1DB6"/>
    <w:rsid w:val="004E2AE1"/>
    <w:rsid w:val="004E3DD1"/>
    <w:rsid w:val="004F21B4"/>
    <w:rsid w:val="00501AA7"/>
    <w:rsid w:val="00502ACB"/>
    <w:rsid w:val="00504D6D"/>
    <w:rsid w:val="005067C4"/>
    <w:rsid w:val="00513B69"/>
    <w:rsid w:val="00515BB3"/>
    <w:rsid w:val="00522435"/>
    <w:rsid w:val="00525135"/>
    <w:rsid w:val="00526087"/>
    <w:rsid w:val="00530181"/>
    <w:rsid w:val="00535002"/>
    <w:rsid w:val="005403ED"/>
    <w:rsid w:val="005422AA"/>
    <w:rsid w:val="00544AB5"/>
    <w:rsid w:val="0056338B"/>
    <w:rsid w:val="00567BDD"/>
    <w:rsid w:val="00573F4C"/>
    <w:rsid w:val="005749F2"/>
    <w:rsid w:val="00574B32"/>
    <w:rsid w:val="005777D1"/>
    <w:rsid w:val="00580B99"/>
    <w:rsid w:val="00582B49"/>
    <w:rsid w:val="00591727"/>
    <w:rsid w:val="005952EC"/>
    <w:rsid w:val="00597C9F"/>
    <w:rsid w:val="005B3DEF"/>
    <w:rsid w:val="005B6B34"/>
    <w:rsid w:val="005C2871"/>
    <w:rsid w:val="005D703E"/>
    <w:rsid w:val="005D7CDA"/>
    <w:rsid w:val="005E0EC2"/>
    <w:rsid w:val="005E4DF4"/>
    <w:rsid w:val="005E5B61"/>
    <w:rsid w:val="005E6769"/>
    <w:rsid w:val="005F3210"/>
    <w:rsid w:val="005F538B"/>
    <w:rsid w:val="005F5B57"/>
    <w:rsid w:val="005F5E83"/>
    <w:rsid w:val="005F7752"/>
    <w:rsid w:val="0060263C"/>
    <w:rsid w:val="00603893"/>
    <w:rsid w:val="0060548B"/>
    <w:rsid w:val="006142FF"/>
    <w:rsid w:val="006156E6"/>
    <w:rsid w:val="00615CF2"/>
    <w:rsid w:val="00617FFB"/>
    <w:rsid w:val="00621D14"/>
    <w:rsid w:val="00621E91"/>
    <w:rsid w:val="00630DA9"/>
    <w:rsid w:val="00631C8A"/>
    <w:rsid w:val="006327DE"/>
    <w:rsid w:val="00633715"/>
    <w:rsid w:val="00634D76"/>
    <w:rsid w:val="00635418"/>
    <w:rsid w:val="00637D3E"/>
    <w:rsid w:val="00641C36"/>
    <w:rsid w:val="006462A9"/>
    <w:rsid w:val="0065126A"/>
    <w:rsid w:val="00654651"/>
    <w:rsid w:val="00654903"/>
    <w:rsid w:val="00662406"/>
    <w:rsid w:val="0066258A"/>
    <w:rsid w:val="00665793"/>
    <w:rsid w:val="0067086B"/>
    <w:rsid w:val="006765AA"/>
    <w:rsid w:val="006804DD"/>
    <w:rsid w:val="00681A35"/>
    <w:rsid w:val="00682C0D"/>
    <w:rsid w:val="00684859"/>
    <w:rsid w:val="00692FD7"/>
    <w:rsid w:val="00695DE4"/>
    <w:rsid w:val="006B1C58"/>
    <w:rsid w:val="006B3D7A"/>
    <w:rsid w:val="006B7637"/>
    <w:rsid w:val="006C1F59"/>
    <w:rsid w:val="006D64A9"/>
    <w:rsid w:val="006E0501"/>
    <w:rsid w:val="006E0DA8"/>
    <w:rsid w:val="006E4E8F"/>
    <w:rsid w:val="006F3714"/>
    <w:rsid w:val="006F4642"/>
    <w:rsid w:val="006F4DBD"/>
    <w:rsid w:val="00701D8B"/>
    <w:rsid w:val="00704D8E"/>
    <w:rsid w:val="007069C7"/>
    <w:rsid w:val="00706FFC"/>
    <w:rsid w:val="007116BD"/>
    <w:rsid w:val="00712A47"/>
    <w:rsid w:val="00714541"/>
    <w:rsid w:val="0071777A"/>
    <w:rsid w:val="00730165"/>
    <w:rsid w:val="00735586"/>
    <w:rsid w:val="007405EA"/>
    <w:rsid w:val="00744491"/>
    <w:rsid w:val="007450D1"/>
    <w:rsid w:val="007456D3"/>
    <w:rsid w:val="00746B6E"/>
    <w:rsid w:val="00761973"/>
    <w:rsid w:val="00765600"/>
    <w:rsid w:val="007669CF"/>
    <w:rsid w:val="0076734E"/>
    <w:rsid w:val="007758DF"/>
    <w:rsid w:val="007777B6"/>
    <w:rsid w:val="007805EC"/>
    <w:rsid w:val="00781A38"/>
    <w:rsid w:val="0078622E"/>
    <w:rsid w:val="007911E2"/>
    <w:rsid w:val="007950AC"/>
    <w:rsid w:val="007960FA"/>
    <w:rsid w:val="00796F87"/>
    <w:rsid w:val="007A0C70"/>
    <w:rsid w:val="007B2FE0"/>
    <w:rsid w:val="007C3E45"/>
    <w:rsid w:val="007D5D2A"/>
    <w:rsid w:val="007D7FEA"/>
    <w:rsid w:val="007E2C62"/>
    <w:rsid w:val="007E7266"/>
    <w:rsid w:val="007F1593"/>
    <w:rsid w:val="007F1CD9"/>
    <w:rsid w:val="00803224"/>
    <w:rsid w:val="00805A5C"/>
    <w:rsid w:val="00811178"/>
    <w:rsid w:val="008119A4"/>
    <w:rsid w:val="00811AFF"/>
    <w:rsid w:val="008122CC"/>
    <w:rsid w:val="008141FC"/>
    <w:rsid w:val="00814B3F"/>
    <w:rsid w:val="008153F3"/>
    <w:rsid w:val="0082108B"/>
    <w:rsid w:val="00830CA5"/>
    <w:rsid w:val="008315C8"/>
    <w:rsid w:val="008322F5"/>
    <w:rsid w:val="008433D8"/>
    <w:rsid w:val="008439C4"/>
    <w:rsid w:val="00847605"/>
    <w:rsid w:val="0085059F"/>
    <w:rsid w:val="00851DEB"/>
    <w:rsid w:val="00853452"/>
    <w:rsid w:val="008537AA"/>
    <w:rsid w:val="00855BD1"/>
    <w:rsid w:val="00862000"/>
    <w:rsid w:val="008702ED"/>
    <w:rsid w:val="008735E9"/>
    <w:rsid w:val="00875355"/>
    <w:rsid w:val="00875486"/>
    <w:rsid w:val="00880283"/>
    <w:rsid w:val="0088116B"/>
    <w:rsid w:val="00881369"/>
    <w:rsid w:val="00883F43"/>
    <w:rsid w:val="00883FEF"/>
    <w:rsid w:val="0088689D"/>
    <w:rsid w:val="00890183"/>
    <w:rsid w:val="00891F88"/>
    <w:rsid w:val="00897527"/>
    <w:rsid w:val="008A0E37"/>
    <w:rsid w:val="008A2831"/>
    <w:rsid w:val="008A6B1E"/>
    <w:rsid w:val="008B14C3"/>
    <w:rsid w:val="008B4434"/>
    <w:rsid w:val="008C28ED"/>
    <w:rsid w:val="008C2F0E"/>
    <w:rsid w:val="008C4988"/>
    <w:rsid w:val="008D084E"/>
    <w:rsid w:val="008D1958"/>
    <w:rsid w:val="008D4434"/>
    <w:rsid w:val="008E198D"/>
    <w:rsid w:val="008E285A"/>
    <w:rsid w:val="008F21C6"/>
    <w:rsid w:val="008F3710"/>
    <w:rsid w:val="008F42B9"/>
    <w:rsid w:val="008F4D82"/>
    <w:rsid w:val="00906BA8"/>
    <w:rsid w:val="00912493"/>
    <w:rsid w:val="00914938"/>
    <w:rsid w:val="009276D1"/>
    <w:rsid w:val="00932731"/>
    <w:rsid w:val="00933E45"/>
    <w:rsid w:val="00935890"/>
    <w:rsid w:val="0093729F"/>
    <w:rsid w:val="009411F0"/>
    <w:rsid w:val="00947D4A"/>
    <w:rsid w:val="00947D88"/>
    <w:rsid w:val="00954CA8"/>
    <w:rsid w:val="0095741C"/>
    <w:rsid w:val="00984EDC"/>
    <w:rsid w:val="00987FCD"/>
    <w:rsid w:val="0099511A"/>
    <w:rsid w:val="00997265"/>
    <w:rsid w:val="009A2AF8"/>
    <w:rsid w:val="009A5CEB"/>
    <w:rsid w:val="009B3982"/>
    <w:rsid w:val="009C224E"/>
    <w:rsid w:val="009C24C5"/>
    <w:rsid w:val="009C2A85"/>
    <w:rsid w:val="009D0DA1"/>
    <w:rsid w:val="009D1EB3"/>
    <w:rsid w:val="009D3ED7"/>
    <w:rsid w:val="009D5AED"/>
    <w:rsid w:val="009D6060"/>
    <w:rsid w:val="009E6417"/>
    <w:rsid w:val="009F134E"/>
    <w:rsid w:val="009F55CC"/>
    <w:rsid w:val="009F7A70"/>
    <w:rsid w:val="00A123BB"/>
    <w:rsid w:val="00A177DF"/>
    <w:rsid w:val="00A2086B"/>
    <w:rsid w:val="00A22E2C"/>
    <w:rsid w:val="00A23C9D"/>
    <w:rsid w:val="00A30E83"/>
    <w:rsid w:val="00A31A49"/>
    <w:rsid w:val="00A42578"/>
    <w:rsid w:val="00A4269E"/>
    <w:rsid w:val="00A44518"/>
    <w:rsid w:val="00A4676B"/>
    <w:rsid w:val="00A5054F"/>
    <w:rsid w:val="00A519F2"/>
    <w:rsid w:val="00A51D74"/>
    <w:rsid w:val="00A52D58"/>
    <w:rsid w:val="00A554DC"/>
    <w:rsid w:val="00A5600D"/>
    <w:rsid w:val="00A56B11"/>
    <w:rsid w:val="00A578CE"/>
    <w:rsid w:val="00A63F85"/>
    <w:rsid w:val="00A65AE0"/>
    <w:rsid w:val="00A7326B"/>
    <w:rsid w:val="00A764D9"/>
    <w:rsid w:val="00A80F02"/>
    <w:rsid w:val="00A962E5"/>
    <w:rsid w:val="00AA440D"/>
    <w:rsid w:val="00AB48ED"/>
    <w:rsid w:val="00AC20BF"/>
    <w:rsid w:val="00AC4380"/>
    <w:rsid w:val="00AD4618"/>
    <w:rsid w:val="00AD54F4"/>
    <w:rsid w:val="00AE0239"/>
    <w:rsid w:val="00AE28DE"/>
    <w:rsid w:val="00AE2AA6"/>
    <w:rsid w:val="00AF3C61"/>
    <w:rsid w:val="00B06EF5"/>
    <w:rsid w:val="00B130DC"/>
    <w:rsid w:val="00B2138A"/>
    <w:rsid w:val="00B21648"/>
    <w:rsid w:val="00B25614"/>
    <w:rsid w:val="00B25E86"/>
    <w:rsid w:val="00B3067F"/>
    <w:rsid w:val="00B449FC"/>
    <w:rsid w:val="00B50F54"/>
    <w:rsid w:val="00B513D9"/>
    <w:rsid w:val="00B54B0D"/>
    <w:rsid w:val="00B55F58"/>
    <w:rsid w:val="00B70618"/>
    <w:rsid w:val="00B71DE2"/>
    <w:rsid w:val="00B7380F"/>
    <w:rsid w:val="00B8070D"/>
    <w:rsid w:val="00B80D69"/>
    <w:rsid w:val="00B810C0"/>
    <w:rsid w:val="00B81701"/>
    <w:rsid w:val="00B8263E"/>
    <w:rsid w:val="00B82C40"/>
    <w:rsid w:val="00B929DE"/>
    <w:rsid w:val="00B935A4"/>
    <w:rsid w:val="00BA31B4"/>
    <w:rsid w:val="00BA5880"/>
    <w:rsid w:val="00BB2DB1"/>
    <w:rsid w:val="00BB4090"/>
    <w:rsid w:val="00BB4104"/>
    <w:rsid w:val="00BB69B1"/>
    <w:rsid w:val="00BD1248"/>
    <w:rsid w:val="00BD28DD"/>
    <w:rsid w:val="00BD3ED3"/>
    <w:rsid w:val="00BD6FB6"/>
    <w:rsid w:val="00BE2AE4"/>
    <w:rsid w:val="00BF4F12"/>
    <w:rsid w:val="00C05114"/>
    <w:rsid w:val="00C0783D"/>
    <w:rsid w:val="00C11AA7"/>
    <w:rsid w:val="00C174DD"/>
    <w:rsid w:val="00C20B5D"/>
    <w:rsid w:val="00C231D1"/>
    <w:rsid w:val="00C2601C"/>
    <w:rsid w:val="00C328EA"/>
    <w:rsid w:val="00C35239"/>
    <w:rsid w:val="00C4105D"/>
    <w:rsid w:val="00C44C45"/>
    <w:rsid w:val="00C47770"/>
    <w:rsid w:val="00C47D5D"/>
    <w:rsid w:val="00C5031A"/>
    <w:rsid w:val="00C5349B"/>
    <w:rsid w:val="00C53733"/>
    <w:rsid w:val="00C55DBD"/>
    <w:rsid w:val="00C55EA9"/>
    <w:rsid w:val="00C60E93"/>
    <w:rsid w:val="00C706EE"/>
    <w:rsid w:val="00C7109C"/>
    <w:rsid w:val="00C72021"/>
    <w:rsid w:val="00C80152"/>
    <w:rsid w:val="00C823C1"/>
    <w:rsid w:val="00C87209"/>
    <w:rsid w:val="00C87FB7"/>
    <w:rsid w:val="00C93998"/>
    <w:rsid w:val="00C974F6"/>
    <w:rsid w:val="00CA0A8B"/>
    <w:rsid w:val="00CA5BB4"/>
    <w:rsid w:val="00CA5EE2"/>
    <w:rsid w:val="00CB04DF"/>
    <w:rsid w:val="00CB5594"/>
    <w:rsid w:val="00CB6627"/>
    <w:rsid w:val="00CC2254"/>
    <w:rsid w:val="00CC3430"/>
    <w:rsid w:val="00CC4EC3"/>
    <w:rsid w:val="00CC7600"/>
    <w:rsid w:val="00CD06E9"/>
    <w:rsid w:val="00CD0F76"/>
    <w:rsid w:val="00CD1057"/>
    <w:rsid w:val="00CD1337"/>
    <w:rsid w:val="00CD1BA6"/>
    <w:rsid w:val="00CD4778"/>
    <w:rsid w:val="00CD5293"/>
    <w:rsid w:val="00CD706D"/>
    <w:rsid w:val="00CD770B"/>
    <w:rsid w:val="00CE1355"/>
    <w:rsid w:val="00CE1AFA"/>
    <w:rsid w:val="00CE4ADA"/>
    <w:rsid w:val="00CE581E"/>
    <w:rsid w:val="00CE75E7"/>
    <w:rsid w:val="00CF38D9"/>
    <w:rsid w:val="00CF70B8"/>
    <w:rsid w:val="00D02E22"/>
    <w:rsid w:val="00D06A43"/>
    <w:rsid w:val="00D124DA"/>
    <w:rsid w:val="00D15536"/>
    <w:rsid w:val="00D20CBD"/>
    <w:rsid w:val="00D22E92"/>
    <w:rsid w:val="00D2337A"/>
    <w:rsid w:val="00D30267"/>
    <w:rsid w:val="00D30C91"/>
    <w:rsid w:val="00D319C1"/>
    <w:rsid w:val="00D4558B"/>
    <w:rsid w:val="00D50840"/>
    <w:rsid w:val="00D50B6D"/>
    <w:rsid w:val="00D51262"/>
    <w:rsid w:val="00D56BE1"/>
    <w:rsid w:val="00D60690"/>
    <w:rsid w:val="00D61E69"/>
    <w:rsid w:val="00D63D53"/>
    <w:rsid w:val="00D6434A"/>
    <w:rsid w:val="00D66516"/>
    <w:rsid w:val="00D7103A"/>
    <w:rsid w:val="00D762FC"/>
    <w:rsid w:val="00D809B1"/>
    <w:rsid w:val="00D87FC4"/>
    <w:rsid w:val="00D91815"/>
    <w:rsid w:val="00D92135"/>
    <w:rsid w:val="00D92A8B"/>
    <w:rsid w:val="00D93D6D"/>
    <w:rsid w:val="00D97D60"/>
    <w:rsid w:val="00DA2652"/>
    <w:rsid w:val="00DA7313"/>
    <w:rsid w:val="00DB0B82"/>
    <w:rsid w:val="00DB62A1"/>
    <w:rsid w:val="00DB751C"/>
    <w:rsid w:val="00DC6415"/>
    <w:rsid w:val="00DD15B6"/>
    <w:rsid w:val="00DD44D9"/>
    <w:rsid w:val="00DD4DC7"/>
    <w:rsid w:val="00DE3F42"/>
    <w:rsid w:val="00DE617C"/>
    <w:rsid w:val="00DE68BB"/>
    <w:rsid w:val="00DE6B4E"/>
    <w:rsid w:val="00DF295A"/>
    <w:rsid w:val="00DF5FC5"/>
    <w:rsid w:val="00DF7C1D"/>
    <w:rsid w:val="00E07475"/>
    <w:rsid w:val="00E21A12"/>
    <w:rsid w:val="00E21C08"/>
    <w:rsid w:val="00E22018"/>
    <w:rsid w:val="00E22D0C"/>
    <w:rsid w:val="00E36E07"/>
    <w:rsid w:val="00E44492"/>
    <w:rsid w:val="00E53FA9"/>
    <w:rsid w:val="00E60B91"/>
    <w:rsid w:val="00E60DFF"/>
    <w:rsid w:val="00E65282"/>
    <w:rsid w:val="00E75383"/>
    <w:rsid w:val="00E817BC"/>
    <w:rsid w:val="00E862BC"/>
    <w:rsid w:val="00E92288"/>
    <w:rsid w:val="00E97C06"/>
    <w:rsid w:val="00EA3450"/>
    <w:rsid w:val="00EA3CD6"/>
    <w:rsid w:val="00EA6CD8"/>
    <w:rsid w:val="00EB741F"/>
    <w:rsid w:val="00EC14AD"/>
    <w:rsid w:val="00EC415D"/>
    <w:rsid w:val="00EC6008"/>
    <w:rsid w:val="00EC7AEF"/>
    <w:rsid w:val="00ED1004"/>
    <w:rsid w:val="00EE0E3A"/>
    <w:rsid w:val="00EE29DD"/>
    <w:rsid w:val="00EE56A5"/>
    <w:rsid w:val="00EF4653"/>
    <w:rsid w:val="00EF4E62"/>
    <w:rsid w:val="00EF690F"/>
    <w:rsid w:val="00F02AEB"/>
    <w:rsid w:val="00F057DF"/>
    <w:rsid w:val="00F10C9F"/>
    <w:rsid w:val="00F140A2"/>
    <w:rsid w:val="00F15DE5"/>
    <w:rsid w:val="00F2350C"/>
    <w:rsid w:val="00F25FF5"/>
    <w:rsid w:val="00F271D2"/>
    <w:rsid w:val="00F3338A"/>
    <w:rsid w:val="00F375AE"/>
    <w:rsid w:val="00F4752E"/>
    <w:rsid w:val="00F5101B"/>
    <w:rsid w:val="00F54EF1"/>
    <w:rsid w:val="00F55A3E"/>
    <w:rsid w:val="00F72582"/>
    <w:rsid w:val="00F81E01"/>
    <w:rsid w:val="00F95301"/>
    <w:rsid w:val="00FA194A"/>
    <w:rsid w:val="00FB006D"/>
    <w:rsid w:val="00FB725A"/>
    <w:rsid w:val="00FB7BC5"/>
    <w:rsid w:val="00FD1288"/>
    <w:rsid w:val="00FD3068"/>
    <w:rsid w:val="00FD3919"/>
    <w:rsid w:val="00FE73E9"/>
    <w:rsid w:val="00FF2F63"/>
    <w:rsid w:val="00FF32E3"/>
    <w:rsid w:val="00FF7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1649">
      <w:bodyDiv w:val="1"/>
      <w:marLeft w:val="0"/>
      <w:marRight w:val="0"/>
      <w:marTop w:val="0"/>
      <w:marBottom w:val="0"/>
      <w:divBdr>
        <w:top w:val="none" w:sz="0" w:space="0" w:color="auto"/>
        <w:left w:val="none" w:sz="0" w:space="0" w:color="auto"/>
        <w:bottom w:val="none" w:sz="0" w:space="0" w:color="auto"/>
        <w:right w:val="none" w:sz="0" w:space="0" w:color="auto"/>
      </w:divBdr>
    </w:div>
    <w:div w:id="1184243505">
      <w:bodyDiv w:val="1"/>
      <w:marLeft w:val="0"/>
      <w:marRight w:val="0"/>
      <w:marTop w:val="0"/>
      <w:marBottom w:val="0"/>
      <w:divBdr>
        <w:top w:val="none" w:sz="0" w:space="0" w:color="auto"/>
        <w:left w:val="none" w:sz="0" w:space="0" w:color="auto"/>
        <w:bottom w:val="none" w:sz="0" w:space="0" w:color="auto"/>
        <w:right w:val="none" w:sz="0" w:space="0" w:color="auto"/>
      </w:divBdr>
    </w:div>
    <w:div w:id="1337272936">
      <w:bodyDiv w:val="1"/>
      <w:marLeft w:val="0"/>
      <w:marRight w:val="0"/>
      <w:marTop w:val="0"/>
      <w:marBottom w:val="0"/>
      <w:divBdr>
        <w:top w:val="none" w:sz="0" w:space="0" w:color="auto"/>
        <w:left w:val="none" w:sz="0" w:space="0" w:color="auto"/>
        <w:bottom w:val="none" w:sz="0" w:space="0" w:color="auto"/>
        <w:right w:val="none" w:sz="0" w:space="0" w:color="auto"/>
      </w:divBdr>
    </w:div>
    <w:div w:id="1428496824">
      <w:bodyDiv w:val="1"/>
      <w:marLeft w:val="0"/>
      <w:marRight w:val="0"/>
      <w:marTop w:val="0"/>
      <w:marBottom w:val="0"/>
      <w:divBdr>
        <w:top w:val="none" w:sz="0" w:space="0" w:color="auto"/>
        <w:left w:val="none" w:sz="0" w:space="0" w:color="auto"/>
        <w:bottom w:val="none" w:sz="0" w:space="0" w:color="auto"/>
        <w:right w:val="none" w:sz="0" w:space="0" w:color="auto"/>
      </w:divBdr>
    </w:div>
    <w:div w:id="18367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eensql.com/content/mysql-security-best-practices-hardening-mysql-tip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mysql.com/doc/refman/5.7/en/optimization-index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0/en/differences-from-ansi.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7/en/innodb-index-types.html" TargetMode="External"/><Relationship Id="rId1" Type="http://schemas.openxmlformats.org/officeDocument/2006/relationships/hyperlink" Target="http://dev.mysql.com/doc/refman/5.7/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68DA4-C551-4D33-80CB-7D95117A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csem</dc:creator>
  <cp:lastModifiedBy>shorny</cp:lastModifiedBy>
  <cp:revision>28</cp:revision>
  <cp:lastPrinted>2014-05-08T01:22:00Z</cp:lastPrinted>
  <dcterms:created xsi:type="dcterms:W3CDTF">2014-05-22T02:05:00Z</dcterms:created>
  <dcterms:modified xsi:type="dcterms:W3CDTF">2014-05-31T07:08:00Z</dcterms:modified>
</cp:coreProperties>
</file>