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E78B62" w14:textId="77777777" w:rsidR="00692FD7" w:rsidRDefault="00692FD7" w:rsidP="00692FD7">
      <w:pPr>
        <w:pStyle w:val="Title"/>
        <w:outlineLvl w:val="9"/>
      </w:pPr>
      <w:bookmarkStart w:id="0" w:name="_Toc384637761"/>
      <w:bookmarkStart w:id="1" w:name="_Toc384762019"/>
      <w:bookmarkStart w:id="2" w:name="_Toc384763847"/>
      <w:r>
        <w:t xml:space="preserve">Research Higher Degree </w:t>
      </w:r>
      <w:bookmarkEnd w:id="0"/>
      <w:bookmarkEnd w:id="1"/>
      <w:bookmarkEnd w:id="2"/>
      <w:r>
        <w:t>Logical Model</w:t>
      </w:r>
    </w:p>
    <w:p w14:paraId="21DB2404" w14:textId="77777777" w:rsidR="00692FD7" w:rsidRPr="00E336BF" w:rsidRDefault="00692FD7" w:rsidP="00692FD7">
      <w:pPr>
        <w:pStyle w:val="Subtitle"/>
        <w:jc w:val="right"/>
        <w:outlineLvl w:val="9"/>
        <w:rPr>
          <w:b/>
          <w:u w:val="single"/>
        </w:rPr>
      </w:pPr>
      <w:bookmarkStart w:id="3" w:name="_Toc384637763"/>
      <w:bookmarkStart w:id="4" w:name="_Toc384762020"/>
      <w:bookmarkStart w:id="5" w:name="_Toc384763848"/>
      <w:r w:rsidRPr="00667F8F">
        <w:t>Prepared by</w:t>
      </w:r>
      <w:r>
        <w:t>:</w:t>
      </w:r>
      <w:bookmarkEnd w:id="3"/>
      <w:bookmarkEnd w:id="4"/>
      <w:bookmarkEnd w:id="5"/>
      <w:r>
        <w:br/>
        <w:t xml:space="preserve">Thursdays </w:t>
      </w:r>
      <w:r w:rsidRPr="00E336BF">
        <w:rPr>
          <w:b/>
          <w:u w:val="single"/>
        </w:rPr>
        <w:t>Group 4</w:t>
      </w:r>
    </w:p>
    <w:p w14:paraId="6F017921" w14:textId="77777777" w:rsidR="00692FD7" w:rsidRPr="00667F8F" w:rsidRDefault="00692FD7" w:rsidP="00692FD7">
      <w:pPr>
        <w:pStyle w:val="Subtitle"/>
        <w:jc w:val="right"/>
        <w:outlineLvl w:val="9"/>
      </w:pPr>
      <w:bookmarkStart w:id="6" w:name="_Toc384637764"/>
      <w:bookmarkStart w:id="7" w:name="_Toc384762021"/>
      <w:bookmarkStart w:id="8" w:name="_Toc384763849"/>
      <w:r w:rsidRPr="00667F8F">
        <w:t>Sam Deane dean0109</w:t>
      </w:r>
      <w:bookmarkEnd w:id="6"/>
      <w:bookmarkEnd w:id="7"/>
      <w:bookmarkEnd w:id="8"/>
    </w:p>
    <w:p w14:paraId="2690D25D" w14:textId="77777777" w:rsidR="00692FD7" w:rsidRDefault="00692FD7" w:rsidP="00692FD7">
      <w:pPr>
        <w:pStyle w:val="Subtitle"/>
        <w:jc w:val="right"/>
        <w:outlineLvl w:val="9"/>
      </w:pPr>
      <w:bookmarkStart w:id="9" w:name="_Toc384637765"/>
      <w:bookmarkStart w:id="10" w:name="_Toc384762022"/>
      <w:bookmarkStart w:id="11" w:name="_Toc384763850"/>
      <w:r w:rsidRPr="00667F8F">
        <w:t>Andrew Zschorn zsch0003</w:t>
      </w:r>
      <w:bookmarkEnd w:id="9"/>
      <w:bookmarkEnd w:id="10"/>
      <w:bookmarkEnd w:id="11"/>
    </w:p>
    <w:p w14:paraId="1CE2F881" w14:textId="77777777" w:rsidR="00692FD7" w:rsidRDefault="00692FD7" w:rsidP="00692FD7">
      <w:pPr>
        <w:pStyle w:val="Subtitle"/>
        <w:jc w:val="right"/>
        <w:outlineLvl w:val="9"/>
      </w:pPr>
      <w:bookmarkStart w:id="12" w:name="_Toc384637762"/>
    </w:p>
    <w:p w14:paraId="4A64219D" w14:textId="77777777" w:rsidR="00692FD7" w:rsidRDefault="00692FD7" w:rsidP="00692FD7">
      <w:pPr>
        <w:pStyle w:val="Subtitle"/>
        <w:jc w:val="right"/>
        <w:outlineLvl w:val="9"/>
      </w:pPr>
      <w:bookmarkStart w:id="13" w:name="_Toc384762023"/>
      <w:bookmarkStart w:id="14" w:name="_Toc384763851"/>
      <w:r w:rsidRPr="00667F8F">
        <w:t xml:space="preserve">Version </w:t>
      </w:r>
      <w:bookmarkEnd w:id="12"/>
      <w:bookmarkEnd w:id="13"/>
      <w:bookmarkEnd w:id="14"/>
      <w:r>
        <w:t>0.1-DRAFT</w:t>
      </w:r>
    </w:p>
    <w:p w14:paraId="7E6A5913" w14:textId="77777777" w:rsidR="00692FD7" w:rsidRPr="00667F8F" w:rsidRDefault="000F3411" w:rsidP="00692FD7">
      <w:pPr>
        <w:pStyle w:val="Subtitle"/>
        <w:spacing w:line="240" w:lineRule="auto"/>
        <w:jc w:val="right"/>
        <w:outlineLvl w:val="9"/>
      </w:pPr>
      <w:bookmarkStart w:id="15" w:name="_Toc384637767"/>
      <w:bookmarkStart w:id="16" w:name="_Toc384762024"/>
      <w:bookmarkStart w:id="17" w:name="_Toc384763852"/>
      <w:r>
        <w:t>4/5</w:t>
      </w:r>
      <w:r w:rsidR="00692FD7" w:rsidRPr="00667F8F">
        <w:t>/2014</w:t>
      </w:r>
      <w:bookmarkEnd w:id="15"/>
      <w:bookmarkEnd w:id="16"/>
      <w:bookmarkEnd w:id="17"/>
    </w:p>
    <w:p w14:paraId="50E83453" w14:textId="77777777" w:rsidR="00692FD7" w:rsidRPr="00667F8F" w:rsidRDefault="00692FD7" w:rsidP="00692FD7">
      <w:pPr>
        <w:jc w:val="right"/>
      </w:pPr>
    </w:p>
    <w:p w14:paraId="772C28E5" w14:textId="77777777" w:rsidR="00692FD7" w:rsidRDefault="00692FD7" w:rsidP="00692FD7">
      <w:pPr>
        <w:pStyle w:val="Subtitle"/>
        <w:jc w:val="right"/>
        <w:outlineLvl w:val="9"/>
      </w:pPr>
      <w:bookmarkStart w:id="18" w:name="_Toc384637766"/>
      <w:bookmarkStart w:id="19" w:name="_Toc384762025"/>
      <w:bookmarkStart w:id="20" w:name="_Toc384763853"/>
      <w:r w:rsidRPr="00667F8F">
        <w:t>Created as part of the requirements for Advanced Database</w:t>
      </w:r>
      <w:bookmarkEnd w:id="18"/>
      <w:r>
        <w:t xml:space="preserve"> GE 2014</w:t>
      </w:r>
      <w:bookmarkEnd w:id="19"/>
      <w:bookmarkEnd w:id="20"/>
    </w:p>
    <w:p w14:paraId="7429C3BD" w14:textId="77777777" w:rsidR="000F3411" w:rsidRPr="000F3411" w:rsidRDefault="000F3411" w:rsidP="000F3411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n-AU" w:eastAsia="en-US"/>
        </w:rPr>
        <w:id w:val="-13047702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1470EE4" w14:textId="77777777" w:rsidR="00261290" w:rsidRDefault="00261290">
          <w:pPr>
            <w:pStyle w:val="TOCHeading"/>
          </w:pPr>
          <w:r>
            <w:t>Contents</w:t>
          </w:r>
        </w:p>
        <w:p w14:paraId="62E82E2E" w14:textId="77777777" w:rsidR="0066258A" w:rsidRDefault="00261290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7301962" w:history="1">
            <w:r w:rsidR="0066258A" w:rsidRPr="00E14279">
              <w:rPr>
                <w:rStyle w:val="Hyperlink"/>
                <w:noProof/>
              </w:rPr>
              <w:t>1.</w:t>
            </w:r>
            <w:r w:rsidR="0066258A">
              <w:rPr>
                <w:rFonts w:eastAsiaTheme="minorEastAsia"/>
                <w:noProof/>
                <w:lang w:eastAsia="en-AU"/>
              </w:rPr>
              <w:tab/>
            </w:r>
            <w:r w:rsidR="0066258A" w:rsidRPr="00E14279">
              <w:rPr>
                <w:rStyle w:val="Hyperlink"/>
                <w:noProof/>
              </w:rPr>
              <w:t>Derive relations</w:t>
            </w:r>
            <w:r w:rsidR="0066258A">
              <w:rPr>
                <w:noProof/>
                <w:webHidden/>
              </w:rPr>
              <w:tab/>
            </w:r>
            <w:r w:rsidR="0066258A">
              <w:rPr>
                <w:noProof/>
                <w:webHidden/>
              </w:rPr>
              <w:fldChar w:fldCharType="begin"/>
            </w:r>
            <w:r w:rsidR="0066258A">
              <w:rPr>
                <w:noProof/>
                <w:webHidden/>
              </w:rPr>
              <w:instrText xml:space="preserve"> PAGEREF _Toc387301962 \h </w:instrText>
            </w:r>
            <w:r w:rsidR="0066258A">
              <w:rPr>
                <w:noProof/>
                <w:webHidden/>
              </w:rPr>
            </w:r>
            <w:r w:rsidR="0066258A">
              <w:rPr>
                <w:noProof/>
                <w:webHidden/>
              </w:rPr>
              <w:fldChar w:fldCharType="separate"/>
            </w:r>
            <w:r w:rsidR="00582B49">
              <w:rPr>
                <w:noProof/>
                <w:webHidden/>
              </w:rPr>
              <w:t>3</w:t>
            </w:r>
            <w:r w:rsidR="0066258A">
              <w:rPr>
                <w:noProof/>
                <w:webHidden/>
              </w:rPr>
              <w:fldChar w:fldCharType="end"/>
            </w:r>
          </w:hyperlink>
        </w:p>
        <w:p w14:paraId="0040973F" w14:textId="77777777" w:rsidR="0066258A" w:rsidRDefault="00C20B5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301963" w:history="1">
            <w:r w:rsidR="0066258A" w:rsidRPr="00E14279">
              <w:rPr>
                <w:rStyle w:val="Hyperlink"/>
                <w:noProof/>
              </w:rPr>
              <w:t>1.1.</w:t>
            </w:r>
            <w:r w:rsidR="0066258A">
              <w:rPr>
                <w:rFonts w:eastAsiaTheme="minorEastAsia"/>
                <w:noProof/>
                <w:lang w:eastAsia="en-AU"/>
              </w:rPr>
              <w:tab/>
            </w:r>
            <w:r w:rsidR="0066258A" w:rsidRPr="00E14279">
              <w:rPr>
                <w:rStyle w:val="Hyperlink"/>
                <w:noProof/>
              </w:rPr>
              <w:t>Strong Entity types</w:t>
            </w:r>
            <w:r w:rsidR="0066258A">
              <w:rPr>
                <w:noProof/>
                <w:webHidden/>
              </w:rPr>
              <w:tab/>
            </w:r>
            <w:r w:rsidR="0066258A">
              <w:rPr>
                <w:noProof/>
                <w:webHidden/>
              </w:rPr>
              <w:fldChar w:fldCharType="begin"/>
            </w:r>
            <w:r w:rsidR="0066258A">
              <w:rPr>
                <w:noProof/>
                <w:webHidden/>
              </w:rPr>
              <w:instrText xml:space="preserve"> PAGEREF _Toc387301963 \h </w:instrText>
            </w:r>
            <w:r w:rsidR="0066258A">
              <w:rPr>
                <w:noProof/>
                <w:webHidden/>
              </w:rPr>
            </w:r>
            <w:r w:rsidR="0066258A">
              <w:rPr>
                <w:noProof/>
                <w:webHidden/>
              </w:rPr>
              <w:fldChar w:fldCharType="separate"/>
            </w:r>
            <w:r w:rsidR="00582B49">
              <w:rPr>
                <w:noProof/>
                <w:webHidden/>
              </w:rPr>
              <w:t>3</w:t>
            </w:r>
            <w:r w:rsidR="0066258A">
              <w:rPr>
                <w:noProof/>
                <w:webHidden/>
              </w:rPr>
              <w:fldChar w:fldCharType="end"/>
            </w:r>
          </w:hyperlink>
        </w:p>
        <w:p w14:paraId="48F6FB04" w14:textId="77777777" w:rsidR="0066258A" w:rsidRDefault="00C20B5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301964" w:history="1">
            <w:r w:rsidR="0066258A" w:rsidRPr="00E14279">
              <w:rPr>
                <w:rStyle w:val="Hyperlink"/>
                <w:noProof/>
              </w:rPr>
              <w:t>1.2.</w:t>
            </w:r>
            <w:r w:rsidR="0066258A">
              <w:rPr>
                <w:rFonts w:eastAsiaTheme="minorEastAsia"/>
                <w:noProof/>
                <w:lang w:eastAsia="en-AU"/>
              </w:rPr>
              <w:tab/>
            </w:r>
            <w:r w:rsidR="0066258A" w:rsidRPr="00E14279">
              <w:rPr>
                <w:rStyle w:val="Hyperlink"/>
                <w:noProof/>
              </w:rPr>
              <w:t>Weak Entity types</w:t>
            </w:r>
            <w:r w:rsidR="0066258A">
              <w:rPr>
                <w:noProof/>
                <w:webHidden/>
              </w:rPr>
              <w:tab/>
            </w:r>
            <w:r w:rsidR="0066258A">
              <w:rPr>
                <w:noProof/>
                <w:webHidden/>
              </w:rPr>
              <w:fldChar w:fldCharType="begin"/>
            </w:r>
            <w:r w:rsidR="0066258A">
              <w:rPr>
                <w:noProof/>
                <w:webHidden/>
              </w:rPr>
              <w:instrText xml:space="preserve"> PAGEREF _Toc387301964 \h </w:instrText>
            </w:r>
            <w:r w:rsidR="0066258A">
              <w:rPr>
                <w:noProof/>
                <w:webHidden/>
              </w:rPr>
            </w:r>
            <w:r w:rsidR="0066258A">
              <w:rPr>
                <w:noProof/>
                <w:webHidden/>
              </w:rPr>
              <w:fldChar w:fldCharType="separate"/>
            </w:r>
            <w:r w:rsidR="00582B49">
              <w:rPr>
                <w:noProof/>
                <w:webHidden/>
              </w:rPr>
              <w:t>4</w:t>
            </w:r>
            <w:r w:rsidR="0066258A">
              <w:rPr>
                <w:noProof/>
                <w:webHidden/>
              </w:rPr>
              <w:fldChar w:fldCharType="end"/>
            </w:r>
          </w:hyperlink>
        </w:p>
        <w:p w14:paraId="4608ABF6" w14:textId="77777777" w:rsidR="0066258A" w:rsidRDefault="00C20B5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301965" w:history="1">
            <w:r w:rsidR="0066258A" w:rsidRPr="00E14279">
              <w:rPr>
                <w:rStyle w:val="Hyperlink"/>
                <w:noProof/>
              </w:rPr>
              <w:t>1.3.</w:t>
            </w:r>
            <w:r w:rsidR="0066258A">
              <w:rPr>
                <w:rFonts w:eastAsiaTheme="minorEastAsia"/>
                <w:noProof/>
                <w:lang w:eastAsia="en-AU"/>
              </w:rPr>
              <w:tab/>
            </w:r>
            <w:r w:rsidR="0066258A" w:rsidRPr="00E14279">
              <w:rPr>
                <w:rStyle w:val="Hyperlink"/>
                <w:noProof/>
              </w:rPr>
              <w:t>One-to-many binary relationships</w:t>
            </w:r>
            <w:r w:rsidR="0066258A">
              <w:rPr>
                <w:noProof/>
                <w:webHidden/>
              </w:rPr>
              <w:tab/>
            </w:r>
            <w:r w:rsidR="0066258A">
              <w:rPr>
                <w:noProof/>
                <w:webHidden/>
              </w:rPr>
              <w:fldChar w:fldCharType="begin"/>
            </w:r>
            <w:r w:rsidR="0066258A">
              <w:rPr>
                <w:noProof/>
                <w:webHidden/>
              </w:rPr>
              <w:instrText xml:space="preserve"> PAGEREF _Toc387301965 \h </w:instrText>
            </w:r>
            <w:r w:rsidR="0066258A">
              <w:rPr>
                <w:noProof/>
                <w:webHidden/>
              </w:rPr>
            </w:r>
            <w:r w:rsidR="0066258A">
              <w:rPr>
                <w:noProof/>
                <w:webHidden/>
              </w:rPr>
              <w:fldChar w:fldCharType="separate"/>
            </w:r>
            <w:r w:rsidR="00582B49">
              <w:rPr>
                <w:noProof/>
                <w:webHidden/>
              </w:rPr>
              <w:t>5</w:t>
            </w:r>
            <w:r w:rsidR="0066258A">
              <w:rPr>
                <w:noProof/>
                <w:webHidden/>
              </w:rPr>
              <w:fldChar w:fldCharType="end"/>
            </w:r>
          </w:hyperlink>
        </w:p>
        <w:p w14:paraId="55B9C69F" w14:textId="77777777" w:rsidR="0066258A" w:rsidRDefault="00C20B5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301966" w:history="1">
            <w:r w:rsidR="0066258A" w:rsidRPr="00E14279">
              <w:rPr>
                <w:rStyle w:val="Hyperlink"/>
                <w:noProof/>
              </w:rPr>
              <w:t>1.4.</w:t>
            </w:r>
            <w:r w:rsidR="0066258A">
              <w:rPr>
                <w:rFonts w:eastAsiaTheme="minorEastAsia"/>
                <w:noProof/>
                <w:lang w:eastAsia="en-AU"/>
              </w:rPr>
              <w:tab/>
            </w:r>
            <w:r w:rsidR="0066258A" w:rsidRPr="00E14279">
              <w:rPr>
                <w:rStyle w:val="Hyperlink"/>
                <w:noProof/>
              </w:rPr>
              <w:t>One-to-one binary relationships</w:t>
            </w:r>
            <w:r w:rsidR="0066258A">
              <w:rPr>
                <w:noProof/>
                <w:webHidden/>
              </w:rPr>
              <w:tab/>
            </w:r>
            <w:r w:rsidR="0066258A">
              <w:rPr>
                <w:noProof/>
                <w:webHidden/>
              </w:rPr>
              <w:fldChar w:fldCharType="begin"/>
            </w:r>
            <w:r w:rsidR="0066258A">
              <w:rPr>
                <w:noProof/>
                <w:webHidden/>
              </w:rPr>
              <w:instrText xml:space="preserve"> PAGEREF _Toc387301966 \h </w:instrText>
            </w:r>
            <w:r w:rsidR="0066258A">
              <w:rPr>
                <w:noProof/>
                <w:webHidden/>
              </w:rPr>
            </w:r>
            <w:r w:rsidR="0066258A">
              <w:rPr>
                <w:noProof/>
                <w:webHidden/>
              </w:rPr>
              <w:fldChar w:fldCharType="separate"/>
            </w:r>
            <w:r w:rsidR="00582B49">
              <w:rPr>
                <w:noProof/>
                <w:webHidden/>
              </w:rPr>
              <w:t>6</w:t>
            </w:r>
            <w:r w:rsidR="0066258A">
              <w:rPr>
                <w:noProof/>
                <w:webHidden/>
              </w:rPr>
              <w:fldChar w:fldCharType="end"/>
            </w:r>
          </w:hyperlink>
        </w:p>
        <w:p w14:paraId="53059BD3" w14:textId="77777777" w:rsidR="0066258A" w:rsidRDefault="00C20B5D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301967" w:history="1">
            <w:r w:rsidR="0066258A" w:rsidRPr="00E14279">
              <w:rPr>
                <w:rStyle w:val="Hyperlink"/>
                <w:noProof/>
              </w:rPr>
              <w:t>1.4.1.</w:t>
            </w:r>
            <w:r w:rsidR="0066258A">
              <w:rPr>
                <w:rFonts w:eastAsiaTheme="minorEastAsia"/>
                <w:noProof/>
                <w:lang w:eastAsia="en-AU"/>
              </w:rPr>
              <w:tab/>
            </w:r>
            <w:r w:rsidR="0066258A" w:rsidRPr="00E14279">
              <w:rPr>
                <w:rStyle w:val="Hyperlink"/>
                <w:noProof/>
              </w:rPr>
              <w:t>Mandatory on both sides</w:t>
            </w:r>
            <w:r w:rsidR="0066258A">
              <w:rPr>
                <w:noProof/>
                <w:webHidden/>
              </w:rPr>
              <w:tab/>
            </w:r>
            <w:r w:rsidR="0066258A">
              <w:rPr>
                <w:noProof/>
                <w:webHidden/>
              </w:rPr>
              <w:fldChar w:fldCharType="begin"/>
            </w:r>
            <w:r w:rsidR="0066258A">
              <w:rPr>
                <w:noProof/>
                <w:webHidden/>
              </w:rPr>
              <w:instrText xml:space="preserve"> PAGEREF _Toc387301967 \h </w:instrText>
            </w:r>
            <w:r w:rsidR="0066258A">
              <w:rPr>
                <w:noProof/>
                <w:webHidden/>
              </w:rPr>
            </w:r>
            <w:r w:rsidR="0066258A">
              <w:rPr>
                <w:noProof/>
                <w:webHidden/>
              </w:rPr>
              <w:fldChar w:fldCharType="separate"/>
            </w:r>
            <w:r w:rsidR="00582B49">
              <w:rPr>
                <w:noProof/>
                <w:webHidden/>
              </w:rPr>
              <w:t>6</w:t>
            </w:r>
            <w:r w:rsidR="0066258A">
              <w:rPr>
                <w:noProof/>
                <w:webHidden/>
              </w:rPr>
              <w:fldChar w:fldCharType="end"/>
            </w:r>
          </w:hyperlink>
        </w:p>
        <w:p w14:paraId="1937D43B" w14:textId="77777777" w:rsidR="0066258A" w:rsidRDefault="00C20B5D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301968" w:history="1">
            <w:r w:rsidR="0066258A" w:rsidRPr="00E14279">
              <w:rPr>
                <w:rStyle w:val="Hyperlink"/>
                <w:noProof/>
              </w:rPr>
              <w:t>1.4.2.</w:t>
            </w:r>
            <w:r w:rsidR="0066258A">
              <w:rPr>
                <w:rFonts w:eastAsiaTheme="minorEastAsia"/>
                <w:noProof/>
                <w:lang w:eastAsia="en-AU"/>
              </w:rPr>
              <w:tab/>
            </w:r>
            <w:r w:rsidR="0066258A" w:rsidRPr="00E14279">
              <w:rPr>
                <w:rStyle w:val="Hyperlink"/>
                <w:noProof/>
              </w:rPr>
              <w:t>Mandatory on one side</w:t>
            </w:r>
            <w:r w:rsidR="0066258A">
              <w:rPr>
                <w:noProof/>
                <w:webHidden/>
              </w:rPr>
              <w:tab/>
            </w:r>
            <w:r w:rsidR="0066258A">
              <w:rPr>
                <w:noProof/>
                <w:webHidden/>
              </w:rPr>
              <w:fldChar w:fldCharType="begin"/>
            </w:r>
            <w:r w:rsidR="0066258A">
              <w:rPr>
                <w:noProof/>
                <w:webHidden/>
              </w:rPr>
              <w:instrText xml:space="preserve"> PAGEREF _Toc387301968 \h </w:instrText>
            </w:r>
            <w:r w:rsidR="0066258A">
              <w:rPr>
                <w:noProof/>
                <w:webHidden/>
              </w:rPr>
            </w:r>
            <w:r w:rsidR="0066258A">
              <w:rPr>
                <w:noProof/>
                <w:webHidden/>
              </w:rPr>
              <w:fldChar w:fldCharType="separate"/>
            </w:r>
            <w:r w:rsidR="00582B49">
              <w:rPr>
                <w:noProof/>
                <w:webHidden/>
              </w:rPr>
              <w:t>7</w:t>
            </w:r>
            <w:r w:rsidR="0066258A">
              <w:rPr>
                <w:noProof/>
                <w:webHidden/>
              </w:rPr>
              <w:fldChar w:fldCharType="end"/>
            </w:r>
          </w:hyperlink>
        </w:p>
        <w:p w14:paraId="0DD5A877" w14:textId="77777777" w:rsidR="0066258A" w:rsidRDefault="00C20B5D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301969" w:history="1">
            <w:r w:rsidR="0066258A" w:rsidRPr="00E14279">
              <w:rPr>
                <w:rStyle w:val="Hyperlink"/>
                <w:noProof/>
              </w:rPr>
              <w:t>1.4.3.</w:t>
            </w:r>
            <w:r w:rsidR="0066258A">
              <w:rPr>
                <w:rFonts w:eastAsiaTheme="minorEastAsia"/>
                <w:noProof/>
                <w:lang w:eastAsia="en-AU"/>
              </w:rPr>
              <w:tab/>
            </w:r>
            <w:r w:rsidR="0066258A" w:rsidRPr="00E14279">
              <w:rPr>
                <w:rStyle w:val="Hyperlink"/>
                <w:noProof/>
              </w:rPr>
              <w:t>Optional on both sides</w:t>
            </w:r>
            <w:r w:rsidR="0066258A">
              <w:rPr>
                <w:noProof/>
                <w:webHidden/>
              </w:rPr>
              <w:tab/>
            </w:r>
            <w:r w:rsidR="0066258A">
              <w:rPr>
                <w:noProof/>
                <w:webHidden/>
              </w:rPr>
              <w:fldChar w:fldCharType="begin"/>
            </w:r>
            <w:r w:rsidR="0066258A">
              <w:rPr>
                <w:noProof/>
                <w:webHidden/>
              </w:rPr>
              <w:instrText xml:space="preserve"> PAGEREF _Toc387301969 \h </w:instrText>
            </w:r>
            <w:r w:rsidR="0066258A">
              <w:rPr>
                <w:noProof/>
                <w:webHidden/>
              </w:rPr>
            </w:r>
            <w:r w:rsidR="0066258A">
              <w:rPr>
                <w:noProof/>
                <w:webHidden/>
              </w:rPr>
              <w:fldChar w:fldCharType="separate"/>
            </w:r>
            <w:r w:rsidR="00582B49">
              <w:rPr>
                <w:noProof/>
                <w:webHidden/>
              </w:rPr>
              <w:t>7</w:t>
            </w:r>
            <w:r w:rsidR="0066258A">
              <w:rPr>
                <w:noProof/>
                <w:webHidden/>
              </w:rPr>
              <w:fldChar w:fldCharType="end"/>
            </w:r>
          </w:hyperlink>
        </w:p>
        <w:p w14:paraId="58AC8637" w14:textId="77777777" w:rsidR="0066258A" w:rsidRDefault="00C20B5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301970" w:history="1">
            <w:r w:rsidR="0066258A" w:rsidRPr="00E14279">
              <w:rPr>
                <w:rStyle w:val="Hyperlink"/>
                <w:noProof/>
              </w:rPr>
              <w:t>1.5.</w:t>
            </w:r>
            <w:r w:rsidR="0066258A">
              <w:rPr>
                <w:rFonts w:eastAsiaTheme="minorEastAsia"/>
                <w:noProof/>
                <w:lang w:eastAsia="en-AU"/>
              </w:rPr>
              <w:tab/>
            </w:r>
            <w:r w:rsidR="0066258A" w:rsidRPr="00E14279">
              <w:rPr>
                <w:rStyle w:val="Hyperlink"/>
                <w:noProof/>
              </w:rPr>
              <w:t>One-to-one recursive relationships</w:t>
            </w:r>
            <w:r w:rsidR="0066258A">
              <w:rPr>
                <w:noProof/>
                <w:webHidden/>
              </w:rPr>
              <w:tab/>
            </w:r>
            <w:r w:rsidR="0066258A">
              <w:rPr>
                <w:noProof/>
                <w:webHidden/>
              </w:rPr>
              <w:fldChar w:fldCharType="begin"/>
            </w:r>
            <w:r w:rsidR="0066258A">
              <w:rPr>
                <w:noProof/>
                <w:webHidden/>
              </w:rPr>
              <w:instrText xml:space="preserve"> PAGEREF _Toc387301970 \h </w:instrText>
            </w:r>
            <w:r w:rsidR="0066258A">
              <w:rPr>
                <w:noProof/>
                <w:webHidden/>
              </w:rPr>
            </w:r>
            <w:r w:rsidR="0066258A">
              <w:rPr>
                <w:noProof/>
                <w:webHidden/>
              </w:rPr>
              <w:fldChar w:fldCharType="separate"/>
            </w:r>
            <w:r w:rsidR="00582B49">
              <w:rPr>
                <w:noProof/>
                <w:webHidden/>
              </w:rPr>
              <w:t>7</w:t>
            </w:r>
            <w:r w:rsidR="0066258A">
              <w:rPr>
                <w:noProof/>
                <w:webHidden/>
              </w:rPr>
              <w:fldChar w:fldCharType="end"/>
            </w:r>
          </w:hyperlink>
        </w:p>
        <w:p w14:paraId="6DA5D387" w14:textId="77777777" w:rsidR="0066258A" w:rsidRDefault="00C20B5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301971" w:history="1">
            <w:r w:rsidR="0066258A" w:rsidRPr="00E14279">
              <w:rPr>
                <w:rStyle w:val="Hyperlink"/>
                <w:noProof/>
              </w:rPr>
              <w:t>1.6.</w:t>
            </w:r>
            <w:r w:rsidR="0066258A">
              <w:rPr>
                <w:rFonts w:eastAsiaTheme="minorEastAsia"/>
                <w:noProof/>
                <w:lang w:eastAsia="en-AU"/>
              </w:rPr>
              <w:tab/>
            </w:r>
            <w:r w:rsidR="0066258A" w:rsidRPr="00E14279">
              <w:rPr>
                <w:rStyle w:val="Hyperlink"/>
                <w:noProof/>
              </w:rPr>
              <w:t>Superclass/subclass relationships</w:t>
            </w:r>
            <w:r w:rsidR="0066258A">
              <w:rPr>
                <w:noProof/>
                <w:webHidden/>
              </w:rPr>
              <w:tab/>
            </w:r>
            <w:r w:rsidR="0066258A">
              <w:rPr>
                <w:noProof/>
                <w:webHidden/>
              </w:rPr>
              <w:fldChar w:fldCharType="begin"/>
            </w:r>
            <w:r w:rsidR="0066258A">
              <w:rPr>
                <w:noProof/>
                <w:webHidden/>
              </w:rPr>
              <w:instrText xml:space="preserve"> PAGEREF _Toc387301971 \h </w:instrText>
            </w:r>
            <w:r w:rsidR="0066258A">
              <w:rPr>
                <w:noProof/>
                <w:webHidden/>
              </w:rPr>
            </w:r>
            <w:r w:rsidR="0066258A">
              <w:rPr>
                <w:noProof/>
                <w:webHidden/>
              </w:rPr>
              <w:fldChar w:fldCharType="separate"/>
            </w:r>
            <w:r w:rsidR="00582B49">
              <w:rPr>
                <w:noProof/>
                <w:webHidden/>
              </w:rPr>
              <w:t>7</w:t>
            </w:r>
            <w:r w:rsidR="0066258A">
              <w:rPr>
                <w:noProof/>
                <w:webHidden/>
              </w:rPr>
              <w:fldChar w:fldCharType="end"/>
            </w:r>
          </w:hyperlink>
        </w:p>
        <w:p w14:paraId="0DB0E34C" w14:textId="77777777" w:rsidR="0066258A" w:rsidRDefault="00C20B5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301972" w:history="1">
            <w:r w:rsidR="0066258A" w:rsidRPr="00E14279">
              <w:rPr>
                <w:rStyle w:val="Hyperlink"/>
                <w:noProof/>
              </w:rPr>
              <w:t>1.7.</w:t>
            </w:r>
            <w:r w:rsidR="0066258A">
              <w:rPr>
                <w:rFonts w:eastAsiaTheme="minorEastAsia"/>
                <w:noProof/>
                <w:lang w:eastAsia="en-AU"/>
              </w:rPr>
              <w:tab/>
            </w:r>
            <w:r w:rsidR="0066258A" w:rsidRPr="00E14279">
              <w:rPr>
                <w:rStyle w:val="Hyperlink"/>
                <w:noProof/>
              </w:rPr>
              <w:t>Many-to-many binary relationship types</w:t>
            </w:r>
            <w:r w:rsidR="0066258A">
              <w:rPr>
                <w:noProof/>
                <w:webHidden/>
              </w:rPr>
              <w:tab/>
            </w:r>
            <w:r w:rsidR="0066258A">
              <w:rPr>
                <w:noProof/>
                <w:webHidden/>
              </w:rPr>
              <w:fldChar w:fldCharType="begin"/>
            </w:r>
            <w:r w:rsidR="0066258A">
              <w:rPr>
                <w:noProof/>
                <w:webHidden/>
              </w:rPr>
              <w:instrText xml:space="preserve"> PAGEREF _Toc387301972 \h </w:instrText>
            </w:r>
            <w:r w:rsidR="0066258A">
              <w:rPr>
                <w:noProof/>
                <w:webHidden/>
              </w:rPr>
            </w:r>
            <w:r w:rsidR="0066258A">
              <w:rPr>
                <w:noProof/>
                <w:webHidden/>
              </w:rPr>
              <w:fldChar w:fldCharType="separate"/>
            </w:r>
            <w:r w:rsidR="00582B49">
              <w:rPr>
                <w:noProof/>
                <w:webHidden/>
              </w:rPr>
              <w:t>7</w:t>
            </w:r>
            <w:r w:rsidR="0066258A">
              <w:rPr>
                <w:noProof/>
                <w:webHidden/>
              </w:rPr>
              <w:fldChar w:fldCharType="end"/>
            </w:r>
          </w:hyperlink>
        </w:p>
        <w:p w14:paraId="560C9AD2" w14:textId="77777777" w:rsidR="0066258A" w:rsidRDefault="00C20B5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301973" w:history="1">
            <w:r w:rsidR="0066258A" w:rsidRPr="00E14279">
              <w:rPr>
                <w:rStyle w:val="Hyperlink"/>
                <w:noProof/>
              </w:rPr>
              <w:t>1.8.</w:t>
            </w:r>
            <w:r w:rsidR="0066258A">
              <w:rPr>
                <w:rFonts w:eastAsiaTheme="minorEastAsia"/>
                <w:noProof/>
                <w:lang w:eastAsia="en-AU"/>
              </w:rPr>
              <w:tab/>
            </w:r>
            <w:r w:rsidR="0066258A" w:rsidRPr="00E14279">
              <w:rPr>
                <w:rStyle w:val="Hyperlink"/>
                <w:noProof/>
              </w:rPr>
              <w:t>Complex relationship types</w:t>
            </w:r>
            <w:r w:rsidR="0066258A">
              <w:rPr>
                <w:noProof/>
                <w:webHidden/>
              </w:rPr>
              <w:tab/>
            </w:r>
            <w:r w:rsidR="0066258A">
              <w:rPr>
                <w:noProof/>
                <w:webHidden/>
              </w:rPr>
              <w:fldChar w:fldCharType="begin"/>
            </w:r>
            <w:r w:rsidR="0066258A">
              <w:rPr>
                <w:noProof/>
                <w:webHidden/>
              </w:rPr>
              <w:instrText xml:space="preserve"> PAGEREF _Toc387301973 \h </w:instrText>
            </w:r>
            <w:r w:rsidR="0066258A">
              <w:rPr>
                <w:noProof/>
                <w:webHidden/>
              </w:rPr>
            </w:r>
            <w:r w:rsidR="0066258A">
              <w:rPr>
                <w:noProof/>
                <w:webHidden/>
              </w:rPr>
              <w:fldChar w:fldCharType="separate"/>
            </w:r>
            <w:r w:rsidR="00582B49">
              <w:rPr>
                <w:noProof/>
                <w:webHidden/>
              </w:rPr>
              <w:t>8</w:t>
            </w:r>
            <w:r w:rsidR="0066258A">
              <w:rPr>
                <w:noProof/>
                <w:webHidden/>
              </w:rPr>
              <w:fldChar w:fldCharType="end"/>
            </w:r>
          </w:hyperlink>
        </w:p>
        <w:p w14:paraId="3C9C5DAE" w14:textId="77777777" w:rsidR="0066258A" w:rsidRDefault="00C20B5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301974" w:history="1">
            <w:r w:rsidR="0066258A" w:rsidRPr="00E14279">
              <w:rPr>
                <w:rStyle w:val="Hyperlink"/>
                <w:noProof/>
              </w:rPr>
              <w:t>1.9.</w:t>
            </w:r>
            <w:r w:rsidR="0066258A">
              <w:rPr>
                <w:rFonts w:eastAsiaTheme="minorEastAsia"/>
                <w:noProof/>
                <w:lang w:eastAsia="en-AU"/>
              </w:rPr>
              <w:tab/>
            </w:r>
            <w:r w:rsidR="0066258A" w:rsidRPr="00E14279">
              <w:rPr>
                <w:rStyle w:val="Hyperlink"/>
                <w:noProof/>
              </w:rPr>
              <w:t>Multi-valued attributes</w:t>
            </w:r>
            <w:r w:rsidR="0066258A">
              <w:rPr>
                <w:noProof/>
                <w:webHidden/>
              </w:rPr>
              <w:tab/>
            </w:r>
            <w:r w:rsidR="0066258A">
              <w:rPr>
                <w:noProof/>
                <w:webHidden/>
              </w:rPr>
              <w:fldChar w:fldCharType="begin"/>
            </w:r>
            <w:r w:rsidR="0066258A">
              <w:rPr>
                <w:noProof/>
                <w:webHidden/>
              </w:rPr>
              <w:instrText xml:space="preserve"> PAGEREF _Toc387301974 \h </w:instrText>
            </w:r>
            <w:r w:rsidR="0066258A">
              <w:rPr>
                <w:noProof/>
                <w:webHidden/>
              </w:rPr>
            </w:r>
            <w:r w:rsidR="0066258A">
              <w:rPr>
                <w:noProof/>
                <w:webHidden/>
              </w:rPr>
              <w:fldChar w:fldCharType="separate"/>
            </w:r>
            <w:r w:rsidR="00582B49">
              <w:rPr>
                <w:noProof/>
                <w:webHidden/>
              </w:rPr>
              <w:t>10</w:t>
            </w:r>
            <w:r w:rsidR="0066258A">
              <w:rPr>
                <w:noProof/>
                <w:webHidden/>
              </w:rPr>
              <w:fldChar w:fldCharType="end"/>
            </w:r>
          </w:hyperlink>
        </w:p>
        <w:p w14:paraId="55C2AB8F" w14:textId="77777777" w:rsidR="0066258A" w:rsidRDefault="00C20B5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301975" w:history="1">
            <w:r w:rsidR="0066258A" w:rsidRPr="00E14279">
              <w:rPr>
                <w:rStyle w:val="Hyperlink"/>
                <w:noProof/>
              </w:rPr>
              <w:t>2.</w:t>
            </w:r>
            <w:r w:rsidR="0066258A">
              <w:rPr>
                <w:rFonts w:eastAsiaTheme="minorEastAsia"/>
                <w:noProof/>
                <w:lang w:eastAsia="en-AU"/>
              </w:rPr>
              <w:tab/>
            </w:r>
            <w:r w:rsidR="0066258A" w:rsidRPr="00E14279">
              <w:rPr>
                <w:rStyle w:val="Hyperlink"/>
                <w:noProof/>
              </w:rPr>
              <w:t>Normalisation</w:t>
            </w:r>
            <w:r w:rsidR="0066258A">
              <w:rPr>
                <w:noProof/>
                <w:webHidden/>
              </w:rPr>
              <w:tab/>
            </w:r>
            <w:r w:rsidR="0066258A">
              <w:rPr>
                <w:noProof/>
                <w:webHidden/>
              </w:rPr>
              <w:fldChar w:fldCharType="begin"/>
            </w:r>
            <w:r w:rsidR="0066258A">
              <w:rPr>
                <w:noProof/>
                <w:webHidden/>
              </w:rPr>
              <w:instrText xml:space="preserve"> PAGEREF _Toc387301975 \h </w:instrText>
            </w:r>
            <w:r w:rsidR="0066258A">
              <w:rPr>
                <w:noProof/>
                <w:webHidden/>
              </w:rPr>
            </w:r>
            <w:r w:rsidR="0066258A">
              <w:rPr>
                <w:noProof/>
                <w:webHidden/>
              </w:rPr>
              <w:fldChar w:fldCharType="separate"/>
            </w:r>
            <w:r w:rsidR="00582B49">
              <w:rPr>
                <w:noProof/>
                <w:webHidden/>
              </w:rPr>
              <w:t>11</w:t>
            </w:r>
            <w:r w:rsidR="0066258A">
              <w:rPr>
                <w:noProof/>
                <w:webHidden/>
              </w:rPr>
              <w:fldChar w:fldCharType="end"/>
            </w:r>
          </w:hyperlink>
        </w:p>
        <w:p w14:paraId="283C7480" w14:textId="77777777" w:rsidR="0066258A" w:rsidRDefault="00C20B5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301976" w:history="1">
            <w:r w:rsidR="0066258A" w:rsidRPr="00E14279">
              <w:rPr>
                <w:rStyle w:val="Hyperlink"/>
                <w:noProof/>
              </w:rPr>
              <w:t>3.</w:t>
            </w:r>
            <w:r w:rsidR="0066258A">
              <w:rPr>
                <w:rFonts w:eastAsiaTheme="minorEastAsia"/>
                <w:noProof/>
                <w:lang w:eastAsia="en-AU"/>
              </w:rPr>
              <w:tab/>
            </w:r>
            <w:r w:rsidR="0066258A" w:rsidRPr="00E14279">
              <w:rPr>
                <w:rStyle w:val="Hyperlink"/>
                <w:noProof/>
              </w:rPr>
              <w:t>User transaction validation</w:t>
            </w:r>
            <w:r w:rsidR="0066258A">
              <w:rPr>
                <w:noProof/>
                <w:webHidden/>
              </w:rPr>
              <w:tab/>
            </w:r>
            <w:r w:rsidR="0066258A">
              <w:rPr>
                <w:noProof/>
                <w:webHidden/>
              </w:rPr>
              <w:fldChar w:fldCharType="begin"/>
            </w:r>
            <w:r w:rsidR="0066258A">
              <w:rPr>
                <w:noProof/>
                <w:webHidden/>
              </w:rPr>
              <w:instrText xml:space="preserve"> PAGEREF _Toc387301976 \h </w:instrText>
            </w:r>
            <w:r w:rsidR="0066258A">
              <w:rPr>
                <w:noProof/>
                <w:webHidden/>
              </w:rPr>
            </w:r>
            <w:r w:rsidR="0066258A">
              <w:rPr>
                <w:noProof/>
                <w:webHidden/>
              </w:rPr>
              <w:fldChar w:fldCharType="separate"/>
            </w:r>
            <w:r w:rsidR="00582B49">
              <w:rPr>
                <w:noProof/>
                <w:webHidden/>
              </w:rPr>
              <w:t>12</w:t>
            </w:r>
            <w:r w:rsidR="0066258A">
              <w:rPr>
                <w:noProof/>
                <w:webHidden/>
              </w:rPr>
              <w:fldChar w:fldCharType="end"/>
            </w:r>
          </w:hyperlink>
        </w:p>
        <w:p w14:paraId="324E2D64" w14:textId="77777777" w:rsidR="0066258A" w:rsidRDefault="00C20B5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301977" w:history="1">
            <w:r w:rsidR="0066258A" w:rsidRPr="00E14279">
              <w:rPr>
                <w:rStyle w:val="Hyperlink"/>
                <w:noProof/>
              </w:rPr>
              <w:t>4.</w:t>
            </w:r>
            <w:r w:rsidR="0066258A">
              <w:rPr>
                <w:rFonts w:eastAsiaTheme="minorEastAsia"/>
                <w:noProof/>
                <w:lang w:eastAsia="en-AU"/>
              </w:rPr>
              <w:tab/>
            </w:r>
            <w:r w:rsidR="0066258A" w:rsidRPr="00E14279">
              <w:rPr>
                <w:rStyle w:val="Hyperlink"/>
                <w:noProof/>
              </w:rPr>
              <w:t>Check integrity constraints (Sam)</w:t>
            </w:r>
            <w:r w:rsidR="0066258A">
              <w:rPr>
                <w:noProof/>
                <w:webHidden/>
              </w:rPr>
              <w:tab/>
            </w:r>
            <w:r w:rsidR="0066258A">
              <w:rPr>
                <w:noProof/>
                <w:webHidden/>
              </w:rPr>
              <w:fldChar w:fldCharType="begin"/>
            </w:r>
            <w:r w:rsidR="0066258A">
              <w:rPr>
                <w:noProof/>
                <w:webHidden/>
              </w:rPr>
              <w:instrText xml:space="preserve"> PAGEREF _Toc387301977 \h </w:instrText>
            </w:r>
            <w:r w:rsidR="0066258A">
              <w:rPr>
                <w:noProof/>
                <w:webHidden/>
              </w:rPr>
            </w:r>
            <w:r w:rsidR="0066258A">
              <w:rPr>
                <w:noProof/>
                <w:webHidden/>
              </w:rPr>
              <w:fldChar w:fldCharType="separate"/>
            </w:r>
            <w:r w:rsidR="00582B49">
              <w:rPr>
                <w:noProof/>
                <w:webHidden/>
              </w:rPr>
              <w:t>12</w:t>
            </w:r>
            <w:r w:rsidR="0066258A">
              <w:rPr>
                <w:noProof/>
                <w:webHidden/>
              </w:rPr>
              <w:fldChar w:fldCharType="end"/>
            </w:r>
          </w:hyperlink>
        </w:p>
        <w:p w14:paraId="7C301577" w14:textId="77777777" w:rsidR="0066258A" w:rsidRDefault="00C20B5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301978" w:history="1">
            <w:r w:rsidR="0066258A" w:rsidRPr="00E14279">
              <w:rPr>
                <w:rStyle w:val="Hyperlink"/>
                <w:noProof/>
              </w:rPr>
              <w:t>4.1.</w:t>
            </w:r>
            <w:r w:rsidR="0066258A">
              <w:rPr>
                <w:rFonts w:eastAsiaTheme="minorEastAsia"/>
                <w:noProof/>
                <w:lang w:eastAsia="en-AU"/>
              </w:rPr>
              <w:tab/>
            </w:r>
            <w:r w:rsidR="0066258A" w:rsidRPr="00E14279">
              <w:rPr>
                <w:rStyle w:val="Hyperlink"/>
                <w:noProof/>
              </w:rPr>
              <w:t>Required data</w:t>
            </w:r>
            <w:r w:rsidR="0066258A">
              <w:rPr>
                <w:noProof/>
                <w:webHidden/>
              </w:rPr>
              <w:tab/>
            </w:r>
            <w:r w:rsidR="0066258A">
              <w:rPr>
                <w:noProof/>
                <w:webHidden/>
              </w:rPr>
              <w:fldChar w:fldCharType="begin"/>
            </w:r>
            <w:r w:rsidR="0066258A">
              <w:rPr>
                <w:noProof/>
                <w:webHidden/>
              </w:rPr>
              <w:instrText xml:space="preserve"> PAGEREF _Toc387301978 \h </w:instrText>
            </w:r>
            <w:r w:rsidR="0066258A">
              <w:rPr>
                <w:noProof/>
                <w:webHidden/>
              </w:rPr>
            </w:r>
            <w:r w:rsidR="0066258A">
              <w:rPr>
                <w:noProof/>
                <w:webHidden/>
              </w:rPr>
              <w:fldChar w:fldCharType="separate"/>
            </w:r>
            <w:r w:rsidR="00582B49">
              <w:rPr>
                <w:noProof/>
                <w:webHidden/>
              </w:rPr>
              <w:t>12</w:t>
            </w:r>
            <w:r w:rsidR="0066258A">
              <w:rPr>
                <w:noProof/>
                <w:webHidden/>
              </w:rPr>
              <w:fldChar w:fldCharType="end"/>
            </w:r>
          </w:hyperlink>
        </w:p>
        <w:p w14:paraId="5BB462A6" w14:textId="77777777" w:rsidR="0066258A" w:rsidRDefault="00C20B5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301979" w:history="1">
            <w:r w:rsidR="0066258A" w:rsidRPr="00E14279">
              <w:rPr>
                <w:rStyle w:val="Hyperlink"/>
                <w:noProof/>
              </w:rPr>
              <w:t>4.2.</w:t>
            </w:r>
            <w:r w:rsidR="0066258A">
              <w:rPr>
                <w:rFonts w:eastAsiaTheme="minorEastAsia"/>
                <w:noProof/>
                <w:lang w:eastAsia="en-AU"/>
              </w:rPr>
              <w:tab/>
            </w:r>
            <w:r w:rsidR="0066258A" w:rsidRPr="00E14279">
              <w:rPr>
                <w:rStyle w:val="Hyperlink"/>
                <w:noProof/>
              </w:rPr>
              <w:t>Attribute domain constraints</w:t>
            </w:r>
            <w:r w:rsidR="0066258A">
              <w:rPr>
                <w:noProof/>
                <w:webHidden/>
              </w:rPr>
              <w:tab/>
            </w:r>
            <w:r w:rsidR="0066258A">
              <w:rPr>
                <w:noProof/>
                <w:webHidden/>
              </w:rPr>
              <w:fldChar w:fldCharType="begin"/>
            </w:r>
            <w:r w:rsidR="0066258A">
              <w:rPr>
                <w:noProof/>
                <w:webHidden/>
              </w:rPr>
              <w:instrText xml:space="preserve"> PAGEREF _Toc387301979 \h </w:instrText>
            </w:r>
            <w:r w:rsidR="0066258A">
              <w:rPr>
                <w:noProof/>
                <w:webHidden/>
              </w:rPr>
            </w:r>
            <w:r w:rsidR="0066258A">
              <w:rPr>
                <w:noProof/>
                <w:webHidden/>
              </w:rPr>
              <w:fldChar w:fldCharType="separate"/>
            </w:r>
            <w:r w:rsidR="00582B49">
              <w:rPr>
                <w:noProof/>
                <w:webHidden/>
              </w:rPr>
              <w:t>13</w:t>
            </w:r>
            <w:r w:rsidR="0066258A">
              <w:rPr>
                <w:noProof/>
                <w:webHidden/>
              </w:rPr>
              <w:fldChar w:fldCharType="end"/>
            </w:r>
          </w:hyperlink>
        </w:p>
        <w:p w14:paraId="32397437" w14:textId="77777777" w:rsidR="0066258A" w:rsidRDefault="00C20B5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301980" w:history="1">
            <w:r w:rsidR="0066258A" w:rsidRPr="00E14279">
              <w:rPr>
                <w:rStyle w:val="Hyperlink"/>
                <w:noProof/>
              </w:rPr>
              <w:t>4.3.</w:t>
            </w:r>
            <w:r w:rsidR="0066258A">
              <w:rPr>
                <w:rFonts w:eastAsiaTheme="minorEastAsia"/>
                <w:noProof/>
                <w:lang w:eastAsia="en-AU"/>
              </w:rPr>
              <w:tab/>
            </w:r>
            <w:r w:rsidR="0066258A" w:rsidRPr="00E14279">
              <w:rPr>
                <w:rStyle w:val="Hyperlink"/>
                <w:noProof/>
              </w:rPr>
              <w:t>Multiplicity</w:t>
            </w:r>
            <w:r w:rsidR="0066258A">
              <w:rPr>
                <w:noProof/>
                <w:webHidden/>
              </w:rPr>
              <w:tab/>
            </w:r>
            <w:r w:rsidR="0066258A">
              <w:rPr>
                <w:noProof/>
                <w:webHidden/>
              </w:rPr>
              <w:fldChar w:fldCharType="begin"/>
            </w:r>
            <w:r w:rsidR="0066258A">
              <w:rPr>
                <w:noProof/>
                <w:webHidden/>
              </w:rPr>
              <w:instrText xml:space="preserve"> PAGEREF _Toc387301980 \h </w:instrText>
            </w:r>
            <w:r w:rsidR="0066258A">
              <w:rPr>
                <w:noProof/>
                <w:webHidden/>
              </w:rPr>
            </w:r>
            <w:r w:rsidR="0066258A">
              <w:rPr>
                <w:noProof/>
                <w:webHidden/>
              </w:rPr>
              <w:fldChar w:fldCharType="separate"/>
            </w:r>
            <w:r w:rsidR="00582B49">
              <w:rPr>
                <w:noProof/>
                <w:webHidden/>
              </w:rPr>
              <w:t>14</w:t>
            </w:r>
            <w:r w:rsidR="0066258A">
              <w:rPr>
                <w:noProof/>
                <w:webHidden/>
              </w:rPr>
              <w:fldChar w:fldCharType="end"/>
            </w:r>
          </w:hyperlink>
        </w:p>
        <w:p w14:paraId="612C29C3" w14:textId="77777777" w:rsidR="0066258A" w:rsidRDefault="00C20B5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301981" w:history="1">
            <w:r w:rsidR="0066258A" w:rsidRPr="00E14279">
              <w:rPr>
                <w:rStyle w:val="Hyperlink"/>
                <w:noProof/>
              </w:rPr>
              <w:t>4.4.</w:t>
            </w:r>
            <w:r w:rsidR="0066258A">
              <w:rPr>
                <w:rFonts w:eastAsiaTheme="minorEastAsia"/>
                <w:noProof/>
                <w:lang w:eastAsia="en-AU"/>
              </w:rPr>
              <w:tab/>
            </w:r>
            <w:r w:rsidR="0066258A" w:rsidRPr="00E14279">
              <w:rPr>
                <w:rStyle w:val="Hyperlink"/>
                <w:noProof/>
              </w:rPr>
              <w:t>Entity integrity</w:t>
            </w:r>
            <w:r w:rsidR="0066258A">
              <w:rPr>
                <w:noProof/>
                <w:webHidden/>
              </w:rPr>
              <w:tab/>
            </w:r>
            <w:r w:rsidR="0066258A">
              <w:rPr>
                <w:noProof/>
                <w:webHidden/>
              </w:rPr>
              <w:fldChar w:fldCharType="begin"/>
            </w:r>
            <w:r w:rsidR="0066258A">
              <w:rPr>
                <w:noProof/>
                <w:webHidden/>
              </w:rPr>
              <w:instrText xml:space="preserve"> PAGEREF _Toc387301981 \h </w:instrText>
            </w:r>
            <w:r w:rsidR="0066258A">
              <w:rPr>
                <w:noProof/>
                <w:webHidden/>
              </w:rPr>
            </w:r>
            <w:r w:rsidR="0066258A">
              <w:rPr>
                <w:noProof/>
                <w:webHidden/>
              </w:rPr>
              <w:fldChar w:fldCharType="separate"/>
            </w:r>
            <w:r w:rsidR="00582B49">
              <w:rPr>
                <w:noProof/>
                <w:webHidden/>
              </w:rPr>
              <w:t>14</w:t>
            </w:r>
            <w:r w:rsidR="0066258A">
              <w:rPr>
                <w:noProof/>
                <w:webHidden/>
              </w:rPr>
              <w:fldChar w:fldCharType="end"/>
            </w:r>
          </w:hyperlink>
        </w:p>
        <w:p w14:paraId="764AF820" w14:textId="77777777" w:rsidR="0066258A" w:rsidRDefault="00C20B5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301982" w:history="1">
            <w:r w:rsidR="0066258A" w:rsidRPr="00E14279">
              <w:rPr>
                <w:rStyle w:val="Hyperlink"/>
                <w:noProof/>
              </w:rPr>
              <w:t>4.5.</w:t>
            </w:r>
            <w:r w:rsidR="0066258A">
              <w:rPr>
                <w:rFonts w:eastAsiaTheme="minorEastAsia"/>
                <w:noProof/>
                <w:lang w:eastAsia="en-AU"/>
              </w:rPr>
              <w:tab/>
            </w:r>
            <w:r w:rsidR="0066258A" w:rsidRPr="00E14279">
              <w:rPr>
                <w:rStyle w:val="Hyperlink"/>
                <w:noProof/>
              </w:rPr>
              <w:t>Referential integrity</w:t>
            </w:r>
            <w:r w:rsidR="0066258A">
              <w:rPr>
                <w:noProof/>
                <w:webHidden/>
              </w:rPr>
              <w:tab/>
            </w:r>
            <w:r w:rsidR="0066258A">
              <w:rPr>
                <w:noProof/>
                <w:webHidden/>
              </w:rPr>
              <w:fldChar w:fldCharType="begin"/>
            </w:r>
            <w:r w:rsidR="0066258A">
              <w:rPr>
                <w:noProof/>
                <w:webHidden/>
              </w:rPr>
              <w:instrText xml:space="preserve"> PAGEREF _Toc387301982 \h </w:instrText>
            </w:r>
            <w:r w:rsidR="0066258A">
              <w:rPr>
                <w:noProof/>
                <w:webHidden/>
              </w:rPr>
            </w:r>
            <w:r w:rsidR="0066258A">
              <w:rPr>
                <w:noProof/>
                <w:webHidden/>
              </w:rPr>
              <w:fldChar w:fldCharType="separate"/>
            </w:r>
            <w:r w:rsidR="00582B49">
              <w:rPr>
                <w:noProof/>
                <w:webHidden/>
              </w:rPr>
              <w:t>15</w:t>
            </w:r>
            <w:r w:rsidR="0066258A">
              <w:rPr>
                <w:noProof/>
                <w:webHidden/>
              </w:rPr>
              <w:fldChar w:fldCharType="end"/>
            </w:r>
          </w:hyperlink>
        </w:p>
        <w:p w14:paraId="351DDF1C" w14:textId="77777777" w:rsidR="0066258A" w:rsidRDefault="00C20B5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301983" w:history="1">
            <w:r w:rsidR="0066258A" w:rsidRPr="00E14279">
              <w:rPr>
                <w:rStyle w:val="Hyperlink"/>
                <w:noProof/>
              </w:rPr>
              <w:t>4.6.</w:t>
            </w:r>
            <w:r w:rsidR="0066258A">
              <w:rPr>
                <w:rFonts w:eastAsiaTheme="minorEastAsia"/>
                <w:noProof/>
                <w:lang w:eastAsia="en-AU"/>
              </w:rPr>
              <w:tab/>
            </w:r>
            <w:r w:rsidR="0066258A" w:rsidRPr="00E14279">
              <w:rPr>
                <w:rStyle w:val="Hyperlink"/>
                <w:noProof/>
              </w:rPr>
              <w:t>General constraints.</w:t>
            </w:r>
            <w:r w:rsidR="0066258A">
              <w:rPr>
                <w:noProof/>
                <w:webHidden/>
              </w:rPr>
              <w:tab/>
            </w:r>
            <w:r w:rsidR="0066258A">
              <w:rPr>
                <w:noProof/>
                <w:webHidden/>
              </w:rPr>
              <w:fldChar w:fldCharType="begin"/>
            </w:r>
            <w:r w:rsidR="0066258A">
              <w:rPr>
                <w:noProof/>
                <w:webHidden/>
              </w:rPr>
              <w:instrText xml:space="preserve"> PAGEREF _Toc387301983 \h </w:instrText>
            </w:r>
            <w:r w:rsidR="0066258A">
              <w:rPr>
                <w:noProof/>
                <w:webHidden/>
              </w:rPr>
            </w:r>
            <w:r w:rsidR="0066258A">
              <w:rPr>
                <w:noProof/>
                <w:webHidden/>
              </w:rPr>
              <w:fldChar w:fldCharType="separate"/>
            </w:r>
            <w:r w:rsidR="00582B49">
              <w:rPr>
                <w:noProof/>
                <w:webHidden/>
              </w:rPr>
              <w:t>15</w:t>
            </w:r>
            <w:r w:rsidR="0066258A">
              <w:rPr>
                <w:noProof/>
                <w:webHidden/>
              </w:rPr>
              <w:fldChar w:fldCharType="end"/>
            </w:r>
          </w:hyperlink>
        </w:p>
        <w:p w14:paraId="5604F5D5" w14:textId="77777777" w:rsidR="0066258A" w:rsidRDefault="00C20B5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301984" w:history="1">
            <w:r w:rsidR="0066258A" w:rsidRPr="00E14279">
              <w:rPr>
                <w:rStyle w:val="Hyperlink"/>
                <w:noProof/>
              </w:rPr>
              <w:t>5.</w:t>
            </w:r>
            <w:r w:rsidR="0066258A">
              <w:rPr>
                <w:rFonts w:eastAsiaTheme="minorEastAsia"/>
                <w:noProof/>
                <w:lang w:eastAsia="en-AU"/>
              </w:rPr>
              <w:tab/>
            </w:r>
            <w:r w:rsidR="0066258A" w:rsidRPr="00E14279">
              <w:rPr>
                <w:rStyle w:val="Hyperlink"/>
                <w:noProof/>
              </w:rPr>
              <w:t>Review logical data model ()</w:t>
            </w:r>
            <w:r w:rsidR="0066258A">
              <w:rPr>
                <w:noProof/>
                <w:webHidden/>
              </w:rPr>
              <w:tab/>
            </w:r>
            <w:r w:rsidR="0066258A">
              <w:rPr>
                <w:noProof/>
                <w:webHidden/>
              </w:rPr>
              <w:fldChar w:fldCharType="begin"/>
            </w:r>
            <w:r w:rsidR="0066258A">
              <w:rPr>
                <w:noProof/>
                <w:webHidden/>
              </w:rPr>
              <w:instrText xml:space="preserve"> PAGEREF _Toc387301984 \h </w:instrText>
            </w:r>
            <w:r w:rsidR="0066258A">
              <w:rPr>
                <w:noProof/>
                <w:webHidden/>
              </w:rPr>
            </w:r>
            <w:r w:rsidR="0066258A">
              <w:rPr>
                <w:noProof/>
                <w:webHidden/>
              </w:rPr>
              <w:fldChar w:fldCharType="separate"/>
            </w:r>
            <w:r w:rsidR="00582B49">
              <w:rPr>
                <w:noProof/>
                <w:webHidden/>
              </w:rPr>
              <w:t>15</w:t>
            </w:r>
            <w:r w:rsidR="0066258A">
              <w:rPr>
                <w:noProof/>
                <w:webHidden/>
              </w:rPr>
              <w:fldChar w:fldCharType="end"/>
            </w:r>
          </w:hyperlink>
        </w:p>
        <w:p w14:paraId="1757E338" w14:textId="77777777" w:rsidR="0066258A" w:rsidRDefault="00C20B5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301985" w:history="1">
            <w:r w:rsidR="0066258A" w:rsidRPr="00E14279">
              <w:rPr>
                <w:rStyle w:val="Hyperlink"/>
                <w:noProof/>
              </w:rPr>
              <w:t>6.</w:t>
            </w:r>
            <w:r w:rsidR="0066258A">
              <w:rPr>
                <w:rFonts w:eastAsiaTheme="minorEastAsia"/>
                <w:noProof/>
                <w:lang w:eastAsia="en-AU"/>
              </w:rPr>
              <w:tab/>
            </w:r>
            <w:r w:rsidR="0066258A" w:rsidRPr="00E14279">
              <w:rPr>
                <w:rStyle w:val="Hyperlink"/>
                <w:noProof/>
              </w:rPr>
              <w:t>Check for future growth ()</w:t>
            </w:r>
            <w:r w:rsidR="0066258A">
              <w:rPr>
                <w:noProof/>
                <w:webHidden/>
              </w:rPr>
              <w:tab/>
            </w:r>
            <w:r w:rsidR="0066258A">
              <w:rPr>
                <w:noProof/>
                <w:webHidden/>
              </w:rPr>
              <w:fldChar w:fldCharType="begin"/>
            </w:r>
            <w:r w:rsidR="0066258A">
              <w:rPr>
                <w:noProof/>
                <w:webHidden/>
              </w:rPr>
              <w:instrText xml:space="preserve"> PAGEREF _Toc387301985 \h </w:instrText>
            </w:r>
            <w:r w:rsidR="0066258A">
              <w:rPr>
                <w:noProof/>
                <w:webHidden/>
              </w:rPr>
            </w:r>
            <w:r w:rsidR="0066258A">
              <w:rPr>
                <w:noProof/>
                <w:webHidden/>
              </w:rPr>
              <w:fldChar w:fldCharType="separate"/>
            </w:r>
            <w:r w:rsidR="00582B49">
              <w:rPr>
                <w:noProof/>
                <w:webHidden/>
              </w:rPr>
              <w:t>15</w:t>
            </w:r>
            <w:r w:rsidR="0066258A">
              <w:rPr>
                <w:noProof/>
                <w:webHidden/>
              </w:rPr>
              <w:fldChar w:fldCharType="end"/>
            </w:r>
          </w:hyperlink>
        </w:p>
        <w:p w14:paraId="21B491F8" w14:textId="77777777" w:rsidR="0066258A" w:rsidRDefault="00C20B5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301986" w:history="1">
            <w:r w:rsidR="0066258A" w:rsidRPr="00E14279">
              <w:rPr>
                <w:rStyle w:val="Hyperlink"/>
                <w:noProof/>
              </w:rPr>
              <w:t>7.</w:t>
            </w:r>
            <w:r w:rsidR="0066258A">
              <w:rPr>
                <w:rFonts w:eastAsiaTheme="minorEastAsia"/>
                <w:noProof/>
                <w:lang w:eastAsia="en-AU"/>
              </w:rPr>
              <w:tab/>
            </w:r>
            <w:r w:rsidR="0066258A" w:rsidRPr="00E14279">
              <w:rPr>
                <w:rStyle w:val="Hyperlink"/>
                <w:noProof/>
              </w:rPr>
              <w:t>Develop Test Plan</w:t>
            </w:r>
            <w:r w:rsidR="0066258A">
              <w:rPr>
                <w:noProof/>
                <w:webHidden/>
              </w:rPr>
              <w:tab/>
            </w:r>
            <w:r w:rsidR="0066258A">
              <w:rPr>
                <w:noProof/>
                <w:webHidden/>
              </w:rPr>
              <w:fldChar w:fldCharType="begin"/>
            </w:r>
            <w:r w:rsidR="0066258A">
              <w:rPr>
                <w:noProof/>
                <w:webHidden/>
              </w:rPr>
              <w:instrText xml:space="preserve"> PAGEREF _Toc387301986 \h </w:instrText>
            </w:r>
            <w:r w:rsidR="0066258A">
              <w:rPr>
                <w:noProof/>
                <w:webHidden/>
              </w:rPr>
            </w:r>
            <w:r w:rsidR="0066258A">
              <w:rPr>
                <w:noProof/>
                <w:webHidden/>
              </w:rPr>
              <w:fldChar w:fldCharType="separate"/>
            </w:r>
            <w:r w:rsidR="00582B49">
              <w:rPr>
                <w:noProof/>
                <w:webHidden/>
              </w:rPr>
              <w:t>15</w:t>
            </w:r>
            <w:r w:rsidR="0066258A">
              <w:rPr>
                <w:noProof/>
                <w:webHidden/>
              </w:rPr>
              <w:fldChar w:fldCharType="end"/>
            </w:r>
          </w:hyperlink>
        </w:p>
        <w:p w14:paraId="27509A88" w14:textId="77777777" w:rsidR="0066258A" w:rsidRDefault="00C20B5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301987" w:history="1">
            <w:r w:rsidR="0066258A" w:rsidRPr="00E14279">
              <w:rPr>
                <w:rStyle w:val="Hyperlink"/>
                <w:noProof/>
              </w:rPr>
              <w:t>8.</w:t>
            </w:r>
            <w:r w:rsidR="0066258A">
              <w:rPr>
                <w:rFonts w:eastAsiaTheme="minorEastAsia"/>
                <w:noProof/>
                <w:lang w:eastAsia="en-AU"/>
              </w:rPr>
              <w:tab/>
            </w:r>
            <w:r w:rsidR="0066258A" w:rsidRPr="00E14279">
              <w:rPr>
                <w:rStyle w:val="Hyperlink"/>
                <w:noProof/>
              </w:rPr>
              <w:t>Section</w:t>
            </w:r>
            <w:r w:rsidR="0066258A">
              <w:rPr>
                <w:noProof/>
                <w:webHidden/>
              </w:rPr>
              <w:tab/>
            </w:r>
            <w:r w:rsidR="0066258A">
              <w:rPr>
                <w:noProof/>
                <w:webHidden/>
              </w:rPr>
              <w:fldChar w:fldCharType="begin"/>
            </w:r>
            <w:r w:rsidR="0066258A">
              <w:rPr>
                <w:noProof/>
                <w:webHidden/>
              </w:rPr>
              <w:instrText xml:space="preserve"> PAGEREF _Toc387301987 \h </w:instrText>
            </w:r>
            <w:r w:rsidR="0066258A">
              <w:rPr>
                <w:noProof/>
                <w:webHidden/>
              </w:rPr>
            </w:r>
            <w:r w:rsidR="0066258A">
              <w:rPr>
                <w:noProof/>
                <w:webHidden/>
              </w:rPr>
              <w:fldChar w:fldCharType="separate"/>
            </w:r>
            <w:r w:rsidR="00582B49">
              <w:rPr>
                <w:noProof/>
                <w:webHidden/>
              </w:rPr>
              <w:t>15</w:t>
            </w:r>
            <w:r w:rsidR="0066258A">
              <w:rPr>
                <w:noProof/>
                <w:webHidden/>
              </w:rPr>
              <w:fldChar w:fldCharType="end"/>
            </w:r>
          </w:hyperlink>
        </w:p>
        <w:p w14:paraId="5A45192A" w14:textId="77777777" w:rsidR="0066258A" w:rsidRDefault="00C20B5D">
          <w:pPr>
            <w:pStyle w:val="TOC2"/>
            <w:tabs>
              <w:tab w:val="left" w:pos="88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301988" w:history="1">
            <w:r w:rsidR="0066258A" w:rsidRPr="00E14279">
              <w:rPr>
                <w:rStyle w:val="Hyperlink"/>
                <w:noProof/>
              </w:rPr>
              <w:t>8.1.</w:t>
            </w:r>
            <w:r w:rsidR="0066258A">
              <w:rPr>
                <w:rFonts w:eastAsiaTheme="minorEastAsia"/>
                <w:noProof/>
                <w:lang w:eastAsia="en-AU"/>
              </w:rPr>
              <w:tab/>
            </w:r>
            <w:r w:rsidR="0066258A" w:rsidRPr="00E14279">
              <w:rPr>
                <w:rStyle w:val="Hyperlink"/>
                <w:noProof/>
              </w:rPr>
              <w:t>Subsection</w:t>
            </w:r>
            <w:r w:rsidR="0066258A">
              <w:rPr>
                <w:noProof/>
                <w:webHidden/>
              </w:rPr>
              <w:tab/>
            </w:r>
            <w:r w:rsidR="0066258A">
              <w:rPr>
                <w:noProof/>
                <w:webHidden/>
              </w:rPr>
              <w:fldChar w:fldCharType="begin"/>
            </w:r>
            <w:r w:rsidR="0066258A">
              <w:rPr>
                <w:noProof/>
                <w:webHidden/>
              </w:rPr>
              <w:instrText xml:space="preserve"> PAGEREF _Toc387301988 \h </w:instrText>
            </w:r>
            <w:r w:rsidR="0066258A">
              <w:rPr>
                <w:noProof/>
                <w:webHidden/>
              </w:rPr>
            </w:r>
            <w:r w:rsidR="0066258A">
              <w:rPr>
                <w:noProof/>
                <w:webHidden/>
              </w:rPr>
              <w:fldChar w:fldCharType="separate"/>
            </w:r>
            <w:r w:rsidR="00582B49">
              <w:rPr>
                <w:noProof/>
                <w:webHidden/>
              </w:rPr>
              <w:t>15</w:t>
            </w:r>
            <w:r w:rsidR="0066258A">
              <w:rPr>
                <w:noProof/>
                <w:webHidden/>
              </w:rPr>
              <w:fldChar w:fldCharType="end"/>
            </w:r>
          </w:hyperlink>
        </w:p>
        <w:p w14:paraId="27E33E38" w14:textId="77777777" w:rsidR="0066258A" w:rsidRDefault="00C20B5D">
          <w:pPr>
            <w:pStyle w:val="TOC3"/>
            <w:tabs>
              <w:tab w:val="left" w:pos="1320"/>
              <w:tab w:val="right" w:leader="dot" w:pos="9016"/>
            </w:tabs>
            <w:rPr>
              <w:rFonts w:eastAsiaTheme="minorEastAsia"/>
              <w:noProof/>
              <w:lang w:eastAsia="en-AU"/>
            </w:rPr>
          </w:pPr>
          <w:hyperlink w:anchor="_Toc387301989" w:history="1">
            <w:r w:rsidR="0066258A" w:rsidRPr="00E14279">
              <w:rPr>
                <w:rStyle w:val="Hyperlink"/>
                <w:noProof/>
              </w:rPr>
              <w:t>8.1.1.</w:t>
            </w:r>
            <w:r w:rsidR="0066258A">
              <w:rPr>
                <w:rFonts w:eastAsiaTheme="minorEastAsia"/>
                <w:noProof/>
                <w:lang w:eastAsia="en-AU"/>
              </w:rPr>
              <w:tab/>
            </w:r>
            <w:r w:rsidR="0066258A" w:rsidRPr="00E14279">
              <w:rPr>
                <w:rStyle w:val="Hyperlink"/>
                <w:noProof/>
              </w:rPr>
              <w:t>Subsubsection</w:t>
            </w:r>
            <w:r w:rsidR="0066258A">
              <w:rPr>
                <w:noProof/>
                <w:webHidden/>
              </w:rPr>
              <w:tab/>
            </w:r>
            <w:r w:rsidR="0066258A">
              <w:rPr>
                <w:noProof/>
                <w:webHidden/>
              </w:rPr>
              <w:fldChar w:fldCharType="begin"/>
            </w:r>
            <w:r w:rsidR="0066258A">
              <w:rPr>
                <w:noProof/>
                <w:webHidden/>
              </w:rPr>
              <w:instrText xml:space="preserve"> PAGEREF _Toc387301989 \h </w:instrText>
            </w:r>
            <w:r w:rsidR="0066258A">
              <w:rPr>
                <w:noProof/>
                <w:webHidden/>
              </w:rPr>
            </w:r>
            <w:r w:rsidR="0066258A">
              <w:rPr>
                <w:noProof/>
                <w:webHidden/>
              </w:rPr>
              <w:fldChar w:fldCharType="separate"/>
            </w:r>
            <w:r w:rsidR="00582B49">
              <w:rPr>
                <w:noProof/>
                <w:webHidden/>
              </w:rPr>
              <w:t>15</w:t>
            </w:r>
            <w:r w:rsidR="0066258A">
              <w:rPr>
                <w:noProof/>
                <w:webHidden/>
              </w:rPr>
              <w:fldChar w:fldCharType="end"/>
            </w:r>
          </w:hyperlink>
        </w:p>
        <w:p w14:paraId="3EC61683" w14:textId="77777777" w:rsidR="00261290" w:rsidRDefault="00261290">
          <w:r>
            <w:rPr>
              <w:b/>
              <w:bCs/>
              <w:noProof/>
            </w:rPr>
            <w:fldChar w:fldCharType="end"/>
          </w:r>
        </w:p>
      </w:sdtContent>
    </w:sdt>
    <w:p w14:paraId="505A6738" w14:textId="77777777" w:rsidR="00F72582" w:rsidRDefault="00F72582"/>
    <w:p w14:paraId="3736C20F" w14:textId="77777777" w:rsidR="00F72582" w:rsidRDefault="00F72582">
      <w:pPr>
        <w:sectPr w:rsidR="00F72582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3309697A" w14:textId="77777777" w:rsidR="007777B6" w:rsidRDefault="007777B6" w:rsidP="007777B6">
      <w:pPr>
        <w:pStyle w:val="Heading1"/>
        <w:numPr>
          <w:ilvl w:val="0"/>
          <w:numId w:val="5"/>
        </w:numPr>
      </w:pPr>
      <w:bookmarkStart w:id="21" w:name="_Toc386991682"/>
      <w:bookmarkStart w:id="22" w:name="_Toc387301962"/>
      <w:commentRangeStart w:id="23"/>
      <w:r w:rsidRPr="0078622E">
        <w:lastRenderedPageBreak/>
        <w:t>Derive relations</w:t>
      </w:r>
      <w:bookmarkEnd w:id="21"/>
      <w:commentRangeEnd w:id="23"/>
      <w:r>
        <w:rPr>
          <w:rStyle w:val="CommentReference"/>
          <w:rFonts w:asciiTheme="minorHAnsi" w:eastAsiaTheme="minorHAnsi" w:hAnsiTheme="minorHAnsi" w:cstheme="minorBidi"/>
          <w:b w:val="0"/>
          <w:bCs w:val="0"/>
          <w:kern w:val="0"/>
        </w:rPr>
        <w:commentReference w:id="23"/>
      </w:r>
      <w:bookmarkEnd w:id="22"/>
    </w:p>
    <w:p w14:paraId="0B2044D7" w14:textId="77777777" w:rsidR="007777B6" w:rsidRDefault="007777B6" w:rsidP="007777B6">
      <w:pPr>
        <w:pStyle w:val="Heading2"/>
      </w:pPr>
      <w:bookmarkStart w:id="24" w:name="_Toc386991683"/>
      <w:bookmarkStart w:id="25" w:name="_Toc387301963"/>
      <w:r>
        <w:t>Strong Entit</w:t>
      </w:r>
      <w:bookmarkEnd w:id="24"/>
      <w:r>
        <w:t>y types</w:t>
      </w:r>
      <w:bookmarkEnd w:id="2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777B6" w14:paraId="71F3F143" w14:textId="77777777" w:rsidTr="00FB725A">
        <w:tc>
          <w:tcPr>
            <w:tcW w:w="9242" w:type="dxa"/>
          </w:tcPr>
          <w:p w14:paraId="6FFDA593" w14:textId="0890909B" w:rsidR="007777B6" w:rsidRDefault="007777B6" w:rsidP="00FB725A">
            <w:r>
              <w:rPr>
                <w:b/>
              </w:rPr>
              <w:t>Applicant</w:t>
            </w:r>
            <w:r>
              <w:t>(applicant</w:t>
            </w:r>
            <w:r w:rsidR="00B7380F">
              <w:t>ID</w:t>
            </w:r>
            <w:r>
              <w:t>, fName, l</w:t>
            </w:r>
            <w:r w:rsidR="00B7380F">
              <w:t>Name, prefTitle, sex, DOB</w:t>
            </w:r>
            <w:r>
              <w:t xml:space="preserve">, </w:t>
            </w:r>
            <w:r w:rsidR="00B7380F">
              <w:t>streetA</w:t>
            </w:r>
            <w:r>
              <w:t xml:space="preserve">ddress, suburb, postcode, city, state, </w:t>
            </w:r>
            <w:r w:rsidR="00B7380F">
              <w:t>addressC</w:t>
            </w:r>
            <w:r>
              <w:t>ountry</w:t>
            </w:r>
            <w:r w:rsidR="00B7380F">
              <w:t>ISOCode</w:t>
            </w:r>
            <w:r>
              <w:t>, mobile, phone, email, nationality</w:t>
            </w:r>
            <w:r w:rsidR="00B7380F">
              <w:t>CountryISOCode</w:t>
            </w:r>
            <w:r>
              <w:t>, isNZAUCitizen, englishProficient, student</w:t>
            </w:r>
            <w:r w:rsidR="00B7380F">
              <w:t>ID</w:t>
            </w:r>
            <w:r>
              <w:t>, dateAdded</w:t>
            </w:r>
            <w:r w:rsidR="008D4434">
              <w:t>, e</w:t>
            </w:r>
            <w:r w:rsidR="008D4434" w:rsidRPr="008D4434">
              <w:t>nteredByStaffID</w:t>
            </w:r>
            <w:r>
              <w:t>)</w:t>
            </w:r>
          </w:p>
          <w:p w14:paraId="16C72634" w14:textId="77777777" w:rsidR="007777B6" w:rsidRDefault="007777B6" w:rsidP="00FB725A">
            <w:r>
              <w:rPr>
                <w:b/>
              </w:rPr>
              <w:t xml:space="preserve">Primary key </w:t>
            </w:r>
            <w:r>
              <w:t>applicant</w:t>
            </w:r>
            <w:r w:rsidR="00B7380F">
              <w:t>ID</w:t>
            </w:r>
          </w:p>
          <w:p w14:paraId="5F4C12D7" w14:textId="77777777" w:rsidR="003102C5" w:rsidRPr="00E60B91" w:rsidRDefault="003102C5" w:rsidP="003102C5">
            <w:pPr>
              <w:rPr>
                <w:color w:val="C00000"/>
              </w:rPr>
            </w:pPr>
            <w:r w:rsidRPr="00E60B91">
              <w:rPr>
                <w:b/>
                <w:color w:val="C00000"/>
              </w:rPr>
              <w:t>Foreign key</w:t>
            </w:r>
            <w:r w:rsidRPr="00E60B91">
              <w:rPr>
                <w:color w:val="C00000"/>
              </w:rPr>
              <w:t xml:space="preserve"> addressCountryISOCode </w:t>
            </w:r>
            <w:r w:rsidRPr="009B3982">
              <w:rPr>
                <w:b/>
                <w:color w:val="C00000"/>
              </w:rPr>
              <w:t>references</w:t>
            </w:r>
            <w:r w:rsidRPr="00E60B91">
              <w:rPr>
                <w:color w:val="C00000"/>
              </w:rPr>
              <w:t xml:space="preserve"> Country(countryISOCode)</w:t>
            </w:r>
          </w:p>
          <w:p w14:paraId="38FC8B12" w14:textId="77777777" w:rsidR="008D4434" w:rsidRPr="00E60B91" w:rsidRDefault="008D4434" w:rsidP="003102C5">
            <w:pPr>
              <w:rPr>
                <w:color w:val="C00000"/>
              </w:rPr>
            </w:pPr>
            <w:r w:rsidRPr="00E60B91">
              <w:rPr>
                <w:b/>
                <w:color w:val="C00000"/>
              </w:rPr>
              <w:t>Foreign key</w:t>
            </w:r>
            <w:r w:rsidRPr="00E60B91">
              <w:rPr>
                <w:color w:val="C00000"/>
              </w:rPr>
              <w:t xml:space="preserve"> nationalityCountryISOCode </w:t>
            </w:r>
            <w:r w:rsidRPr="009B3982">
              <w:rPr>
                <w:b/>
                <w:color w:val="C00000"/>
              </w:rPr>
              <w:t>references</w:t>
            </w:r>
            <w:r w:rsidRPr="00E60B91">
              <w:rPr>
                <w:color w:val="C00000"/>
              </w:rPr>
              <w:t xml:space="preserve"> Country(countryISOCode)</w:t>
            </w:r>
          </w:p>
          <w:p w14:paraId="70C5DE74" w14:textId="05A96DE6" w:rsidR="008D4434" w:rsidRPr="002438EE" w:rsidRDefault="008D4434" w:rsidP="008D4434">
            <w:r w:rsidRPr="00E60B91">
              <w:rPr>
                <w:b/>
                <w:color w:val="C00000"/>
              </w:rPr>
              <w:t>Foreign key</w:t>
            </w:r>
            <w:r w:rsidRPr="00E60B91">
              <w:rPr>
                <w:color w:val="C00000"/>
              </w:rPr>
              <w:t xml:space="preserve"> enteredByStaffID </w:t>
            </w:r>
            <w:r w:rsidRPr="009B3982">
              <w:rPr>
                <w:b/>
                <w:color w:val="C00000"/>
              </w:rPr>
              <w:t>references</w:t>
            </w:r>
            <w:r w:rsidRPr="00E60B91">
              <w:rPr>
                <w:color w:val="C00000"/>
              </w:rPr>
              <w:t xml:space="preserve"> University</w:t>
            </w:r>
            <w:r w:rsidR="00FB725A" w:rsidRPr="00E60B91">
              <w:rPr>
                <w:color w:val="C00000"/>
              </w:rPr>
              <w:t xml:space="preserve"> </w:t>
            </w:r>
            <w:r w:rsidRPr="00E60B91">
              <w:rPr>
                <w:color w:val="C00000"/>
              </w:rPr>
              <w:t>Staff</w:t>
            </w:r>
            <w:r w:rsidR="00FB725A" w:rsidRPr="00E60B91">
              <w:rPr>
                <w:color w:val="C00000"/>
              </w:rPr>
              <w:t xml:space="preserve"> </w:t>
            </w:r>
            <w:r w:rsidRPr="00E60B91">
              <w:rPr>
                <w:color w:val="C00000"/>
              </w:rPr>
              <w:t>Member(staffID)</w:t>
            </w:r>
          </w:p>
        </w:tc>
      </w:tr>
      <w:tr w:rsidR="007777B6" w14:paraId="2D76F0A1" w14:textId="77777777" w:rsidTr="00FB725A">
        <w:tc>
          <w:tcPr>
            <w:tcW w:w="9242" w:type="dxa"/>
          </w:tcPr>
          <w:p w14:paraId="367B918C" w14:textId="5987A970" w:rsidR="007777B6" w:rsidRDefault="00B7380F" w:rsidP="00FB725A">
            <w:r>
              <w:rPr>
                <w:b/>
              </w:rPr>
              <w:t>Document</w:t>
            </w:r>
            <w:r w:rsidR="007777B6">
              <w:t>(</w:t>
            </w:r>
            <w:r>
              <w:t>docID</w:t>
            </w:r>
            <w:r w:rsidR="007777B6">
              <w:t>, title, description, uploadLink)</w:t>
            </w:r>
          </w:p>
          <w:p w14:paraId="3731BC3B" w14:textId="05C99D79" w:rsidR="007777B6" w:rsidRDefault="007777B6" w:rsidP="00FB725A">
            <w:r>
              <w:rPr>
                <w:b/>
              </w:rPr>
              <w:t>Primary key</w:t>
            </w:r>
            <w:r>
              <w:t xml:space="preserve"> </w:t>
            </w:r>
            <w:r w:rsidR="00B7380F">
              <w:t>docD</w:t>
            </w:r>
            <w:r w:rsidR="00621D14">
              <w:t xml:space="preserve"> </w:t>
            </w:r>
          </w:p>
          <w:p w14:paraId="5A328746" w14:textId="70921790" w:rsidR="00621D14" w:rsidRPr="00E60B91" w:rsidRDefault="00621D14" w:rsidP="00FB725A">
            <w:pPr>
              <w:rPr>
                <w:color w:val="C00000"/>
              </w:rPr>
            </w:pPr>
            <w:r w:rsidRPr="00E60B91">
              <w:rPr>
                <w:b/>
                <w:color w:val="C00000"/>
              </w:rPr>
              <w:t>Foreign key</w:t>
            </w:r>
            <w:r w:rsidRPr="00E60B91">
              <w:rPr>
                <w:color w:val="C00000"/>
              </w:rPr>
              <w:t xml:space="preserve"> docTypeID </w:t>
            </w:r>
            <w:r w:rsidRPr="009B3982">
              <w:rPr>
                <w:b/>
                <w:color w:val="C00000"/>
              </w:rPr>
              <w:t>references</w:t>
            </w:r>
            <w:r w:rsidR="003406B9" w:rsidRPr="00E60B91">
              <w:rPr>
                <w:color w:val="C00000"/>
              </w:rPr>
              <w:t xml:space="preserve"> Document Type(docTypeID)</w:t>
            </w:r>
          </w:p>
          <w:p w14:paraId="3D8B8B97" w14:textId="79B8C825" w:rsidR="00621D14" w:rsidRPr="002438EE" w:rsidRDefault="00621D14" w:rsidP="003406B9">
            <w:r w:rsidRPr="00E60B91">
              <w:rPr>
                <w:b/>
                <w:color w:val="C00000"/>
              </w:rPr>
              <w:t xml:space="preserve">Foreign key </w:t>
            </w:r>
            <w:r w:rsidRPr="00E60B91">
              <w:rPr>
                <w:color w:val="C00000"/>
              </w:rPr>
              <w:t xml:space="preserve">docStatID </w:t>
            </w:r>
            <w:r w:rsidRPr="009B3982">
              <w:rPr>
                <w:b/>
                <w:color w:val="C00000"/>
              </w:rPr>
              <w:t>references</w:t>
            </w:r>
            <w:r w:rsidR="003406B9" w:rsidRPr="00E60B91">
              <w:rPr>
                <w:color w:val="C00000"/>
              </w:rPr>
              <w:t xml:space="preserve"> Document Status(docStatID)</w:t>
            </w:r>
          </w:p>
        </w:tc>
      </w:tr>
      <w:tr w:rsidR="007777B6" w14:paraId="4337438B" w14:textId="77777777" w:rsidTr="00FB725A">
        <w:tc>
          <w:tcPr>
            <w:tcW w:w="9242" w:type="dxa"/>
          </w:tcPr>
          <w:p w14:paraId="46FA22FC" w14:textId="1B4A36C7" w:rsidR="007777B6" w:rsidRDefault="007777B6" w:rsidP="00FB725A">
            <w:commentRangeStart w:id="26"/>
            <w:r>
              <w:rPr>
                <w:b/>
              </w:rPr>
              <w:t>Application</w:t>
            </w:r>
            <w:commentRangeEnd w:id="26"/>
            <w:r>
              <w:rPr>
                <w:rStyle w:val="CommentReference"/>
              </w:rPr>
              <w:commentReference w:id="26"/>
            </w:r>
            <w:r>
              <w:t>(application</w:t>
            </w:r>
            <w:r w:rsidR="00B7380F">
              <w:t>ID</w:t>
            </w:r>
            <w:r>
              <w:t>, proposedStartDate, proposalSummary, requireMoreInfo, dateAdded, dateLastChecked, dateLastModified</w:t>
            </w:r>
          </w:p>
          <w:p w14:paraId="29CC7391" w14:textId="6B0B498E" w:rsidR="007777B6" w:rsidRPr="00E60B91" w:rsidRDefault="007777B6" w:rsidP="00FB725A">
            <w:pPr>
              <w:rPr>
                <w:color w:val="C00000"/>
              </w:rPr>
            </w:pPr>
            <w:r w:rsidRPr="00E60B91">
              <w:rPr>
                <w:b/>
                <w:color w:val="C00000"/>
              </w:rPr>
              <w:t>Primary key</w:t>
            </w:r>
            <w:r w:rsidRPr="00E60B91">
              <w:rPr>
                <w:color w:val="C00000"/>
              </w:rPr>
              <w:t xml:space="preserve"> application</w:t>
            </w:r>
            <w:r w:rsidR="00B7380F" w:rsidRPr="00E60B91">
              <w:rPr>
                <w:color w:val="C00000"/>
              </w:rPr>
              <w:t>ID</w:t>
            </w:r>
          </w:p>
          <w:p w14:paraId="003E11B8" w14:textId="62EBCCB2" w:rsidR="00FB725A" w:rsidRPr="00E60B91" w:rsidRDefault="00FB725A" w:rsidP="00FB725A">
            <w:pPr>
              <w:rPr>
                <w:color w:val="C00000"/>
              </w:rPr>
            </w:pPr>
            <w:r w:rsidRPr="00E60B91">
              <w:rPr>
                <w:b/>
                <w:color w:val="C00000"/>
              </w:rPr>
              <w:t>Foreign key</w:t>
            </w:r>
            <w:r w:rsidR="005D7CDA" w:rsidRPr="00E60B91">
              <w:rPr>
                <w:color w:val="C00000"/>
              </w:rPr>
              <w:t xml:space="preserve"> f</w:t>
            </w:r>
            <w:r w:rsidRPr="00E60B91">
              <w:rPr>
                <w:color w:val="C00000"/>
              </w:rPr>
              <w:t xml:space="preserve">illedByStaffID </w:t>
            </w:r>
            <w:r w:rsidRPr="009B3982">
              <w:rPr>
                <w:b/>
                <w:color w:val="C00000"/>
              </w:rPr>
              <w:t>references</w:t>
            </w:r>
            <w:r w:rsidRPr="00E60B91">
              <w:rPr>
                <w:color w:val="C00000"/>
              </w:rPr>
              <w:t xml:space="preserve">  UniversityStaffMember(staffID)</w:t>
            </w:r>
          </w:p>
          <w:p w14:paraId="477E79C9" w14:textId="2107CD4F" w:rsidR="00FB725A" w:rsidRPr="00E60B91" w:rsidRDefault="00FB725A" w:rsidP="00FB725A">
            <w:pPr>
              <w:rPr>
                <w:color w:val="C00000"/>
              </w:rPr>
            </w:pPr>
            <w:r w:rsidRPr="00E60B91">
              <w:rPr>
                <w:b/>
                <w:color w:val="C00000"/>
              </w:rPr>
              <w:t xml:space="preserve">Foreign key </w:t>
            </w:r>
            <w:r w:rsidR="005D7CDA" w:rsidRPr="00E60B91">
              <w:rPr>
                <w:color w:val="C00000"/>
              </w:rPr>
              <w:t>p</w:t>
            </w:r>
            <w:r w:rsidRPr="00E60B91">
              <w:rPr>
                <w:color w:val="C00000"/>
              </w:rPr>
              <w:t xml:space="preserve">roposalDocID </w:t>
            </w:r>
            <w:r w:rsidRPr="009B3982">
              <w:rPr>
                <w:b/>
                <w:color w:val="C00000"/>
              </w:rPr>
              <w:t>references</w:t>
            </w:r>
            <w:r w:rsidRPr="00E60B91">
              <w:rPr>
                <w:color w:val="C00000"/>
              </w:rPr>
              <w:t xml:space="preserve"> Document (docID)</w:t>
            </w:r>
          </w:p>
          <w:p w14:paraId="42A04902" w14:textId="5FDA61CA" w:rsidR="00FB725A" w:rsidRPr="00E60B91" w:rsidRDefault="00FB725A" w:rsidP="00FB725A">
            <w:pPr>
              <w:rPr>
                <w:color w:val="C00000"/>
              </w:rPr>
            </w:pPr>
            <w:r w:rsidRPr="00E60B91">
              <w:rPr>
                <w:b/>
                <w:color w:val="C00000"/>
              </w:rPr>
              <w:t xml:space="preserve">Foreign key </w:t>
            </w:r>
            <w:r w:rsidR="005D7CDA" w:rsidRPr="00E60B91">
              <w:rPr>
                <w:color w:val="C00000"/>
              </w:rPr>
              <w:t>a</w:t>
            </w:r>
            <w:r w:rsidRPr="00E60B91">
              <w:rPr>
                <w:color w:val="C00000"/>
              </w:rPr>
              <w:t>wardTypeID</w:t>
            </w:r>
            <w:r w:rsidR="005D7CDA" w:rsidRPr="00E60B91">
              <w:rPr>
                <w:color w:val="C00000"/>
              </w:rPr>
              <w:t xml:space="preserve"> </w:t>
            </w:r>
            <w:r w:rsidR="005D7CDA" w:rsidRPr="009B3982">
              <w:rPr>
                <w:b/>
                <w:color w:val="C00000"/>
              </w:rPr>
              <w:t>references</w:t>
            </w:r>
            <w:r w:rsidR="005D7CDA" w:rsidRPr="00E60B91">
              <w:rPr>
                <w:color w:val="C00000"/>
              </w:rPr>
              <w:t xml:space="preserve"> </w:t>
            </w:r>
            <w:r w:rsidR="006462A9" w:rsidRPr="00E60B91">
              <w:rPr>
                <w:color w:val="C00000"/>
              </w:rPr>
              <w:t>A</w:t>
            </w:r>
            <w:r w:rsidR="005D7CDA" w:rsidRPr="00E60B91">
              <w:rPr>
                <w:color w:val="C00000"/>
              </w:rPr>
              <w:t xml:space="preserve">wardType (awardTypeID) </w:t>
            </w:r>
          </w:p>
          <w:p w14:paraId="79579973" w14:textId="057E7851" w:rsidR="00FB725A" w:rsidRPr="00E60B91" w:rsidRDefault="00FB725A" w:rsidP="00FB725A">
            <w:pPr>
              <w:rPr>
                <w:color w:val="C00000"/>
              </w:rPr>
            </w:pPr>
            <w:r w:rsidRPr="00E60B91">
              <w:rPr>
                <w:b/>
                <w:color w:val="C00000"/>
              </w:rPr>
              <w:t xml:space="preserve">Foreign key </w:t>
            </w:r>
            <w:r w:rsidR="005D7CDA" w:rsidRPr="00E60B91">
              <w:rPr>
                <w:color w:val="C00000"/>
              </w:rPr>
              <w:t>lo</w:t>
            </w:r>
            <w:r w:rsidRPr="00E60B91">
              <w:rPr>
                <w:color w:val="C00000"/>
              </w:rPr>
              <w:t xml:space="preserve">adLocID </w:t>
            </w:r>
            <w:r w:rsidRPr="009B3982">
              <w:rPr>
                <w:b/>
                <w:color w:val="C00000"/>
              </w:rPr>
              <w:t>references</w:t>
            </w:r>
            <w:r w:rsidRPr="00E60B91">
              <w:rPr>
                <w:color w:val="C00000"/>
              </w:rPr>
              <w:t xml:space="preserve"> StudyLoad</w:t>
            </w:r>
            <w:r w:rsidR="000E43DD" w:rsidRPr="00E60B91">
              <w:rPr>
                <w:color w:val="C00000"/>
              </w:rPr>
              <w:t>A</w:t>
            </w:r>
            <w:r w:rsidRPr="00E60B91">
              <w:rPr>
                <w:color w:val="C00000"/>
              </w:rPr>
              <w:t>ndLocation (LoadLocID)</w:t>
            </w:r>
          </w:p>
          <w:p w14:paraId="42CB0E4D" w14:textId="34B490B7" w:rsidR="00FB725A" w:rsidRPr="00E60B91" w:rsidRDefault="00FB725A" w:rsidP="00FB725A">
            <w:pPr>
              <w:rPr>
                <w:color w:val="C00000"/>
              </w:rPr>
            </w:pPr>
            <w:r w:rsidRPr="00E60B91">
              <w:rPr>
                <w:b/>
                <w:color w:val="C00000"/>
              </w:rPr>
              <w:t xml:space="preserve">Foreign key </w:t>
            </w:r>
            <w:r w:rsidR="005D7CDA" w:rsidRPr="00E60B91">
              <w:rPr>
                <w:color w:val="C00000"/>
              </w:rPr>
              <w:t>m</w:t>
            </w:r>
            <w:r w:rsidRPr="00E60B91">
              <w:rPr>
                <w:color w:val="C00000"/>
              </w:rPr>
              <w:t xml:space="preserve">anagedByStaffID </w:t>
            </w:r>
            <w:r w:rsidRPr="009B3982">
              <w:rPr>
                <w:b/>
                <w:color w:val="C00000"/>
              </w:rPr>
              <w:t>references</w:t>
            </w:r>
            <w:r w:rsidRPr="00E60B91">
              <w:rPr>
                <w:color w:val="C00000"/>
              </w:rPr>
              <w:t xml:space="preserve"> Universit</w:t>
            </w:r>
            <w:r w:rsidR="000E43DD" w:rsidRPr="00E60B91">
              <w:rPr>
                <w:color w:val="C00000"/>
              </w:rPr>
              <w:t>y</w:t>
            </w:r>
            <w:r w:rsidRPr="00E60B91">
              <w:rPr>
                <w:color w:val="C00000"/>
              </w:rPr>
              <w:t>StaffMember(staffID)</w:t>
            </w:r>
          </w:p>
          <w:p w14:paraId="051CF6DE" w14:textId="572F497F" w:rsidR="00FB725A" w:rsidRPr="00DD0E3D" w:rsidRDefault="00FB725A" w:rsidP="005D7CDA">
            <w:r w:rsidRPr="00E60B91">
              <w:rPr>
                <w:b/>
                <w:color w:val="C00000"/>
              </w:rPr>
              <w:t>Foreign key</w:t>
            </w:r>
            <w:r w:rsidRPr="00706FFC">
              <w:rPr>
                <w:color w:val="C00000"/>
              </w:rPr>
              <w:t xml:space="preserve"> </w:t>
            </w:r>
            <w:r w:rsidR="005D7CDA" w:rsidRPr="00706FFC">
              <w:rPr>
                <w:color w:val="C00000"/>
              </w:rPr>
              <w:t>a</w:t>
            </w:r>
            <w:r w:rsidRPr="00E60B91">
              <w:rPr>
                <w:color w:val="C00000"/>
              </w:rPr>
              <w:t xml:space="preserve">ppIicantID </w:t>
            </w:r>
            <w:r w:rsidRPr="009B3982">
              <w:rPr>
                <w:b/>
                <w:color w:val="C00000"/>
              </w:rPr>
              <w:t>references</w:t>
            </w:r>
            <w:r w:rsidRPr="00E60B91">
              <w:rPr>
                <w:color w:val="C00000"/>
              </w:rPr>
              <w:t xml:space="preserve"> Applicant(applicantID)</w:t>
            </w:r>
          </w:p>
        </w:tc>
      </w:tr>
      <w:tr w:rsidR="007777B6" w14:paraId="16DE1B96" w14:textId="77777777" w:rsidTr="00FB725A">
        <w:tc>
          <w:tcPr>
            <w:tcW w:w="9242" w:type="dxa"/>
          </w:tcPr>
          <w:p w14:paraId="7E57C46F" w14:textId="5405B153" w:rsidR="007777B6" w:rsidRPr="00E60B91" w:rsidRDefault="00353C2F" w:rsidP="00FB725A">
            <w:pPr>
              <w:rPr>
                <w:color w:val="1F497D" w:themeColor="text2"/>
              </w:rPr>
            </w:pPr>
            <w:r w:rsidRPr="00E60B91">
              <w:rPr>
                <w:b/>
                <w:color w:val="1F497D" w:themeColor="text2"/>
              </w:rPr>
              <w:t>Type</w:t>
            </w:r>
            <w:r w:rsidR="007777B6" w:rsidRPr="00E60B91">
              <w:rPr>
                <w:color w:val="1F497D" w:themeColor="text2"/>
              </w:rPr>
              <w:t xml:space="preserve"> (</w:t>
            </w:r>
            <w:r w:rsidRPr="00E60B91">
              <w:rPr>
                <w:color w:val="1F497D" w:themeColor="text2"/>
              </w:rPr>
              <w:t>type</w:t>
            </w:r>
            <w:r w:rsidR="007777B6" w:rsidRPr="00E60B91">
              <w:rPr>
                <w:color w:val="1F497D" w:themeColor="text2"/>
              </w:rPr>
              <w:t>, description)</w:t>
            </w:r>
          </w:p>
          <w:p w14:paraId="0817DF4C" w14:textId="55D721A2" w:rsidR="007777B6" w:rsidRPr="004943E4" w:rsidRDefault="007777B6" w:rsidP="00FB725A">
            <w:r w:rsidRPr="00E60B91">
              <w:rPr>
                <w:b/>
                <w:color w:val="1F497D" w:themeColor="text2"/>
              </w:rPr>
              <w:t xml:space="preserve">Primary key </w:t>
            </w:r>
            <w:r w:rsidR="00353C2F" w:rsidRPr="00E60B91">
              <w:rPr>
                <w:color w:val="1F497D" w:themeColor="text2"/>
              </w:rPr>
              <w:t>type</w:t>
            </w:r>
          </w:p>
        </w:tc>
      </w:tr>
      <w:tr w:rsidR="007777B6" w14:paraId="0A77480B" w14:textId="77777777" w:rsidTr="00FB725A">
        <w:tc>
          <w:tcPr>
            <w:tcW w:w="9242" w:type="dxa"/>
          </w:tcPr>
          <w:p w14:paraId="61D50D13" w14:textId="26C098AE" w:rsidR="007777B6" w:rsidRDefault="007777B6" w:rsidP="00FB725A">
            <w:r>
              <w:rPr>
                <w:b/>
              </w:rPr>
              <w:t>Degree</w:t>
            </w:r>
            <w:r>
              <w:t xml:space="preserve"> (</w:t>
            </w:r>
            <w:r w:rsidR="00353C2F" w:rsidRPr="00E60B91">
              <w:rPr>
                <w:color w:val="C00000"/>
              </w:rPr>
              <w:t>name</w:t>
            </w:r>
            <w:r w:rsidRPr="00E60B91">
              <w:rPr>
                <w:color w:val="C00000"/>
              </w:rPr>
              <w:t xml:space="preserve">, </w:t>
            </w:r>
            <w:r w:rsidR="00353C2F" w:rsidRPr="00E60B91">
              <w:rPr>
                <w:color w:val="C00000"/>
              </w:rPr>
              <w:t>type</w:t>
            </w:r>
            <w:r>
              <w:t xml:space="preserve">, yearCompleted, gpa, institutionName, </w:t>
            </w:r>
            <w:r w:rsidR="00987FCD" w:rsidRPr="00BA5880">
              <w:rPr>
                <w:color w:val="C00000"/>
              </w:rPr>
              <w:t>i</w:t>
            </w:r>
            <w:r w:rsidR="00262EC3" w:rsidRPr="00BA5880">
              <w:rPr>
                <w:color w:val="C00000"/>
              </w:rPr>
              <w:t>nstituitonCountryISOCode</w:t>
            </w:r>
            <w:r w:rsidRPr="00BA5880">
              <w:rPr>
                <w:color w:val="C00000"/>
              </w:rPr>
              <w:t xml:space="preserve">, </w:t>
            </w:r>
            <w:r>
              <w:t>applicant</w:t>
            </w:r>
            <w:r w:rsidR="00B7380F">
              <w:t>ID</w:t>
            </w:r>
            <w:r w:rsidR="00475203">
              <w:t>, degreeDocID</w:t>
            </w:r>
            <w:r>
              <w:t>)</w:t>
            </w:r>
          </w:p>
          <w:p w14:paraId="45638BF6" w14:textId="12F784BB" w:rsidR="007777B6" w:rsidRDefault="007777B6" w:rsidP="00FB725A">
            <w:r>
              <w:rPr>
                <w:b/>
              </w:rPr>
              <w:t>Primary key</w:t>
            </w:r>
            <w:r>
              <w:t xml:space="preserve"> </w:t>
            </w:r>
            <w:r w:rsidR="00353C2F">
              <w:t>name</w:t>
            </w:r>
            <w:r>
              <w:t>, applicant</w:t>
            </w:r>
            <w:r w:rsidR="00B7380F">
              <w:t>ID</w:t>
            </w:r>
          </w:p>
          <w:p w14:paraId="4784C50B" w14:textId="77777777" w:rsidR="007777B6" w:rsidRDefault="007777B6" w:rsidP="00FB725A">
            <w:r>
              <w:rPr>
                <w:b/>
              </w:rPr>
              <w:t>Foreign key</w:t>
            </w:r>
            <w:r>
              <w:t xml:space="preserve"> applicant</w:t>
            </w:r>
            <w:r w:rsidR="00B7380F">
              <w:t>ID</w:t>
            </w:r>
            <w:r>
              <w:t xml:space="preserve"> </w:t>
            </w:r>
            <w:r>
              <w:rPr>
                <w:b/>
              </w:rPr>
              <w:t xml:space="preserve">references </w:t>
            </w:r>
            <w:r>
              <w:t>Applicant(applicant</w:t>
            </w:r>
            <w:r w:rsidR="00B7380F">
              <w:t>ID</w:t>
            </w:r>
            <w:r>
              <w:t>)</w:t>
            </w:r>
          </w:p>
          <w:p w14:paraId="41C8E828" w14:textId="77777777" w:rsidR="00BA5880" w:rsidRDefault="00BA5880" w:rsidP="00FB725A">
            <w:pPr>
              <w:rPr>
                <w:color w:val="C00000"/>
              </w:rPr>
            </w:pPr>
            <w:r w:rsidRPr="00BA5880">
              <w:rPr>
                <w:b/>
                <w:color w:val="C00000"/>
              </w:rPr>
              <w:t>Foreign key</w:t>
            </w:r>
            <w:r w:rsidRPr="00BA5880">
              <w:rPr>
                <w:color w:val="C00000"/>
              </w:rPr>
              <w:t xml:space="preserve"> InstituitonCountryISOCode </w:t>
            </w:r>
            <w:r w:rsidR="009B3982" w:rsidRPr="009B3982">
              <w:rPr>
                <w:b/>
                <w:color w:val="C00000"/>
              </w:rPr>
              <w:t>references</w:t>
            </w:r>
            <w:r w:rsidRPr="00BA5880">
              <w:rPr>
                <w:color w:val="C00000"/>
              </w:rPr>
              <w:t xml:space="preserve"> Country(countryISOCode)</w:t>
            </w:r>
          </w:p>
          <w:p w14:paraId="16FD3217" w14:textId="4031D891" w:rsidR="00475203" w:rsidRPr="004E2AE1" w:rsidRDefault="00475203" w:rsidP="00475203">
            <w:pPr>
              <w:rPr>
                <w:color w:val="C00000"/>
              </w:rPr>
            </w:pPr>
            <w:r w:rsidRPr="00475203">
              <w:rPr>
                <w:b/>
                <w:color w:val="C00000"/>
              </w:rPr>
              <w:t>Foreign key</w:t>
            </w:r>
            <w:r>
              <w:rPr>
                <w:color w:val="C00000"/>
              </w:rPr>
              <w:t xml:space="preserve"> </w:t>
            </w:r>
            <w:r w:rsidRPr="00475203">
              <w:rPr>
                <w:color w:val="C00000"/>
              </w:rPr>
              <w:t xml:space="preserve">degreeDocID </w:t>
            </w:r>
            <w:r w:rsidRPr="00475203">
              <w:rPr>
                <w:b/>
                <w:color w:val="C00000"/>
              </w:rPr>
              <w:t>references</w:t>
            </w:r>
            <w:r w:rsidRPr="00475203">
              <w:rPr>
                <w:color w:val="C00000"/>
              </w:rPr>
              <w:t xml:space="preserve"> Document(docID)</w:t>
            </w:r>
          </w:p>
        </w:tc>
      </w:tr>
      <w:tr w:rsidR="007777B6" w14:paraId="54BF5668" w14:textId="77777777" w:rsidTr="00FB725A">
        <w:tc>
          <w:tcPr>
            <w:tcW w:w="9242" w:type="dxa"/>
          </w:tcPr>
          <w:p w14:paraId="107E34E1" w14:textId="77777777" w:rsidR="007777B6" w:rsidRPr="002034EA" w:rsidRDefault="007777B6" w:rsidP="00FB725A">
            <w:commentRangeStart w:id="27"/>
            <w:r>
              <w:rPr>
                <w:b/>
              </w:rPr>
              <w:t>UniStaffMemberGeneralStaffMember</w:t>
            </w:r>
            <w:commentRangeEnd w:id="27"/>
            <w:r>
              <w:rPr>
                <w:rStyle w:val="CommentReference"/>
              </w:rPr>
              <w:commentReference w:id="27"/>
            </w:r>
          </w:p>
        </w:tc>
      </w:tr>
      <w:tr w:rsidR="007777B6" w14:paraId="7013DF05" w14:textId="77777777" w:rsidTr="00FB725A">
        <w:tc>
          <w:tcPr>
            <w:tcW w:w="9242" w:type="dxa"/>
          </w:tcPr>
          <w:p w14:paraId="4B62B63D" w14:textId="69B1A0A8" w:rsidR="007777B6" w:rsidRPr="00137072" w:rsidRDefault="007777B6" w:rsidP="00FB725A">
            <w:pPr>
              <w:rPr>
                <w:color w:val="C00000"/>
              </w:rPr>
            </w:pPr>
            <w:commentRangeStart w:id="28"/>
            <w:r w:rsidRPr="00137072">
              <w:rPr>
                <w:b/>
                <w:color w:val="C00000"/>
              </w:rPr>
              <w:t>PaymentMethod</w:t>
            </w:r>
            <w:commentRangeEnd w:id="28"/>
            <w:r w:rsidRPr="00137072">
              <w:rPr>
                <w:rStyle w:val="CommentReference"/>
                <w:color w:val="C00000"/>
              </w:rPr>
              <w:commentReference w:id="28"/>
            </w:r>
            <w:r w:rsidRPr="00137072">
              <w:rPr>
                <w:color w:val="C00000"/>
              </w:rPr>
              <w:t>(payMeth</w:t>
            </w:r>
            <w:r w:rsidR="00B7380F" w:rsidRPr="00137072">
              <w:rPr>
                <w:color w:val="C00000"/>
              </w:rPr>
              <w:t>ID</w:t>
            </w:r>
            <w:r w:rsidRPr="00137072">
              <w:rPr>
                <w:color w:val="C00000"/>
              </w:rPr>
              <w:t xml:space="preserve">, </w:t>
            </w:r>
            <w:r w:rsidR="001069DB" w:rsidRPr="00137072">
              <w:rPr>
                <w:color w:val="C00000"/>
              </w:rPr>
              <w:t>m</w:t>
            </w:r>
            <w:r w:rsidRPr="00137072">
              <w:rPr>
                <w:color w:val="C00000"/>
              </w:rPr>
              <w:t>ethod)</w:t>
            </w:r>
            <w:r w:rsidR="00137072">
              <w:rPr>
                <w:color w:val="C00000"/>
              </w:rPr>
              <w:t xml:space="preserve"> // needs to be moved</w:t>
            </w:r>
          </w:p>
          <w:p w14:paraId="0EBFD325" w14:textId="767C3C9E" w:rsidR="007777B6" w:rsidRPr="00A24395" w:rsidRDefault="007777B6" w:rsidP="00137072">
            <w:r w:rsidRPr="00137072">
              <w:rPr>
                <w:b/>
                <w:color w:val="C00000"/>
              </w:rPr>
              <w:t xml:space="preserve">Primary key </w:t>
            </w:r>
            <w:r w:rsidRPr="00137072">
              <w:rPr>
                <w:color w:val="C00000"/>
              </w:rPr>
              <w:t>payMeth</w:t>
            </w:r>
            <w:r w:rsidR="00B7380F" w:rsidRPr="00137072">
              <w:rPr>
                <w:color w:val="C00000"/>
              </w:rPr>
              <w:t>ID</w:t>
            </w:r>
          </w:p>
        </w:tc>
      </w:tr>
      <w:tr w:rsidR="007777B6" w14:paraId="2F32F894" w14:textId="77777777" w:rsidTr="00FB725A">
        <w:tc>
          <w:tcPr>
            <w:tcW w:w="9242" w:type="dxa"/>
          </w:tcPr>
          <w:p w14:paraId="455FC5F1" w14:textId="7043B408" w:rsidR="007777B6" w:rsidRDefault="007777B6" w:rsidP="00FB725A">
            <w:commentRangeStart w:id="29"/>
            <w:r>
              <w:rPr>
                <w:b/>
              </w:rPr>
              <w:t>Publication</w:t>
            </w:r>
            <w:r>
              <w:t xml:space="preserve"> </w:t>
            </w:r>
            <w:commentRangeEnd w:id="29"/>
            <w:r>
              <w:rPr>
                <w:rStyle w:val="CommentReference"/>
              </w:rPr>
              <w:commentReference w:id="29"/>
            </w:r>
            <w:r>
              <w:t>(pub</w:t>
            </w:r>
            <w:r w:rsidR="00B7380F">
              <w:t>ID</w:t>
            </w:r>
            <w:r>
              <w:t xml:space="preserve">, </w:t>
            </w:r>
            <w:r w:rsidR="00353C2F">
              <w:t>docID</w:t>
            </w:r>
            <w:r>
              <w:t xml:space="preserve">, </w:t>
            </w:r>
            <w:r w:rsidR="00B7380F">
              <w:t>applicantID</w:t>
            </w:r>
            <w:r>
              <w:rPr>
                <w:rStyle w:val="CommentReference"/>
              </w:rPr>
              <w:commentReference w:id="30"/>
            </w:r>
            <w:r>
              <w:t xml:space="preserve">, title, </w:t>
            </w:r>
            <w:r w:rsidR="007405EA">
              <w:t>p</w:t>
            </w:r>
            <w:r w:rsidR="007405EA" w:rsidRPr="007405EA">
              <w:t>ublication</w:t>
            </w:r>
            <w:r>
              <w:t>, issueNo, issueDate, onlineLink, otherAuthorsNames, language)</w:t>
            </w:r>
          </w:p>
          <w:p w14:paraId="06398399" w14:textId="7F0A8FB5" w:rsidR="007777B6" w:rsidRDefault="007777B6" w:rsidP="00FB725A">
            <w:r>
              <w:rPr>
                <w:b/>
              </w:rPr>
              <w:t>Primary key</w:t>
            </w:r>
            <w:r>
              <w:t xml:space="preserve"> pub</w:t>
            </w:r>
            <w:r w:rsidR="00B7380F">
              <w:t>ID</w:t>
            </w:r>
          </w:p>
          <w:p w14:paraId="677A3E46" w14:textId="7549E92B" w:rsidR="007777B6" w:rsidRDefault="007777B6" w:rsidP="00FB725A">
            <w:r>
              <w:rPr>
                <w:b/>
              </w:rPr>
              <w:t xml:space="preserve">Foreign key </w:t>
            </w:r>
            <w:r w:rsidR="00353C2F">
              <w:t>docID</w:t>
            </w:r>
            <w:r>
              <w:t xml:space="preserve"> </w:t>
            </w:r>
            <w:r>
              <w:rPr>
                <w:b/>
              </w:rPr>
              <w:t xml:space="preserve">references </w:t>
            </w:r>
            <w:r w:rsidR="00B7380F">
              <w:t>Document</w:t>
            </w:r>
            <w:r>
              <w:t>(</w:t>
            </w:r>
            <w:r w:rsidR="00B7380F">
              <w:t>docID</w:t>
            </w:r>
            <w:r>
              <w:t>)</w:t>
            </w:r>
            <w:r>
              <w:rPr>
                <w:rStyle w:val="CommentReference"/>
              </w:rPr>
              <w:commentReference w:id="31"/>
            </w:r>
          </w:p>
          <w:p w14:paraId="57B3FE63" w14:textId="5935855B" w:rsidR="007777B6" w:rsidRPr="004919A0" w:rsidRDefault="007777B6" w:rsidP="00FB725A">
            <w:r>
              <w:rPr>
                <w:b/>
              </w:rPr>
              <w:t xml:space="preserve">Foreign key </w:t>
            </w:r>
            <w:r w:rsidR="00914938">
              <w:t>applican</w:t>
            </w:r>
            <w:r w:rsidR="00B7380F">
              <w:t>tID</w:t>
            </w:r>
            <w:r>
              <w:t xml:space="preserve"> </w:t>
            </w:r>
            <w:r>
              <w:rPr>
                <w:b/>
              </w:rPr>
              <w:t xml:space="preserve">references </w:t>
            </w:r>
            <w:r>
              <w:t>Applicant(applicant</w:t>
            </w:r>
            <w:r w:rsidR="00B7380F">
              <w:t>ID</w:t>
            </w:r>
            <w:r>
              <w:t xml:space="preserve">) </w:t>
            </w:r>
          </w:p>
        </w:tc>
      </w:tr>
      <w:tr w:rsidR="007777B6" w14:paraId="0FD3FE89" w14:textId="77777777" w:rsidTr="00FB725A">
        <w:tc>
          <w:tcPr>
            <w:tcW w:w="9242" w:type="dxa"/>
          </w:tcPr>
          <w:p w14:paraId="51770CB9" w14:textId="7781439A" w:rsidR="007777B6" w:rsidRDefault="007777B6" w:rsidP="00FB725A">
            <w:r>
              <w:rPr>
                <w:b/>
              </w:rPr>
              <w:t>Referee</w:t>
            </w:r>
            <w:r>
              <w:t xml:space="preserve"> (ref</w:t>
            </w:r>
            <w:r w:rsidR="00B7380F">
              <w:t>ID</w:t>
            </w:r>
            <w:r>
              <w:t>, application</w:t>
            </w:r>
            <w:r w:rsidR="00B7380F">
              <w:t>ID</w:t>
            </w:r>
            <w:r>
              <w:t xml:space="preserve">, name, relation, phone, email, </w:t>
            </w:r>
            <w:r w:rsidR="00165086">
              <w:t>p</w:t>
            </w:r>
            <w:r w:rsidR="00165086" w:rsidRPr="00513B69">
              <w:t>rofession</w:t>
            </w:r>
            <w:r w:rsidR="00165086">
              <w:t>,</w:t>
            </w:r>
            <w:r w:rsidR="00317EBD">
              <w:t xml:space="preserve"> </w:t>
            </w:r>
            <w:r>
              <w:t>academicLink, englishSpeaker, englishLiterate</w:t>
            </w:r>
            <w:r w:rsidR="00165086">
              <w:t>)</w:t>
            </w:r>
          </w:p>
          <w:p w14:paraId="5F2FEF92" w14:textId="5965228E" w:rsidR="007777B6" w:rsidRDefault="007777B6" w:rsidP="00FB725A">
            <w:r>
              <w:rPr>
                <w:b/>
              </w:rPr>
              <w:t>Primary key</w:t>
            </w:r>
            <w:r w:rsidR="0021739B">
              <w:t xml:space="preserve"> r</w:t>
            </w:r>
            <w:r>
              <w:t>ef</w:t>
            </w:r>
            <w:r w:rsidR="00B7380F">
              <w:t>ID</w:t>
            </w:r>
          </w:p>
          <w:p w14:paraId="4D069020" w14:textId="6D49D9A8" w:rsidR="007777B6" w:rsidRPr="009A6F14" w:rsidRDefault="007777B6" w:rsidP="00FB725A">
            <w:r>
              <w:rPr>
                <w:b/>
              </w:rPr>
              <w:t>Foreign key</w:t>
            </w:r>
            <w:r>
              <w:t xml:space="preserve"> application</w:t>
            </w:r>
            <w:r w:rsidR="00B7380F">
              <w:t>ID</w:t>
            </w:r>
            <w:r>
              <w:t xml:space="preserve"> </w:t>
            </w:r>
            <w:r>
              <w:rPr>
                <w:b/>
              </w:rPr>
              <w:t xml:space="preserve">references </w:t>
            </w:r>
            <w:r>
              <w:t>Application(application</w:t>
            </w:r>
            <w:r w:rsidR="00B7380F">
              <w:t>ID</w:t>
            </w:r>
            <w:r>
              <w:t>)</w:t>
            </w:r>
          </w:p>
        </w:tc>
      </w:tr>
      <w:tr w:rsidR="007777B6" w14:paraId="313CE776" w14:textId="77777777" w:rsidTr="00FB725A">
        <w:tc>
          <w:tcPr>
            <w:tcW w:w="9242" w:type="dxa"/>
          </w:tcPr>
          <w:p w14:paraId="52D87841" w14:textId="77777777" w:rsidR="007777B6" w:rsidRDefault="007777B6" w:rsidP="00FB725A">
            <w:r>
              <w:rPr>
                <w:b/>
              </w:rPr>
              <w:t>ResearchArea</w:t>
            </w:r>
            <w:r>
              <w:t xml:space="preserve"> (forCode, description, researchArea, generalArea)</w:t>
            </w:r>
          </w:p>
          <w:p w14:paraId="558A2F14" w14:textId="77777777" w:rsidR="007777B6" w:rsidRPr="00A46EEA" w:rsidRDefault="007777B6" w:rsidP="00FB725A">
            <w:r>
              <w:rPr>
                <w:b/>
              </w:rPr>
              <w:t>Primary key</w:t>
            </w:r>
            <w:r>
              <w:t xml:space="preserve"> forCode</w:t>
            </w:r>
          </w:p>
        </w:tc>
      </w:tr>
      <w:tr w:rsidR="007777B6" w14:paraId="731137D9" w14:textId="77777777" w:rsidTr="00FB725A">
        <w:tc>
          <w:tcPr>
            <w:tcW w:w="9242" w:type="dxa"/>
          </w:tcPr>
          <w:p w14:paraId="08886181" w14:textId="77777777" w:rsidR="007777B6" w:rsidRPr="008F3C92" w:rsidRDefault="007777B6" w:rsidP="00FB725A">
            <w:pPr>
              <w:rPr>
                <w:b/>
                <w:strike/>
              </w:rPr>
            </w:pPr>
            <w:r w:rsidRPr="008F3C92">
              <w:rPr>
                <w:b/>
                <w:strike/>
              </w:rPr>
              <w:t>RHDStaffMember</w:t>
            </w:r>
          </w:p>
        </w:tc>
      </w:tr>
      <w:tr w:rsidR="007777B6" w14:paraId="7CC1E99D" w14:textId="77777777" w:rsidTr="00FB725A">
        <w:tc>
          <w:tcPr>
            <w:tcW w:w="9242" w:type="dxa"/>
          </w:tcPr>
          <w:p w14:paraId="7698838E" w14:textId="5C8AD849" w:rsidR="007777B6" w:rsidRDefault="007777B6" w:rsidP="00FB725A">
            <w:r>
              <w:rPr>
                <w:b/>
              </w:rPr>
              <w:t xml:space="preserve">StudyLoadAndLocation </w:t>
            </w:r>
            <w:r>
              <w:t>(</w:t>
            </w:r>
            <w:r w:rsidRPr="008C2F0E">
              <w:rPr>
                <w:color w:val="C00000"/>
              </w:rPr>
              <w:t>loadLoc</w:t>
            </w:r>
            <w:r w:rsidR="00B7380F" w:rsidRPr="008C2F0E">
              <w:rPr>
                <w:color w:val="C00000"/>
              </w:rPr>
              <w:t>ID</w:t>
            </w:r>
            <w:r w:rsidRPr="008C2F0E">
              <w:rPr>
                <w:color w:val="C00000"/>
              </w:rPr>
              <w:t>, loadLocation</w:t>
            </w:r>
            <w:r>
              <w:t>)</w:t>
            </w:r>
          </w:p>
          <w:p w14:paraId="53FBC503" w14:textId="4F9AD98C" w:rsidR="007777B6" w:rsidRPr="008F3C92" w:rsidRDefault="007777B6" w:rsidP="00FB725A">
            <w:r>
              <w:rPr>
                <w:b/>
              </w:rPr>
              <w:t xml:space="preserve">Primary key </w:t>
            </w:r>
            <w:r w:rsidRPr="008C2F0E">
              <w:rPr>
                <w:color w:val="C00000"/>
              </w:rPr>
              <w:t>loadLoc</w:t>
            </w:r>
            <w:r w:rsidR="00B7380F" w:rsidRPr="008C2F0E">
              <w:rPr>
                <w:color w:val="C00000"/>
              </w:rPr>
              <w:t>ID</w:t>
            </w:r>
          </w:p>
        </w:tc>
      </w:tr>
      <w:tr w:rsidR="007777B6" w14:paraId="585F09D5" w14:textId="77777777" w:rsidTr="00FB725A">
        <w:tc>
          <w:tcPr>
            <w:tcW w:w="9242" w:type="dxa"/>
          </w:tcPr>
          <w:p w14:paraId="362C30F5" w14:textId="77777777" w:rsidR="007777B6" w:rsidRPr="009D6DE6" w:rsidRDefault="007777B6" w:rsidP="00FB725A">
            <w:pPr>
              <w:rPr>
                <w:b/>
                <w:strike/>
              </w:rPr>
            </w:pPr>
            <w:r w:rsidRPr="009D6DE6">
              <w:rPr>
                <w:b/>
                <w:strike/>
              </w:rPr>
              <w:t>Supervisor</w:t>
            </w:r>
          </w:p>
        </w:tc>
      </w:tr>
      <w:tr w:rsidR="007777B6" w14:paraId="267E9827" w14:textId="77777777" w:rsidTr="00FB725A">
        <w:tc>
          <w:tcPr>
            <w:tcW w:w="9242" w:type="dxa"/>
          </w:tcPr>
          <w:p w14:paraId="5109209F" w14:textId="4F3B5128" w:rsidR="007777B6" w:rsidRDefault="007777B6" w:rsidP="00FB725A">
            <w:r>
              <w:rPr>
                <w:b/>
              </w:rPr>
              <w:t>UniversityStaffMember</w:t>
            </w:r>
            <w:r>
              <w:t xml:space="preserve"> (staff</w:t>
            </w:r>
            <w:r w:rsidR="00B7380F">
              <w:t>ID</w:t>
            </w:r>
            <w:r>
              <w:t>, lName, fName, canSupervise)</w:t>
            </w:r>
          </w:p>
          <w:p w14:paraId="66355158" w14:textId="1FAAB641" w:rsidR="007777B6" w:rsidRPr="00B10ACB" w:rsidRDefault="007777B6" w:rsidP="00FB725A">
            <w:r>
              <w:rPr>
                <w:b/>
              </w:rPr>
              <w:lastRenderedPageBreak/>
              <w:t>Primary key</w:t>
            </w:r>
            <w:r>
              <w:t xml:space="preserve"> staff</w:t>
            </w:r>
            <w:r w:rsidR="00B7380F">
              <w:t>ID</w:t>
            </w:r>
          </w:p>
        </w:tc>
      </w:tr>
      <w:tr w:rsidR="007777B6" w14:paraId="3FBBAFE0" w14:textId="77777777" w:rsidTr="00FB725A">
        <w:tc>
          <w:tcPr>
            <w:tcW w:w="9242" w:type="dxa"/>
          </w:tcPr>
          <w:p w14:paraId="619FDB52" w14:textId="43BD8282" w:rsidR="007777B6" w:rsidRDefault="007777B6" w:rsidP="00FB725A">
            <w:r>
              <w:rPr>
                <w:b/>
              </w:rPr>
              <w:lastRenderedPageBreak/>
              <w:t xml:space="preserve">Visa </w:t>
            </w:r>
            <w:r>
              <w:t>(visa</w:t>
            </w:r>
            <w:r w:rsidR="00B7380F">
              <w:t>ID</w:t>
            </w:r>
            <w:r>
              <w:t xml:space="preserve">, </w:t>
            </w:r>
            <w:r w:rsidR="00353C2F">
              <w:t>docID</w:t>
            </w:r>
            <w:r>
              <w:t xml:space="preserve">, </w:t>
            </w:r>
            <w:r w:rsidR="00B7380F">
              <w:t>applicantID</w:t>
            </w:r>
            <w:r>
              <w:t>, visaStat</w:t>
            </w:r>
            <w:r w:rsidR="00B7380F">
              <w:t>ID</w:t>
            </w:r>
            <w:r>
              <w:t xml:space="preserve">, </w:t>
            </w:r>
            <w:r w:rsidR="007669CF">
              <w:t>o</w:t>
            </w:r>
            <w:r w:rsidR="007669CF" w:rsidRPr="007669CF">
              <w:t>riginCountryISOCode</w:t>
            </w:r>
            <w:r>
              <w:t>, val</w:t>
            </w:r>
            <w:r w:rsidR="00B7380F">
              <w:t>ID</w:t>
            </w:r>
            <w:r>
              <w:t>From, val</w:t>
            </w:r>
            <w:r w:rsidR="00B7380F">
              <w:t>ID</w:t>
            </w:r>
            <w:r>
              <w:t>To)</w:t>
            </w:r>
          </w:p>
          <w:p w14:paraId="6E347D3A" w14:textId="77777777" w:rsidR="007777B6" w:rsidRDefault="007777B6" w:rsidP="00FB725A">
            <w:r>
              <w:rPr>
                <w:b/>
              </w:rPr>
              <w:t>Primary key</w:t>
            </w:r>
            <w:r>
              <w:t xml:space="preserve"> visa</w:t>
            </w:r>
            <w:r w:rsidR="00B7380F">
              <w:t>ID</w:t>
            </w:r>
          </w:p>
          <w:p w14:paraId="06745568" w14:textId="3C863582" w:rsidR="00706FFC" w:rsidRPr="00E60B91" w:rsidRDefault="00A63F85" w:rsidP="00706FFC">
            <w:pPr>
              <w:rPr>
                <w:color w:val="C00000"/>
              </w:rPr>
            </w:pPr>
            <w:r>
              <w:rPr>
                <w:b/>
                <w:color w:val="C00000"/>
              </w:rPr>
              <w:t>Foreign</w:t>
            </w:r>
            <w:r w:rsidR="00706FFC" w:rsidRPr="00E60B91">
              <w:rPr>
                <w:b/>
                <w:color w:val="C00000"/>
              </w:rPr>
              <w:t xml:space="preserve"> key</w:t>
            </w:r>
            <w:r w:rsidR="00706FFC" w:rsidRPr="00E60B91">
              <w:rPr>
                <w:color w:val="C00000"/>
              </w:rPr>
              <w:t xml:space="preserve"> applicationID </w:t>
            </w:r>
            <w:r w:rsidR="00706FFC" w:rsidRPr="009B3982">
              <w:rPr>
                <w:b/>
                <w:color w:val="C00000"/>
              </w:rPr>
              <w:t xml:space="preserve">references </w:t>
            </w:r>
            <w:r w:rsidR="00706FFC" w:rsidRPr="00E60B91">
              <w:rPr>
                <w:color w:val="C00000"/>
              </w:rPr>
              <w:t>Application(applicationID)</w:t>
            </w:r>
          </w:p>
          <w:p w14:paraId="5973A64C" w14:textId="77777777" w:rsidR="00706FFC" w:rsidRPr="00591727" w:rsidRDefault="00A63F85" w:rsidP="00FB725A">
            <w:pPr>
              <w:rPr>
                <w:color w:val="C00000"/>
              </w:rPr>
            </w:pPr>
            <w:r w:rsidRPr="00591727">
              <w:rPr>
                <w:b/>
                <w:color w:val="C00000"/>
              </w:rPr>
              <w:t>Foreign key</w:t>
            </w:r>
            <w:r w:rsidRPr="00591727">
              <w:rPr>
                <w:color w:val="C00000"/>
              </w:rPr>
              <w:t xml:space="preserve"> docD</w:t>
            </w:r>
            <w:r w:rsidRPr="009B3982">
              <w:rPr>
                <w:b/>
                <w:color w:val="C00000"/>
              </w:rPr>
              <w:t xml:space="preserve"> references</w:t>
            </w:r>
            <w:r w:rsidRPr="00591727">
              <w:rPr>
                <w:color w:val="C00000"/>
              </w:rPr>
              <w:t xml:space="preserve"> Document (docID)</w:t>
            </w:r>
          </w:p>
          <w:p w14:paraId="4CADB9BF" w14:textId="5F2CFAE6" w:rsidR="00591727" w:rsidRPr="00646E63" w:rsidRDefault="00591727" w:rsidP="00237810">
            <w:r w:rsidRPr="00237810">
              <w:rPr>
                <w:b/>
                <w:color w:val="C00000"/>
              </w:rPr>
              <w:t>Foreign key</w:t>
            </w:r>
            <w:r w:rsidRPr="00237810">
              <w:rPr>
                <w:color w:val="C00000"/>
              </w:rPr>
              <w:t xml:space="preserve"> </w:t>
            </w:r>
            <w:r w:rsidR="00237810" w:rsidRPr="00237810">
              <w:rPr>
                <w:color w:val="C00000"/>
              </w:rPr>
              <w:t>originCountryISOCode</w:t>
            </w:r>
            <w:r w:rsidRPr="00BA5880">
              <w:rPr>
                <w:color w:val="C00000"/>
              </w:rPr>
              <w:t xml:space="preserve"> </w:t>
            </w:r>
            <w:r w:rsidR="00237810" w:rsidRPr="009B3982">
              <w:rPr>
                <w:b/>
                <w:color w:val="C00000"/>
              </w:rPr>
              <w:t>references</w:t>
            </w:r>
            <w:r w:rsidRPr="009B3982">
              <w:rPr>
                <w:b/>
                <w:color w:val="C00000"/>
              </w:rPr>
              <w:t xml:space="preserve"> </w:t>
            </w:r>
            <w:r w:rsidRPr="00BA5880">
              <w:rPr>
                <w:color w:val="C00000"/>
              </w:rPr>
              <w:t>Country(countryISOCode)</w:t>
            </w:r>
          </w:p>
        </w:tc>
      </w:tr>
    </w:tbl>
    <w:p w14:paraId="45215544" w14:textId="2AD0DF85" w:rsidR="00305577" w:rsidRDefault="00305577" w:rsidP="00305577">
      <w:pPr>
        <w:pStyle w:val="Heading3"/>
      </w:pPr>
      <w:bookmarkStart w:id="32" w:name="_Toc387301964"/>
      <w:r>
        <w:t>Lookup relations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8D084E" w14:paraId="2DFC0AA1" w14:textId="77777777" w:rsidTr="00582B49">
        <w:tc>
          <w:tcPr>
            <w:tcW w:w="9242" w:type="dxa"/>
          </w:tcPr>
          <w:p w14:paraId="4CB270C0" w14:textId="77777777" w:rsidR="008D084E" w:rsidRDefault="008D084E" w:rsidP="00582B49">
            <w:r>
              <w:rPr>
                <w:b/>
              </w:rPr>
              <w:t>ApplicationStatus</w:t>
            </w:r>
            <w:r>
              <w:t xml:space="preserve"> (appStatID, status, description)</w:t>
            </w:r>
          </w:p>
          <w:p w14:paraId="749C5F2C" w14:textId="77777777" w:rsidR="008D084E" w:rsidRPr="00DD0E3D" w:rsidRDefault="008D084E" w:rsidP="00582B49">
            <w:r>
              <w:rPr>
                <w:b/>
              </w:rPr>
              <w:t>Primary key</w:t>
            </w:r>
            <w:r>
              <w:t xml:space="preserve"> appStatID</w:t>
            </w:r>
          </w:p>
        </w:tc>
      </w:tr>
      <w:tr w:rsidR="008D084E" w14:paraId="010606BB" w14:textId="77777777" w:rsidTr="00582B49">
        <w:tc>
          <w:tcPr>
            <w:tcW w:w="9242" w:type="dxa"/>
          </w:tcPr>
          <w:p w14:paraId="1E8ED944" w14:textId="6931BC8C" w:rsidR="008D084E" w:rsidRDefault="008D084E" w:rsidP="00582B49">
            <w:r>
              <w:rPr>
                <w:b/>
              </w:rPr>
              <w:t xml:space="preserve">Decision Type </w:t>
            </w:r>
            <w:r>
              <w:t>(DecTypeID, type)</w:t>
            </w:r>
          </w:p>
          <w:p w14:paraId="16DEEBBA" w14:textId="15488513" w:rsidR="008D084E" w:rsidRPr="008D084E" w:rsidRDefault="008D084E" w:rsidP="00582B49">
            <w:r>
              <w:rPr>
                <w:b/>
              </w:rPr>
              <w:t xml:space="preserve">Primary key </w:t>
            </w:r>
            <w:r>
              <w:t>DecTypeID</w:t>
            </w:r>
          </w:p>
        </w:tc>
      </w:tr>
      <w:tr w:rsidR="00E07475" w14:paraId="305CAD5A" w14:textId="77777777" w:rsidTr="00E07475">
        <w:tc>
          <w:tcPr>
            <w:tcW w:w="9242" w:type="dxa"/>
          </w:tcPr>
          <w:p w14:paraId="07F360ED" w14:textId="77777777" w:rsidR="00E07475" w:rsidRDefault="00E07475" w:rsidP="00582B49">
            <w:r>
              <w:rPr>
                <w:b/>
              </w:rPr>
              <w:t xml:space="preserve">CorrespondenceMethod </w:t>
            </w:r>
            <w:r>
              <w:t>(corrMethID, method)</w:t>
            </w:r>
          </w:p>
          <w:p w14:paraId="1EDA1B79" w14:textId="77777777" w:rsidR="00E07475" w:rsidRPr="00742B5B" w:rsidRDefault="00E07475" w:rsidP="00582B49">
            <w:r>
              <w:rPr>
                <w:b/>
              </w:rPr>
              <w:t>Primary key</w:t>
            </w:r>
            <w:r>
              <w:t xml:space="preserve"> corrMethID</w:t>
            </w:r>
          </w:p>
        </w:tc>
      </w:tr>
      <w:tr w:rsidR="00E07475" w14:paraId="42C99977" w14:textId="77777777" w:rsidTr="00E07475">
        <w:tc>
          <w:tcPr>
            <w:tcW w:w="9242" w:type="dxa"/>
          </w:tcPr>
          <w:p w14:paraId="2443533B" w14:textId="77777777" w:rsidR="00E07475" w:rsidRDefault="00E07475" w:rsidP="00582B49">
            <w:r>
              <w:rPr>
                <w:b/>
              </w:rPr>
              <w:t>AwardType</w:t>
            </w:r>
            <w:r>
              <w:t xml:space="preserve"> (awardTypeID, award, description)</w:t>
            </w:r>
          </w:p>
          <w:p w14:paraId="45DCCDA2" w14:textId="77777777" w:rsidR="00E07475" w:rsidRPr="00BD3EEB" w:rsidRDefault="00E07475" w:rsidP="00582B49">
            <w:r>
              <w:rPr>
                <w:b/>
              </w:rPr>
              <w:t xml:space="preserve">Primary key </w:t>
            </w:r>
            <w:r>
              <w:t>awardTypeID</w:t>
            </w:r>
          </w:p>
        </w:tc>
      </w:tr>
      <w:tr w:rsidR="005F5E83" w14:paraId="6BC90C91" w14:textId="77777777" w:rsidTr="00E07475">
        <w:tc>
          <w:tcPr>
            <w:tcW w:w="9242" w:type="dxa"/>
          </w:tcPr>
          <w:p w14:paraId="0CB55658" w14:textId="23BE2EEF" w:rsidR="005F5E83" w:rsidRDefault="005F5E83" w:rsidP="00582B49">
            <w:r>
              <w:rPr>
                <w:b/>
              </w:rPr>
              <w:t xml:space="preserve">Payment Method </w:t>
            </w:r>
            <w:r>
              <w:t>(PayMethID, Method)</w:t>
            </w:r>
          </w:p>
          <w:p w14:paraId="22FD5595" w14:textId="7C5E6DB3" w:rsidR="005F5E83" w:rsidRPr="005F5E83" w:rsidRDefault="005F5E83" w:rsidP="00582B49">
            <w:r>
              <w:rPr>
                <w:b/>
              </w:rPr>
              <w:t>Primary key</w:t>
            </w:r>
            <w:r>
              <w:t xml:space="preserve"> PayMethID</w:t>
            </w:r>
          </w:p>
        </w:tc>
      </w:tr>
      <w:tr w:rsidR="00C823C1" w14:paraId="1E63A660" w14:textId="77777777" w:rsidTr="00C823C1">
        <w:tc>
          <w:tcPr>
            <w:tcW w:w="9242" w:type="dxa"/>
          </w:tcPr>
          <w:p w14:paraId="71D00ED8" w14:textId="77777777" w:rsidR="00C823C1" w:rsidRDefault="00C823C1" w:rsidP="00582B49">
            <w:r>
              <w:rPr>
                <w:b/>
              </w:rPr>
              <w:t>DocumentStatus</w:t>
            </w:r>
            <w:r>
              <w:t xml:space="preserve"> (</w:t>
            </w:r>
            <w:r w:rsidRPr="00E53FA9">
              <w:rPr>
                <w:color w:val="C00000"/>
              </w:rPr>
              <w:t>docStatID</w:t>
            </w:r>
            <w:r>
              <w:t>, status)</w:t>
            </w:r>
          </w:p>
          <w:p w14:paraId="55D66EC0" w14:textId="77777777" w:rsidR="00C823C1" w:rsidRPr="00143D59" w:rsidRDefault="00C823C1" w:rsidP="00582B49">
            <w:r>
              <w:rPr>
                <w:b/>
              </w:rPr>
              <w:t>Primary key</w:t>
            </w:r>
            <w:r>
              <w:t xml:space="preserve"> </w:t>
            </w:r>
            <w:r w:rsidRPr="00E53FA9">
              <w:rPr>
                <w:color w:val="C00000"/>
              </w:rPr>
              <w:t>docStatID</w:t>
            </w:r>
          </w:p>
        </w:tc>
      </w:tr>
      <w:tr w:rsidR="00C823C1" w14:paraId="7D384D0A" w14:textId="77777777" w:rsidTr="00C823C1">
        <w:tc>
          <w:tcPr>
            <w:tcW w:w="9242" w:type="dxa"/>
          </w:tcPr>
          <w:p w14:paraId="6FF2768E" w14:textId="77777777" w:rsidR="00C823C1" w:rsidRDefault="00C823C1" w:rsidP="00582B49">
            <w:r>
              <w:rPr>
                <w:b/>
              </w:rPr>
              <w:t xml:space="preserve">DocumentType </w:t>
            </w:r>
            <w:r w:rsidRPr="00E53FA9">
              <w:rPr>
                <w:color w:val="C00000"/>
              </w:rPr>
              <w:t>(docTypeID</w:t>
            </w:r>
            <w:r>
              <w:t>, type)</w:t>
            </w:r>
          </w:p>
          <w:p w14:paraId="43BB22F1" w14:textId="77777777" w:rsidR="00C823C1" w:rsidRPr="009866A7" w:rsidRDefault="00C823C1" w:rsidP="00582B49">
            <w:r>
              <w:rPr>
                <w:b/>
              </w:rPr>
              <w:t>Primary key</w:t>
            </w:r>
            <w:r>
              <w:t xml:space="preserve"> </w:t>
            </w:r>
            <w:r w:rsidRPr="00E53FA9">
              <w:rPr>
                <w:color w:val="C00000"/>
              </w:rPr>
              <w:t>docTypeID</w:t>
            </w:r>
          </w:p>
        </w:tc>
      </w:tr>
      <w:tr w:rsidR="00473F0C" w14:paraId="61E0DB92" w14:textId="77777777" w:rsidTr="00C823C1">
        <w:tc>
          <w:tcPr>
            <w:tcW w:w="9242" w:type="dxa"/>
          </w:tcPr>
          <w:p w14:paraId="0A546920" w14:textId="28EE64A0" w:rsidR="00473F0C" w:rsidRPr="00473F0C" w:rsidRDefault="00473F0C" w:rsidP="00582B49">
            <w:r>
              <w:rPr>
                <w:b/>
              </w:rPr>
              <w:t xml:space="preserve">Visa Status </w:t>
            </w:r>
            <w:r>
              <w:t>(VisaStatID, Status, Description)</w:t>
            </w:r>
          </w:p>
          <w:p w14:paraId="34EC21FE" w14:textId="5C9711C9" w:rsidR="00473F0C" w:rsidRPr="00473F0C" w:rsidRDefault="00473F0C" w:rsidP="00582B49">
            <w:pPr>
              <w:rPr>
                <w:b/>
              </w:rPr>
            </w:pPr>
            <w:r>
              <w:rPr>
                <w:b/>
              </w:rPr>
              <w:t xml:space="preserve">Primary key </w:t>
            </w:r>
            <w:r w:rsidRPr="00473F0C">
              <w:t>VisaStatID</w:t>
            </w:r>
          </w:p>
        </w:tc>
      </w:tr>
      <w:tr w:rsidR="00654651" w14:paraId="0ADD6C43" w14:textId="77777777" w:rsidTr="00C823C1">
        <w:tc>
          <w:tcPr>
            <w:tcW w:w="9242" w:type="dxa"/>
          </w:tcPr>
          <w:p w14:paraId="302CF247" w14:textId="47575C05" w:rsidR="00654651" w:rsidRDefault="00654651" w:rsidP="00582B49">
            <w:r>
              <w:rPr>
                <w:b/>
              </w:rPr>
              <w:t xml:space="preserve">Country </w:t>
            </w:r>
            <w:r>
              <w:t>(CountryISOCode, Name)</w:t>
            </w:r>
          </w:p>
          <w:p w14:paraId="4C163433" w14:textId="18336805" w:rsidR="00654651" w:rsidRPr="00654651" w:rsidRDefault="00654651" w:rsidP="00582B49">
            <w:r>
              <w:rPr>
                <w:b/>
              </w:rPr>
              <w:t>Primary key</w:t>
            </w:r>
            <w:r>
              <w:t xml:space="preserve"> CountryISOCode</w:t>
            </w:r>
          </w:p>
        </w:tc>
      </w:tr>
    </w:tbl>
    <w:p w14:paraId="2F78E9EA" w14:textId="77777777" w:rsidR="008D084E" w:rsidRPr="008D084E" w:rsidRDefault="008D084E" w:rsidP="008D084E">
      <w:pPr>
        <w:rPr>
          <w:lang w:eastAsia="en-AU"/>
        </w:rPr>
      </w:pPr>
    </w:p>
    <w:p w14:paraId="1E56F5E6" w14:textId="77777777" w:rsidR="007777B6" w:rsidRDefault="007777B6" w:rsidP="007777B6">
      <w:pPr>
        <w:pStyle w:val="Heading2"/>
      </w:pPr>
      <w:r>
        <w:t>Weak Entity types</w:t>
      </w:r>
      <w:bookmarkEnd w:id="3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7777B6" w14:paraId="104498A5" w14:textId="77777777" w:rsidTr="00FB725A">
        <w:tc>
          <w:tcPr>
            <w:tcW w:w="9242" w:type="dxa"/>
          </w:tcPr>
          <w:p w14:paraId="09244403" w14:textId="27E7CAB1" w:rsidR="007777B6" w:rsidRDefault="007777B6" w:rsidP="00FB725A">
            <w:r>
              <w:rPr>
                <w:b/>
              </w:rPr>
              <w:t xml:space="preserve">Checklist </w:t>
            </w:r>
            <w:r>
              <w:t>(application</w:t>
            </w:r>
            <w:r w:rsidR="00B7380F">
              <w:t>ID</w:t>
            </w:r>
            <w:r>
              <w:t>, addressConfirmed, degreeConfirmed, visaConfirmed, proposalConfirmed, hasResearchArea, hasPrimarySuper, payMethConfirmed, refrereesConfirmed, engProfConfirmed)</w:t>
            </w:r>
          </w:p>
          <w:p w14:paraId="4F51D731" w14:textId="76648E6F" w:rsidR="007777B6" w:rsidRDefault="007777B6" w:rsidP="00FB725A">
            <w:r>
              <w:rPr>
                <w:b/>
              </w:rPr>
              <w:t>Primary key</w:t>
            </w:r>
            <w:r>
              <w:t xml:space="preserve"> application</w:t>
            </w:r>
            <w:r w:rsidR="00B7380F">
              <w:t>ID</w:t>
            </w:r>
          </w:p>
          <w:p w14:paraId="11B9642C" w14:textId="59D1DC49" w:rsidR="007777B6" w:rsidRPr="00BB1710" w:rsidRDefault="007777B6" w:rsidP="00FB725A">
            <w:r>
              <w:rPr>
                <w:b/>
              </w:rPr>
              <w:t>Foreign key</w:t>
            </w:r>
            <w:r>
              <w:t xml:space="preserve"> application</w:t>
            </w:r>
            <w:r w:rsidR="00B7380F">
              <w:t>ID</w:t>
            </w:r>
            <w:r>
              <w:t xml:space="preserve"> </w:t>
            </w:r>
            <w:r>
              <w:rPr>
                <w:b/>
              </w:rPr>
              <w:t>references</w:t>
            </w:r>
            <w:r>
              <w:t xml:space="preserve"> Application(application</w:t>
            </w:r>
            <w:r w:rsidR="00B7380F">
              <w:t>ID</w:t>
            </w:r>
            <w:r>
              <w:t>)</w:t>
            </w:r>
          </w:p>
        </w:tc>
      </w:tr>
      <w:tr w:rsidR="007777B6" w14:paraId="6DD874C2" w14:textId="77777777" w:rsidTr="00FB725A">
        <w:tc>
          <w:tcPr>
            <w:tcW w:w="9242" w:type="dxa"/>
          </w:tcPr>
          <w:p w14:paraId="32A0AF4F" w14:textId="2A1089FD" w:rsidR="007777B6" w:rsidRDefault="007777B6" w:rsidP="00FB725A">
            <w:r>
              <w:rPr>
                <w:b/>
              </w:rPr>
              <w:t xml:space="preserve">Correspondence </w:t>
            </w:r>
            <w:r>
              <w:t>(corr</w:t>
            </w:r>
            <w:r w:rsidR="00B7380F">
              <w:t>ID</w:t>
            </w:r>
            <w:r>
              <w:t xml:space="preserve">, date, summary, message, </w:t>
            </w:r>
            <w:r w:rsidR="00B7380F">
              <w:t>applicaitID</w:t>
            </w:r>
            <w:r>
              <w:t>, staff</w:t>
            </w:r>
            <w:r w:rsidR="00B7380F">
              <w:t>ID</w:t>
            </w:r>
            <w:r>
              <w:t>, corrMeth</w:t>
            </w:r>
            <w:r w:rsidR="00B7380F">
              <w:t>ID</w:t>
            </w:r>
            <w:r>
              <w:t>, toUniversity</w:t>
            </w:r>
          </w:p>
          <w:p w14:paraId="59723A78" w14:textId="719CEDF2" w:rsidR="007777B6" w:rsidRDefault="007777B6" w:rsidP="00FB725A">
            <w:r>
              <w:rPr>
                <w:b/>
              </w:rPr>
              <w:t>Primary key</w:t>
            </w:r>
            <w:r>
              <w:t xml:space="preserve"> corr</w:t>
            </w:r>
            <w:r w:rsidR="00B7380F">
              <w:t>ID</w:t>
            </w:r>
          </w:p>
          <w:p w14:paraId="0E3A0675" w14:textId="07C9CB37" w:rsidR="007777B6" w:rsidRDefault="007777B6" w:rsidP="00FB725A">
            <w:r>
              <w:rPr>
                <w:b/>
              </w:rPr>
              <w:t>Foreign key</w:t>
            </w:r>
            <w:r>
              <w:t xml:space="preserve"> </w:t>
            </w:r>
            <w:r w:rsidR="00862000">
              <w:t>applican</w:t>
            </w:r>
            <w:r w:rsidR="00B7380F">
              <w:t>tID</w:t>
            </w:r>
            <w:r>
              <w:t xml:space="preserve"> </w:t>
            </w:r>
            <w:r>
              <w:rPr>
                <w:b/>
              </w:rPr>
              <w:t>references</w:t>
            </w:r>
            <w:r>
              <w:t xml:space="preserve"> Applicant(applicant</w:t>
            </w:r>
            <w:r w:rsidR="00B7380F">
              <w:t>ID</w:t>
            </w:r>
            <w:r>
              <w:t>)</w:t>
            </w:r>
          </w:p>
          <w:p w14:paraId="7DCC5FDD" w14:textId="6DB0F39B" w:rsidR="009B3982" w:rsidRPr="002E0192" w:rsidRDefault="009B3982" w:rsidP="00FB725A">
            <w:pPr>
              <w:rPr>
                <w:color w:val="C00000"/>
              </w:rPr>
            </w:pPr>
            <w:r w:rsidRPr="002E0192">
              <w:rPr>
                <w:b/>
                <w:color w:val="C00000"/>
              </w:rPr>
              <w:t>Foreign key</w:t>
            </w:r>
            <w:r w:rsidRPr="002E0192">
              <w:rPr>
                <w:color w:val="C00000"/>
              </w:rPr>
              <w:t xml:space="preserve"> a</w:t>
            </w:r>
            <w:r w:rsidR="000D705E" w:rsidRPr="002E0192">
              <w:rPr>
                <w:color w:val="C00000"/>
              </w:rPr>
              <w:t>ppStat</w:t>
            </w:r>
            <w:r w:rsidRPr="002E0192">
              <w:rPr>
                <w:color w:val="C00000"/>
              </w:rPr>
              <w:t xml:space="preserve">ID </w:t>
            </w:r>
            <w:r w:rsidRPr="002E0192">
              <w:rPr>
                <w:b/>
                <w:color w:val="C00000"/>
              </w:rPr>
              <w:t>references</w:t>
            </w:r>
            <w:r w:rsidRPr="002E0192">
              <w:rPr>
                <w:color w:val="C00000"/>
              </w:rPr>
              <w:t xml:space="preserve"> </w:t>
            </w:r>
            <w:r w:rsidR="000D705E" w:rsidRPr="002E0192">
              <w:rPr>
                <w:color w:val="C00000"/>
              </w:rPr>
              <w:t>ApplicationStatus(appStatID)</w:t>
            </w:r>
          </w:p>
          <w:p w14:paraId="63166974" w14:textId="4B302C16" w:rsidR="007777B6" w:rsidRPr="00A0237A" w:rsidRDefault="007777B6" w:rsidP="00FB725A">
            <w:r>
              <w:rPr>
                <w:b/>
              </w:rPr>
              <w:t>Foreign key</w:t>
            </w:r>
            <w:r>
              <w:t xml:space="preserve"> staff</w:t>
            </w:r>
            <w:r w:rsidR="00B7380F">
              <w:t>ID</w:t>
            </w:r>
            <w:r>
              <w:t xml:space="preserve"> </w:t>
            </w:r>
            <w:r>
              <w:rPr>
                <w:b/>
              </w:rPr>
              <w:t xml:space="preserve">references </w:t>
            </w:r>
            <w:r>
              <w:t>UniversityStaffMember(staff</w:t>
            </w:r>
            <w:r w:rsidR="00B7380F">
              <w:t>ID</w:t>
            </w:r>
            <w:r>
              <w:t>)</w:t>
            </w:r>
          </w:p>
        </w:tc>
      </w:tr>
      <w:tr w:rsidR="007777B6" w14:paraId="344B65D0" w14:textId="77777777" w:rsidTr="00FB725A">
        <w:tc>
          <w:tcPr>
            <w:tcW w:w="9242" w:type="dxa"/>
          </w:tcPr>
          <w:p w14:paraId="24042CB7" w14:textId="1E34C98D" w:rsidR="007777B6" w:rsidRDefault="007777B6" w:rsidP="00FB725A">
            <w:r>
              <w:rPr>
                <w:b/>
              </w:rPr>
              <w:t>Decision</w:t>
            </w:r>
            <w:r>
              <w:t xml:space="preserve"> (dec</w:t>
            </w:r>
            <w:r w:rsidR="00B7380F">
              <w:t>ID</w:t>
            </w:r>
            <w:r>
              <w:t>, date, comment, application</w:t>
            </w:r>
            <w:r w:rsidR="00B7380F">
              <w:t>ID</w:t>
            </w:r>
            <w:r>
              <w:t>, staff</w:t>
            </w:r>
            <w:r w:rsidR="00B7380F">
              <w:t>ID</w:t>
            </w:r>
            <w:r>
              <w:t>)</w:t>
            </w:r>
          </w:p>
          <w:p w14:paraId="4F34343B" w14:textId="2E568659" w:rsidR="007777B6" w:rsidRDefault="007777B6" w:rsidP="00FB725A">
            <w:r>
              <w:rPr>
                <w:b/>
              </w:rPr>
              <w:t>Foreign key</w:t>
            </w:r>
            <w:r>
              <w:t xml:space="preserve"> application</w:t>
            </w:r>
            <w:r w:rsidR="00B7380F">
              <w:t>ID</w:t>
            </w:r>
            <w:r>
              <w:t xml:space="preserve"> </w:t>
            </w:r>
            <w:r>
              <w:rPr>
                <w:b/>
              </w:rPr>
              <w:t xml:space="preserve">references </w:t>
            </w:r>
            <w:r>
              <w:t>Application(application</w:t>
            </w:r>
            <w:r w:rsidR="00B7380F">
              <w:t>ID</w:t>
            </w:r>
            <w:r>
              <w:t>)</w:t>
            </w:r>
          </w:p>
          <w:p w14:paraId="61AB3900" w14:textId="77777777" w:rsidR="007777B6" w:rsidRDefault="007777B6" w:rsidP="00FB725A">
            <w:r>
              <w:rPr>
                <w:b/>
              </w:rPr>
              <w:t>Foreign key</w:t>
            </w:r>
            <w:r>
              <w:t xml:space="preserve"> staff</w:t>
            </w:r>
            <w:r w:rsidR="00B7380F">
              <w:t>ID</w:t>
            </w:r>
            <w:r>
              <w:t xml:space="preserve"> </w:t>
            </w:r>
            <w:r>
              <w:rPr>
                <w:b/>
              </w:rPr>
              <w:t xml:space="preserve">references </w:t>
            </w:r>
            <w:r>
              <w:t>UniversityStaffMember(staff</w:t>
            </w:r>
            <w:r w:rsidR="00B7380F">
              <w:t>ID</w:t>
            </w:r>
            <w:r>
              <w:t>)</w:t>
            </w:r>
          </w:p>
          <w:p w14:paraId="20C4ADC7" w14:textId="64CE32AF" w:rsidR="00476015" w:rsidRPr="00887364" w:rsidRDefault="00476015" w:rsidP="00476015">
            <w:r w:rsidRPr="00E60DFF">
              <w:rPr>
                <w:b/>
                <w:color w:val="C00000"/>
              </w:rPr>
              <w:t xml:space="preserve">Foreign key </w:t>
            </w:r>
            <w:r w:rsidRPr="00E60DFF">
              <w:rPr>
                <w:color w:val="C00000"/>
              </w:rPr>
              <w:t xml:space="preserve">decTypeID </w:t>
            </w:r>
            <w:r w:rsidRPr="00E60DFF">
              <w:rPr>
                <w:b/>
                <w:color w:val="C00000"/>
              </w:rPr>
              <w:t>references</w:t>
            </w:r>
            <w:r w:rsidRPr="00E60DFF">
              <w:rPr>
                <w:color w:val="C00000"/>
              </w:rPr>
              <w:t xml:space="preserve"> DecisionType</w:t>
            </w:r>
          </w:p>
        </w:tc>
      </w:tr>
    </w:tbl>
    <w:p w14:paraId="409245B2" w14:textId="77777777" w:rsidR="00C328EA" w:rsidRDefault="00C328EA" w:rsidP="00377A7C">
      <w:pPr>
        <w:pStyle w:val="Heading2"/>
        <w:sectPr w:rsidR="00C328EA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4B8DB115" w14:textId="5C68EE7E" w:rsidR="007777B6" w:rsidRDefault="00377A7C" w:rsidP="00C87209">
      <w:pPr>
        <w:pStyle w:val="Heading2"/>
      </w:pPr>
      <w:bookmarkStart w:id="33" w:name="_Toc387301965"/>
      <w:r>
        <w:lastRenderedPageBreak/>
        <w:t>One-to-many binary relationships</w:t>
      </w:r>
      <w:bookmarkEnd w:id="33"/>
    </w:p>
    <w:tbl>
      <w:tblPr>
        <w:tblStyle w:val="TableGrid"/>
        <w:tblW w:w="14142" w:type="dxa"/>
        <w:tblLayout w:type="fixed"/>
        <w:tblLook w:val="04A0" w:firstRow="1" w:lastRow="0" w:firstColumn="1" w:lastColumn="0" w:noHBand="0" w:noVBand="1"/>
      </w:tblPr>
      <w:tblGrid>
        <w:gridCol w:w="2376"/>
        <w:gridCol w:w="1131"/>
        <w:gridCol w:w="2413"/>
        <w:gridCol w:w="1276"/>
        <w:gridCol w:w="2835"/>
        <w:gridCol w:w="2835"/>
        <w:gridCol w:w="1276"/>
      </w:tblGrid>
      <w:tr w:rsidR="00C87209" w14:paraId="25B611EC" w14:textId="77777777" w:rsidTr="00C87209">
        <w:tc>
          <w:tcPr>
            <w:tcW w:w="2376" w:type="dxa"/>
          </w:tcPr>
          <w:p w14:paraId="0FB1449C" w14:textId="7C54CDD2" w:rsidR="00C328EA" w:rsidRPr="001320AF" w:rsidRDefault="00C328EA" w:rsidP="00C328EA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Relationship name</w:t>
            </w:r>
          </w:p>
        </w:tc>
        <w:tc>
          <w:tcPr>
            <w:tcW w:w="1131" w:type="dxa"/>
          </w:tcPr>
          <w:p w14:paraId="0415D203" w14:textId="7111D036" w:rsidR="00C328EA" w:rsidRPr="001320AF" w:rsidRDefault="00C328EA" w:rsidP="00C328EA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Rel</w:t>
            </w:r>
            <w:r w:rsidR="00C87209">
              <w:rPr>
                <w:b/>
                <w:lang w:eastAsia="en-AU"/>
              </w:rPr>
              <w:t>.s</w:t>
            </w:r>
            <w:r w:rsidRPr="001320AF">
              <w:rPr>
                <w:b/>
                <w:lang w:eastAsia="en-AU"/>
              </w:rPr>
              <w:t>hip</w:t>
            </w:r>
          </w:p>
          <w:p w14:paraId="1EA1D6B0" w14:textId="61E73A47" w:rsidR="00C328EA" w:rsidRPr="001320AF" w:rsidRDefault="00C328EA" w:rsidP="00C328EA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number</w:t>
            </w:r>
          </w:p>
        </w:tc>
        <w:tc>
          <w:tcPr>
            <w:tcW w:w="2413" w:type="dxa"/>
          </w:tcPr>
          <w:p w14:paraId="41B5D263" w14:textId="7EB399F8" w:rsidR="00C328EA" w:rsidRPr="001320AF" w:rsidRDefault="00C328EA" w:rsidP="00C328EA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Parent relation</w:t>
            </w:r>
          </w:p>
        </w:tc>
        <w:tc>
          <w:tcPr>
            <w:tcW w:w="1276" w:type="dxa"/>
          </w:tcPr>
          <w:p w14:paraId="7754FF7F" w14:textId="4B26B9AD" w:rsidR="00C328EA" w:rsidRPr="001320AF" w:rsidRDefault="00C328EA" w:rsidP="00C328EA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Parent multiplicity</w:t>
            </w:r>
          </w:p>
        </w:tc>
        <w:tc>
          <w:tcPr>
            <w:tcW w:w="2835" w:type="dxa"/>
          </w:tcPr>
          <w:p w14:paraId="12DA9BAF" w14:textId="7505EEC4" w:rsidR="00C328EA" w:rsidRPr="001320AF" w:rsidRDefault="00704D8E" w:rsidP="00C328EA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Foreign Keys</w:t>
            </w:r>
          </w:p>
        </w:tc>
        <w:tc>
          <w:tcPr>
            <w:tcW w:w="2835" w:type="dxa"/>
          </w:tcPr>
          <w:p w14:paraId="6793354E" w14:textId="19013CA2" w:rsidR="00C328EA" w:rsidRPr="001320AF" w:rsidRDefault="00704D8E" w:rsidP="00C328EA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Child relation</w:t>
            </w:r>
          </w:p>
        </w:tc>
        <w:tc>
          <w:tcPr>
            <w:tcW w:w="1276" w:type="dxa"/>
          </w:tcPr>
          <w:p w14:paraId="1570DC09" w14:textId="5F7FD16A" w:rsidR="00C328EA" w:rsidRPr="001320AF" w:rsidRDefault="00704D8E" w:rsidP="00C328EA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Child multiplicity</w:t>
            </w:r>
          </w:p>
        </w:tc>
      </w:tr>
      <w:tr w:rsidR="00C87209" w14:paraId="44B2041E" w14:textId="77777777" w:rsidTr="00C87209">
        <w:tc>
          <w:tcPr>
            <w:tcW w:w="2376" w:type="dxa"/>
          </w:tcPr>
          <w:p w14:paraId="54DA5D9B" w14:textId="01A63956" w:rsidR="00C328EA" w:rsidRDefault="001320AF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authored</w:t>
            </w:r>
          </w:p>
        </w:tc>
        <w:tc>
          <w:tcPr>
            <w:tcW w:w="1131" w:type="dxa"/>
          </w:tcPr>
          <w:p w14:paraId="5845D91A" w14:textId="77777777" w:rsidR="00C328EA" w:rsidRDefault="00C328EA" w:rsidP="00C328EA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0AA69377" w14:textId="60F2420D" w:rsidR="00C328EA" w:rsidRDefault="001320AF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Applicant</w:t>
            </w:r>
          </w:p>
        </w:tc>
        <w:tc>
          <w:tcPr>
            <w:tcW w:w="1276" w:type="dxa"/>
          </w:tcPr>
          <w:p w14:paraId="3373E79D" w14:textId="48DCD433" w:rsidR="00C328EA" w:rsidRDefault="001320AF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00895266" w14:textId="5AC587E9" w:rsidR="00C328EA" w:rsidRDefault="001320AF" w:rsidP="00C328EA">
            <w:pPr>
              <w:rPr>
                <w:lang w:eastAsia="en-AU"/>
              </w:rPr>
            </w:pPr>
            <w:commentRangeStart w:id="34"/>
            <w:r>
              <w:rPr>
                <w:lang w:eastAsia="en-AU"/>
              </w:rPr>
              <w:t>ApplicantID</w:t>
            </w:r>
            <w:commentRangeEnd w:id="34"/>
            <w:r w:rsidR="00F55A3E">
              <w:rPr>
                <w:rStyle w:val="CommentReference"/>
              </w:rPr>
              <w:commentReference w:id="34"/>
            </w:r>
          </w:p>
        </w:tc>
        <w:tc>
          <w:tcPr>
            <w:tcW w:w="2835" w:type="dxa"/>
          </w:tcPr>
          <w:p w14:paraId="2F2AB6CC" w14:textId="66FBD840" w:rsidR="00C328EA" w:rsidRDefault="001320AF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Publication</w:t>
            </w:r>
          </w:p>
        </w:tc>
        <w:tc>
          <w:tcPr>
            <w:tcW w:w="1276" w:type="dxa"/>
          </w:tcPr>
          <w:p w14:paraId="14B37C3E" w14:textId="66A3EA96" w:rsidR="00C328EA" w:rsidRDefault="001320AF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F55A3E" w14:paraId="0DFE1D0D" w14:textId="77777777" w:rsidTr="00C87209">
        <w:tc>
          <w:tcPr>
            <w:tcW w:w="2376" w:type="dxa"/>
          </w:tcPr>
          <w:p w14:paraId="3374867B" w14:textId="68AD3591" w:rsidR="00F55A3E" w:rsidRDefault="00F55A3E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submits</w:t>
            </w:r>
          </w:p>
        </w:tc>
        <w:tc>
          <w:tcPr>
            <w:tcW w:w="1131" w:type="dxa"/>
          </w:tcPr>
          <w:p w14:paraId="1857F075" w14:textId="77777777" w:rsidR="00F55A3E" w:rsidRDefault="00F55A3E" w:rsidP="00C328EA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00B06ED5" w14:textId="57ECDE35" w:rsidR="00F55A3E" w:rsidRDefault="00F55A3E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Applicant</w:t>
            </w:r>
          </w:p>
        </w:tc>
        <w:tc>
          <w:tcPr>
            <w:tcW w:w="1276" w:type="dxa"/>
          </w:tcPr>
          <w:p w14:paraId="0B9888F2" w14:textId="7336F2C5" w:rsidR="00F55A3E" w:rsidRDefault="00DF5FC5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75CA5BCB" w14:textId="6D4CD99B" w:rsidR="00F55A3E" w:rsidRDefault="00F55A3E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ApplicantID</w:t>
            </w:r>
          </w:p>
        </w:tc>
        <w:tc>
          <w:tcPr>
            <w:tcW w:w="2835" w:type="dxa"/>
          </w:tcPr>
          <w:p w14:paraId="6F3062B5" w14:textId="38450147" w:rsidR="00F55A3E" w:rsidRDefault="00F55A3E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Application</w:t>
            </w:r>
          </w:p>
        </w:tc>
        <w:tc>
          <w:tcPr>
            <w:tcW w:w="1276" w:type="dxa"/>
          </w:tcPr>
          <w:p w14:paraId="2E47A7D3" w14:textId="438DF6F6" w:rsidR="00F55A3E" w:rsidRDefault="007F1593" w:rsidP="00C328EA">
            <w:pPr>
              <w:rPr>
                <w:lang w:eastAsia="en-AU"/>
              </w:rPr>
            </w:pPr>
            <w:commentRangeStart w:id="35"/>
            <w:r>
              <w:rPr>
                <w:lang w:eastAsia="en-AU"/>
              </w:rPr>
              <w:t>0</w:t>
            </w:r>
            <w:r w:rsidR="00F55A3E">
              <w:rPr>
                <w:lang w:eastAsia="en-AU"/>
              </w:rPr>
              <w:t>..*</w:t>
            </w:r>
            <w:commentRangeEnd w:id="35"/>
            <w:r>
              <w:rPr>
                <w:rStyle w:val="CommentReference"/>
              </w:rPr>
              <w:commentReference w:id="35"/>
            </w:r>
          </w:p>
        </w:tc>
      </w:tr>
      <w:tr w:rsidR="00F55A3E" w14:paraId="0886547B" w14:textId="77777777" w:rsidTr="00C87209">
        <w:tc>
          <w:tcPr>
            <w:tcW w:w="2376" w:type="dxa"/>
          </w:tcPr>
          <w:p w14:paraId="3B33813F" w14:textId="7A760C62" w:rsidR="00F55A3E" w:rsidRPr="00997265" w:rsidRDefault="00F55A3E" w:rsidP="00C328EA">
            <w:pPr>
              <w:rPr>
                <w:i/>
                <w:lang w:eastAsia="en-AU"/>
              </w:rPr>
            </w:pPr>
            <w:r>
              <w:rPr>
                <w:lang w:eastAsia="en-AU"/>
              </w:rPr>
              <w:t>corresponds with</w:t>
            </w:r>
            <w:r w:rsidR="00997265">
              <w:rPr>
                <w:lang w:eastAsia="en-AU"/>
              </w:rPr>
              <w:t xml:space="preserve"> (</w:t>
            </w:r>
            <w:r w:rsidR="00997265">
              <w:rPr>
                <w:i/>
                <w:lang w:eastAsia="en-AU"/>
              </w:rPr>
              <w:t>non-identifying)</w:t>
            </w:r>
          </w:p>
        </w:tc>
        <w:tc>
          <w:tcPr>
            <w:tcW w:w="1131" w:type="dxa"/>
          </w:tcPr>
          <w:p w14:paraId="41F2275A" w14:textId="77777777" w:rsidR="00F55A3E" w:rsidRDefault="00F55A3E" w:rsidP="00C328EA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01DC7CE5" w14:textId="04EF675F" w:rsidR="00F55A3E" w:rsidRDefault="00F55A3E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Applicant</w:t>
            </w:r>
          </w:p>
        </w:tc>
        <w:tc>
          <w:tcPr>
            <w:tcW w:w="1276" w:type="dxa"/>
          </w:tcPr>
          <w:p w14:paraId="02AFFE77" w14:textId="6F5D4987" w:rsidR="00F55A3E" w:rsidRDefault="00F55A3E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34C1C139" w14:textId="5B320AF7" w:rsidR="00F55A3E" w:rsidRDefault="00F55A3E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ApplicantID</w:t>
            </w:r>
          </w:p>
        </w:tc>
        <w:tc>
          <w:tcPr>
            <w:tcW w:w="2835" w:type="dxa"/>
          </w:tcPr>
          <w:p w14:paraId="081E75B5" w14:textId="29DB7E86" w:rsidR="00F55A3E" w:rsidRDefault="00F55A3E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Correspondence</w:t>
            </w:r>
          </w:p>
        </w:tc>
        <w:tc>
          <w:tcPr>
            <w:tcW w:w="1276" w:type="dxa"/>
          </w:tcPr>
          <w:p w14:paraId="13964FF6" w14:textId="64919785" w:rsidR="00F55A3E" w:rsidRDefault="00F55A3E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997265" w14:paraId="3A4CBF10" w14:textId="77777777" w:rsidTr="00C87209">
        <w:tc>
          <w:tcPr>
            <w:tcW w:w="2376" w:type="dxa"/>
          </w:tcPr>
          <w:p w14:paraId="6D654773" w14:textId="26C0706A" w:rsidR="00997265" w:rsidRPr="00997265" w:rsidRDefault="00997265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corresponds with2 (</w:t>
            </w:r>
            <w:r>
              <w:rPr>
                <w:i/>
                <w:lang w:eastAsia="en-AU"/>
              </w:rPr>
              <w:t>non-identifying)</w:t>
            </w:r>
          </w:p>
        </w:tc>
        <w:tc>
          <w:tcPr>
            <w:tcW w:w="1131" w:type="dxa"/>
          </w:tcPr>
          <w:p w14:paraId="6172F3B9" w14:textId="77777777" w:rsidR="00997265" w:rsidRDefault="00997265" w:rsidP="00C328EA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11FCDE18" w14:textId="3FA54DED" w:rsidR="00997265" w:rsidRDefault="00997265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University Staff Member</w:t>
            </w:r>
          </w:p>
        </w:tc>
        <w:tc>
          <w:tcPr>
            <w:tcW w:w="1276" w:type="dxa"/>
          </w:tcPr>
          <w:p w14:paraId="2CE1090D" w14:textId="43AB5883" w:rsidR="00997265" w:rsidRDefault="00997265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5024F264" w14:textId="1F6F6425" w:rsidR="00997265" w:rsidRDefault="00997265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StaffID</w:t>
            </w:r>
          </w:p>
        </w:tc>
        <w:tc>
          <w:tcPr>
            <w:tcW w:w="2835" w:type="dxa"/>
          </w:tcPr>
          <w:p w14:paraId="3473C8C9" w14:textId="0F61AF05" w:rsidR="00997265" w:rsidRDefault="00997265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Correspondence</w:t>
            </w:r>
          </w:p>
        </w:tc>
        <w:tc>
          <w:tcPr>
            <w:tcW w:w="1276" w:type="dxa"/>
          </w:tcPr>
          <w:p w14:paraId="58EA946B" w14:textId="3184028C" w:rsidR="00997265" w:rsidRDefault="00997265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F55A3E" w14:paraId="14A58758" w14:textId="77777777" w:rsidTr="00C87209">
        <w:tc>
          <w:tcPr>
            <w:tcW w:w="2376" w:type="dxa"/>
          </w:tcPr>
          <w:p w14:paraId="2D6ED78D" w14:textId="496E78DF" w:rsidR="00F55A3E" w:rsidRDefault="0042006B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holds</w:t>
            </w:r>
          </w:p>
        </w:tc>
        <w:tc>
          <w:tcPr>
            <w:tcW w:w="1131" w:type="dxa"/>
          </w:tcPr>
          <w:p w14:paraId="1050026F" w14:textId="77777777" w:rsidR="00F55A3E" w:rsidRDefault="00F55A3E" w:rsidP="00C328EA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687A175E" w14:textId="79B1555B" w:rsidR="00F55A3E" w:rsidRDefault="0042006B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Applicant</w:t>
            </w:r>
          </w:p>
        </w:tc>
        <w:tc>
          <w:tcPr>
            <w:tcW w:w="1276" w:type="dxa"/>
          </w:tcPr>
          <w:p w14:paraId="2EDF5015" w14:textId="5EDAE24B" w:rsidR="00F55A3E" w:rsidRDefault="00DF5FC5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481014CA" w14:textId="5CC72A9B" w:rsidR="00F55A3E" w:rsidRDefault="00CA5EE2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ApplicantID</w:t>
            </w:r>
          </w:p>
        </w:tc>
        <w:tc>
          <w:tcPr>
            <w:tcW w:w="2835" w:type="dxa"/>
          </w:tcPr>
          <w:p w14:paraId="2BFA5716" w14:textId="5FBA6608" w:rsidR="00F55A3E" w:rsidRDefault="00CA5EE2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Degree</w:t>
            </w:r>
          </w:p>
        </w:tc>
        <w:tc>
          <w:tcPr>
            <w:tcW w:w="1276" w:type="dxa"/>
          </w:tcPr>
          <w:p w14:paraId="3DEBA855" w14:textId="0CE92610" w:rsidR="00F55A3E" w:rsidRDefault="00CA5EE2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CA5EE2" w14:paraId="1BF7BF0B" w14:textId="77777777" w:rsidTr="00C87209">
        <w:tc>
          <w:tcPr>
            <w:tcW w:w="2376" w:type="dxa"/>
          </w:tcPr>
          <w:p w14:paraId="75AEB3E8" w14:textId="294530AB" w:rsidR="00CA5EE2" w:rsidRDefault="00CA5EE2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lives in</w:t>
            </w:r>
          </w:p>
        </w:tc>
        <w:tc>
          <w:tcPr>
            <w:tcW w:w="1131" w:type="dxa"/>
          </w:tcPr>
          <w:p w14:paraId="4A38B7ED" w14:textId="77777777" w:rsidR="00CA5EE2" w:rsidRDefault="00CA5EE2" w:rsidP="00C328EA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7CF4E778" w14:textId="5E68E829" w:rsidR="00CA5EE2" w:rsidRDefault="00CA5EE2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Country</w:t>
            </w:r>
          </w:p>
        </w:tc>
        <w:tc>
          <w:tcPr>
            <w:tcW w:w="1276" w:type="dxa"/>
          </w:tcPr>
          <w:p w14:paraId="5A60E7C5" w14:textId="799F5724" w:rsidR="00CA5EE2" w:rsidRDefault="00CA5EE2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52A85019" w14:textId="70DEEFA5" w:rsidR="00CA5EE2" w:rsidRDefault="00CA5EE2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CountryISOCode</w:t>
            </w:r>
          </w:p>
        </w:tc>
        <w:tc>
          <w:tcPr>
            <w:tcW w:w="2835" w:type="dxa"/>
          </w:tcPr>
          <w:p w14:paraId="1E15BFA0" w14:textId="339C789D" w:rsidR="00CA5EE2" w:rsidRDefault="00CA5EE2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Applicant</w:t>
            </w:r>
          </w:p>
        </w:tc>
        <w:tc>
          <w:tcPr>
            <w:tcW w:w="1276" w:type="dxa"/>
          </w:tcPr>
          <w:p w14:paraId="43653038" w14:textId="45B93040" w:rsidR="00CA5EE2" w:rsidRDefault="007A0C70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7A0C70" w14:paraId="7A31FF56" w14:textId="77777777" w:rsidTr="00C87209">
        <w:tc>
          <w:tcPr>
            <w:tcW w:w="2376" w:type="dxa"/>
          </w:tcPr>
          <w:p w14:paraId="2863D5EA" w14:textId="07EEA755" w:rsidR="007A0C70" w:rsidRDefault="007A0C70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nationality of</w:t>
            </w:r>
          </w:p>
        </w:tc>
        <w:tc>
          <w:tcPr>
            <w:tcW w:w="1131" w:type="dxa"/>
          </w:tcPr>
          <w:p w14:paraId="19124375" w14:textId="77777777" w:rsidR="007A0C70" w:rsidRDefault="007A0C70" w:rsidP="00C328EA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6CB2A3FC" w14:textId="69962222" w:rsidR="007A0C70" w:rsidRDefault="007A0C70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Country</w:t>
            </w:r>
          </w:p>
        </w:tc>
        <w:tc>
          <w:tcPr>
            <w:tcW w:w="1276" w:type="dxa"/>
          </w:tcPr>
          <w:p w14:paraId="1C49FB80" w14:textId="3FA86807" w:rsidR="007A0C70" w:rsidRDefault="007A0C70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0..1</w:t>
            </w:r>
          </w:p>
        </w:tc>
        <w:tc>
          <w:tcPr>
            <w:tcW w:w="2835" w:type="dxa"/>
          </w:tcPr>
          <w:p w14:paraId="5D422834" w14:textId="65F7A6A9" w:rsidR="007A0C70" w:rsidRDefault="007A0C70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CountryISOCode</w:t>
            </w:r>
          </w:p>
        </w:tc>
        <w:tc>
          <w:tcPr>
            <w:tcW w:w="2835" w:type="dxa"/>
          </w:tcPr>
          <w:p w14:paraId="4E0D3067" w14:textId="68C198D4" w:rsidR="007A0C70" w:rsidRDefault="007A0C70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Applicant</w:t>
            </w:r>
          </w:p>
        </w:tc>
        <w:tc>
          <w:tcPr>
            <w:tcW w:w="1276" w:type="dxa"/>
          </w:tcPr>
          <w:p w14:paraId="6B06AD44" w14:textId="6610EB62" w:rsidR="007A0C70" w:rsidRDefault="007A0C70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0642E5" w14:paraId="005FCFB5" w14:textId="77777777" w:rsidTr="00C87209">
        <w:tc>
          <w:tcPr>
            <w:tcW w:w="2376" w:type="dxa"/>
          </w:tcPr>
          <w:p w14:paraId="45F45E5C" w14:textId="014D0094" w:rsidR="000642E5" w:rsidRDefault="000642E5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has a</w:t>
            </w:r>
          </w:p>
        </w:tc>
        <w:tc>
          <w:tcPr>
            <w:tcW w:w="1131" w:type="dxa"/>
          </w:tcPr>
          <w:p w14:paraId="4AD4CC2F" w14:textId="77777777" w:rsidR="000642E5" w:rsidRDefault="000642E5" w:rsidP="00C328EA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60A9FBF7" w14:textId="021BE870" w:rsidR="000642E5" w:rsidRDefault="000642E5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Visa Status</w:t>
            </w:r>
          </w:p>
        </w:tc>
        <w:tc>
          <w:tcPr>
            <w:tcW w:w="1276" w:type="dxa"/>
          </w:tcPr>
          <w:p w14:paraId="74342B36" w14:textId="03B0CCC9" w:rsidR="000642E5" w:rsidRDefault="000642E5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106AB9D2" w14:textId="30ACED8F" w:rsidR="000642E5" w:rsidRDefault="000642E5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VisaID</w:t>
            </w:r>
          </w:p>
        </w:tc>
        <w:tc>
          <w:tcPr>
            <w:tcW w:w="2835" w:type="dxa"/>
          </w:tcPr>
          <w:p w14:paraId="696762DC" w14:textId="75224A6E" w:rsidR="000642E5" w:rsidRDefault="000642E5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Visa</w:t>
            </w:r>
          </w:p>
        </w:tc>
        <w:tc>
          <w:tcPr>
            <w:tcW w:w="1276" w:type="dxa"/>
          </w:tcPr>
          <w:p w14:paraId="3E488D41" w14:textId="3F8E49A2" w:rsidR="000642E5" w:rsidRDefault="000642E5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0642E5" w14:paraId="613B8F3F" w14:textId="77777777" w:rsidTr="00C87209">
        <w:tc>
          <w:tcPr>
            <w:tcW w:w="2376" w:type="dxa"/>
          </w:tcPr>
          <w:p w14:paraId="11FDD151" w14:textId="479DB0F8" w:rsidR="000642E5" w:rsidRDefault="00154E8C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has a</w:t>
            </w:r>
          </w:p>
        </w:tc>
        <w:tc>
          <w:tcPr>
            <w:tcW w:w="1131" w:type="dxa"/>
          </w:tcPr>
          <w:p w14:paraId="5153DDD3" w14:textId="77777777" w:rsidR="000642E5" w:rsidRDefault="000642E5" w:rsidP="00C328EA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1971D9D9" w14:textId="079AFAD4" w:rsidR="000642E5" w:rsidRDefault="00154E8C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Document Status</w:t>
            </w:r>
          </w:p>
        </w:tc>
        <w:tc>
          <w:tcPr>
            <w:tcW w:w="1276" w:type="dxa"/>
          </w:tcPr>
          <w:p w14:paraId="3FBF066A" w14:textId="5F955D99" w:rsidR="000642E5" w:rsidRDefault="00154E8C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1E65ED45" w14:textId="00349479" w:rsidR="000642E5" w:rsidRDefault="00154E8C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DocStat</w:t>
            </w:r>
          </w:p>
        </w:tc>
        <w:tc>
          <w:tcPr>
            <w:tcW w:w="2835" w:type="dxa"/>
          </w:tcPr>
          <w:p w14:paraId="474C44F6" w14:textId="7C3089EB" w:rsidR="000642E5" w:rsidRDefault="00154E8C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Document</w:t>
            </w:r>
          </w:p>
        </w:tc>
        <w:tc>
          <w:tcPr>
            <w:tcW w:w="1276" w:type="dxa"/>
          </w:tcPr>
          <w:p w14:paraId="53FE637D" w14:textId="6D2803C4" w:rsidR="000642E5" w:rsidRDefault="00154E8C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154E8C" w14:paraId="4D923082" w14:textId="77777777" w:rsidTr="00C87209">
        <w:tc>
          <w:tcPr>
            <w:tcW w:w="2376" w:type="dxa"/>
          </w:tcPr>
          <w:p w14:paraId="0C0495F0" w14:textId="7C5BC8F5" w:rsidR="00154E8C" w:rsidRDefault="00154E8C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of</w:t>
            </w:r>
          </w:p>
        </w:tc>
        <w:tc>
          <w:tcPr>
            <w:tcW w:w="1131" w:type="dxa"/>
          </w:tcPr>
          <w:p w14:paraId="26F8BE67" w14:textId="77777777" w:rsidR="00154E8C" w:rsidRDefault="00154E8C" w:rsidP="00C328EA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2FAD4152" w14:textId="16CFB99B" w:rsidR="00154E8C" w:rsidRDefault="00F25FF5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Document Type</w:t>
            </w:r>
          </w:p>
        </w:tc>
        <w:tc>
          <w:tcPr>
            <w:tcW w:w="1276" w:type="dxa"/>
          </w:tcPr>
          <w:p w14:paraId="24AFC0B4" w14:textId="3A102EB3" w:rsidR="00154E8C" w:rsidRDefault="00F25FF5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05809209" w14:textId="34E1064F" w:rsidR="00154E8C" w:rsidRDefault="00F25FF5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DocTypeID</w:t>
            </w:r>
          </w:p>
        </w:tc>
        <w:tc>
          <w:tcPr>
            <w:tcW w:w="2835" w:type="dxa"/>
          </w:tcPr>
          <w:p w14:paraId="306F122D" w14:textId="37BBC1C4" w:rsidR="00154E8C" w:rsidRDefault="00F25FF5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Document</w:t>
            </w:r>
          </w:p>
        </w:tc>
        <w:tc>
          <w:tcPr>
            <w:tcW w:w="1276" w:type="dxa"/>
          </w:tcPr>
          <w:p w14:paraId="301916F3" w14:textId="39055777" w:rsidR="00154E8C" w:rsidRDefault="00F25FF5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F25FF5" w14:paraId="53779FD2" w14:textId="77777777" w:rsidTr="00C87209">
        <w:tc>
          <w:tcPr>
            <w:tcW w:w="2376" w:type="dxa"/>
          </w:tcPr>
          <w:p w14:paraId="58B73780" w14:textId="6DCE03FC" w:rsidR="00F25FF5" w:rsidRDefault="008C28ED" w:rsidP="00C328EA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will pay using </w:t>
            </w:r>
            <w:r w:rsidRPr="008C28ED">
              <w:rPr>
                <w:i/>
                <w:lang w:eastAsia="en-AU"/>
              </w:rPr>
              <w:t>(non-identifying)</w:t>
            </w:r>
          </w:p>
        </w:tc>
        <w:tc>
          <w:tcPr>
            <w:tcW w:w="1131" w:type="dxa"/>
          </w:tcPr>
          <w:p w14:paraId="07D90D15" w14:textId="77777777" w:rsidR="00F25FF5" w:rsidRDefault="00F25FF5" w:rsidP="00C328EA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2CD7A177" w14:textId="336AACA6" w:rsidR="00F25FF5" w:rsidRDefault="008C28ED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Payment Method</w:t>
            </w:r>
          </w:p>
        </w:tc>
        <w:tc>
          <w:tcPr>
            <w:tcW w:w="1276" w:type="dxa"/>
          </w:tcPr>
          <w:p w14:paraId="675A2CF7" w14:textId="1E6E22C7" w:rsidR="00F25FF5" w:rsidRDefault="008C28ED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0..1</w:t>
            </w:r>
          </w:p>
        </w:tc>
        <w:tc>
          <w:tcPr>
            <w:tcW w:w="2835" w:type="dxa"/>
          </w:tcPr>
          <w:p w14:paraId="097BFEAA" w14:textId="0238EC8C" w:rsidR="00F25FF5" w:rsidRDefault="008C28ED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PayMethID</w:t>
            </w:r>
          </w:p>
        </w:tc>
        <w:tc>
          <w:tcPr>
            <w:tcW w:w="2835" w:type="dxa"/>
          </w:tcPr>
          <w:p w14:paraId="74E567B1" w14:textId="5CD77430" w:rsidR="00F25FF5" w:rsidRDefault="008C28ED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Application</w:t>
            </w:r>
          </w:p>
        </w:tc>
        <w:tc>
          <w:tcPr>
            <w:tcW w:w="1276" w:type="dxa"/>
          </w:tcPr>
          <w:p w14:paraId="1FC7EA63" w14:textId="509135E9" w:rsidR="00F25FF5" w:rsidRDefault="008C28ED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8C28ED" w14:paraId="5252D38C" w14:textId="77777777" w:rsidTr="00C87209">
        <w:tc>
          <w:tcPr>
            <w:tcW w:w="2376" w:type="dxa"/>
          </w:tcPr>
          <w:p w14:paraId="1487DFE3" w14:textId="4217D047" w:rsidR="008C28ED" w:rsidRPr="00354932" w:rsidRDefault="00354932" w:rsidP="00C328EA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has a </w:t>
            </w:r>
            <w:r>
              <w:rPr>
                <w:i/>
                <w:lang w:eastAsia="en-AU"/>
              </w:rPr>
              <w:t>(non-identifying)</w:t>
            </w:r>
          </w:p>
        </w:tc>
        <w:tc>
          <w:tcPr>
            <w:tcW w:w="1131" w:type="dxa"/>
          </w:tcPr>
          <w:p w14:paraId="3BA4D6F7" w14:textId="77777777" w:rsidR="008C28ED" w:rsidRDefault="008C28ED" w:rsidP="00C328EA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3DD790DB" w14:textId="269E071D" w:rsidR="008C28ED" w:rsidRDefault="00354932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Application Status</w:t>
            </w:r>
          </w:p>
        </w:tc>
        <w:tc>
          <w:tcPr>
            <w:tcW w:w="1276" w:type="dxa"/>
          </w:tcPr>
          <w:p w14:paraId="11DCF435" w14:textId="1783BCC7" w:rsidR="008C28ED" w:rsidRDefault="00354932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64915624" w14:textId="33EDDE95" w:rsidR="008C28ED" w:rsidRDefault="00354932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AppStatusID</w:t>
            </w:r>
          </w:p>
        </w:tc>
        <w:tc>
          <w:tcPr>
            <w:tcW w:w="2835" w:type="dxa"/>
          </w:tcPr>
          <w:p w14:paraId="36A28875" w14:textId="4780CE20" w:rsidR="008C28ED" w:rsidRDefault="00354932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Checklist</w:t>
            </w:r>
          </w:p>
        </w:tc>
        <w:tc>
          <w:tcPr>
            <w:tcW w:w="1276" w:type="dxa"/>
          </w:tcPr>
          <w:p w14:paraId="1459C121" w14:textId="33706CDB" w:rsidR="008C28ED" w:rsidRDefault="00354932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354932" w14:paraId="65FEF334" w14:textId="77777777" w:rsidTr="00C87209">
        <w:tc>
          <w:tcPr>
            <w:tcW w:w="2376" w:type="dxa"/>
          </w:tcPr>
          <w:p w14:paraId="7690C7AF" w14:textId="3A07449A" w:rsidR="00354932" w:rsidRPr="004502F0" w:rsidRDefault="004502F0" w:rsidP="00C328EA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has a </w:t>
            </w:r>
            <w:r>
              <w:rPr>
                <w:i/>
                <w:lang w:eastAsia="en-AU"/>
              </w:rPr>
              <w:t>(non-identifying)</w:t>
            </w:r>
          </w:p>
        </w:tc>
        <w:tc>
          <w:tcPr>
            <w:tcW w:w="1131" w:type="dxa"/>
          </w:tcPr>
          <w:p w14:paraId="2B498514" w14:textId="77777777" w:rsidR="00354932" w:rsidRDefault="00354932" w:rsidP="00C328EA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3E831786" w14:textId="39AF6009" w:rsidR="00354932" w:rsidRDefault="00076E8F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Decision Type</w:t>
            </w:r>
          </w:p>
        </w:tc>
        <w:tc>
          <w:tcPr>
            <w:tcW w:w="1276" w:type="dxa"/>
          </w:tcPr>
          <w:p w14:paraId="462A3F8E" w14:textId="1804168F" w:rsidR="00354932" w:rsidRDefault="00076E8F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5DD4F630" w14:textId="21C1BF67" w:rsidR="00354932" w:rsidRDefault="00076E8F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DecTypeID</w:t>
            </w:r>
          </w:p>
        </w:tc>
        <w:tc>
          <w:tcPr>
            <w:tcW w:w="2835" w:type="dxa"/>
          </w:tcPr>
          <w:p w14:paraId="4DF573D7" w14:textId="385BE1BE" w:rsidR="00354932" w:rsidRDefault="005B3DEF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Decision</w:t>
            </w:r>
          </w:p>
        </w:tc>
        <w:tc>
          <w:tcPr>
            <w:tcW w:w="1276" w:type="dxa"/>
          </w:tcPr>
          <w:p w14:paraId="5C69E83A" w14:textId="37F00021" w:rsidR="00354932" w:rsidRDefault="005B3DEF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5B3DEF" w14:paraId="1E545A80" w14:textId="77777777" w:rsidTr="00C87209">
        <w:tc>
          <w:tcPr>
            <w:tcW w:w="2376" w:type="dxa"/>
          </w:tcPr>
          <w:p w14:paraId="740A94BD" w14:textId="796EA0FB" w:rsidR="005B3DEF" w:rsidRPr="00CF38D9" w:rsidRDefault="00CF38D9" w:rsidP="00C328EA">
            <w:pPr>
              <w:rPr>
                <w:i/>
                <w:lang w:eastAsia="en-AU"/>
              </w:rPr>
            </w:pPr>
            <w:r>
              <w:rPr>
                <w:lang w:eastAsia="en-AU"/>
              </w:rPr>
              <w:t xml:space="preserve">Decides2 </w:t>
            </w:r>
            <w:commentRangeStart w:id="36"/>
            <w:r>
              <w:rPr>
                <w:i/>
                <w:lang w:eastAsia="en-AU"/>
              </w:rPr>
              <w:t>(non-identifying)</w:t>
            </w:r>
            <w:commentRangeEnd w:id="36"/>
            <w:r>
              <w:rPr>
                <w:rStyle w:val="CommentReference"/>
              </w:rPr>
              <w:commentReference w:id="36"/>
            </w:r>
          </w:p>
        </w:tc>
        <w:tc>
          <w:tcPr>
            <w:tcW w:w="1131" w:type="dxa"/>
          </w:tcPr>
          <w:p w14:paraId="54F8F9A4" w14:textId="77777777" w:rsidR="005B3DEF" w:rsidRDefault="005B3DEF" w:rsidP="00C328EA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6E8DE077" w14:textId="6AAB1112" w:rsidR="005B3DEF" w:rsidRDefault="00CF38D9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University Staff Member</w:t>
            </w:r>
          </w:p>
        </w:tc>
        <w:tc>
          <w:tcPr>
            <w:tcW w:w="1276" w:type="dxa"/>
          </w:tcPr>
          <w:p w14:paraId="53E937E8" w14:textId="3FBAC55E" w:rsidR="005B3DEF" w:rsidRDefault="00CF38D9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351290BB" w14:textId="7B327B37" w:rsidR="005B3DEF" w:rsidRDefault="00CF38D9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StaffID</w:t>
            </w:r>
          </w:p>
        </w:tc>
        <w:tc>
          <w:tcPr>
            <w:tcW w:w="2835" w:type="dxa"/>
          </w:tcPr>
          <w:p w14:paraId="24471A6C" w14:textId="5AADE58A" w:rsidR="005B3DEF" w:rsidRDefault="00CF38D9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Decision</w:t>
            </w:r>
          </w:p>
        </w:tc>
        <w:tc>
          <w:tcPr>
            <w:tcW w:w="1276" w:type="dxa"/>
          </w:tcPr>
          <w:p w14:paraId="56CD5575" w14:textId="5C4BC303" w:rsidR="005B3DEF" w:rsidRDefault="00CF38D9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044B0B" w14:paraId="28F972E5" w14:textId="77777777" w:rsidTr="00C87209">
        <w:tc>
          <w:tcPr>
            <w:tcW w:w="2376" w:type="dxa"/>
          </w:tcPr>
          <w:p w14:paraId="0F39E550" w14:textId="634BE1BB" w:rsidR="00044B0B" w:rsidRDefault="00044B0B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will supervise</w:t>
            </w:r>
          </w:p>
        </w:tc>
        <w:tc>
          <w:tcPr>
            <w:tcW w:w="1131" w:type="dxa"/>
          </w:tcPr>
          <w:p w14:paraId="3B1EE390" w14:textId="77777777" w:rsidR="00044B0B" w:rsidRDefault="00044B0B" w:rsidP="00C328EA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2B0CD951" w14:textId="711FC169" w:rsidR="00044B0B" w:rsidRDefault="00044B0B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Application</w:t>
            </w:r>
          </w:p>
        </w:tc>
        <w:tc>
          <w:tcPr>
            <w:tcW w:w="1276" w:type="dxa"/>
          </w:tcPr>
          <w:p w14:paraId="26F9AF46" w14:textId="6A4BCA5C" w:rsidR="00044B0B" w:rsidRDefault="00044B0B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53C5E8C5" w14:textId="789F16F1" w:rsidR="00044B0B" w:rsidRDefault="00044B0B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ApplicationID</w:t>
            </w:r>
          </w:p>
        </w:tc>
        <w:tc>
          <w:tcPr>
            <w:tcW w:w="2835" w:type="dxa"/>
          </w:tcPr>
          <w:p w14:paraId="6A7FAD53" w14:textId="0A400E7F" w:rsidR="00044B0B" w:rsidRDefault="00044B0B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Supervise as</w:t>
            </w:r>
          </w:p>
        </w:tc>
        <w:tc>
          <w:tcPr>
            <w:tcW w:w="1276" w:type="dxa"/>
          </w:tcPr>
          <w:p w14:paraId="3F29283D" w14:textId="5678C3AD" w:rsidR="00044B0B" w:rsidRDefault="00044B0B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044B0B" w14:paraId="702C3CF0" w14:textId="77777777" w:rsidTr="00C87209">
        <w:tc>
          <w:tcPr>
            <w:tcW w:w="2376" w:type="dxa"/>
          </w:tcPr>
          <w:p w14:paraId="385F5CAC" w14:textId="505D03B5" w:rsidR="00044B0B" w:rsidRDefault="00AB48ED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will supervise2</w:t>
            </w:r>
          </w:p>
        </w:tc>
        <w:tc>
          <w:tcPr>
            <w:tcW w:w="1131" w:type="dxa"/>
          </w:tcPr>
          <w:p w14:paraId="3D731611" w14:textId="77777777" w:rsidR="00044B0B" w:rsidRDefault="00044B0B" w:rsidP="00C328EA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03224D04" w14:textId="4DE07CF1" w:rsidR="00044B0B" w:rsidRDefault="00735586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University Staff Member</w:t>
            </w:r>
          </w:p>
        </w:tc>
        <w:tc>
          <w:tcPr>
            <w:tcW w:w="1276" w:type="dxa"/>
          </w:tcPr>
          <w:p w14:paraId="55F146D4" w14:textId="38260411" w:rsidR="00044B0B" w:rsidRDefault="00735586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24370B96" w14:textId="2576C3D7" w:rsidR="00044B0B" w:rsidRDefault="00735586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StaffID</w:t>
            </w:r>
          </w:p>
        </w:tc>
        <w:tc>
          <w:tcPr>
            <w:tcW w:w="2835" w:type="dxa"/>
          </w:tcPr>
          <w:p w14:paraId="6EC4386E" w14:textId="5843C367" w:rsidR="00044B0B" w:rsidRDefault="00735586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Supervise as</w:t>
            </w:r>
          </w:p>
        </w:tc>
        <w:tc>
          <w:tcPr>
            <w:tcW w:w="1276" w:type="dxa"/>
          </w:tcPr>
          <w:p w14:paraId="78B5C3FA" w14:textId="3AAC3E61" w:rsidR="00044B0B" w:rsidRDefault="00735586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735586" w14:paraId="012F62F1" w14:textId="77777777" w:rsidTr="00C87209">
        <w:tc>
          <w:tcPr>
            <w:tcW w:w="2376" w:type="dxa"/>
          </w:tcPr>
          <w:p w14:paraId="4757CA97" w14:textId="18E9BEA3" w:rsidR="00735586" w:rsidRPr="00F3338A" w:rsidRDefault="00F3338A" w:rsidP="00C328EA">
            <w:pPr>
              <w:rPr>
                <w:i/>
                <w:lang w:eastAsia="en-AU"/>
              </w:rPr>
            </w:pPr>
            <w:r>
              <w:rPr>
                <w:lang w:eastAsia="en-AU"/>
              </w:rPr>
              <w:t xml:space="preserve">Manages </w:t>
            </w:r>
            <w:r>
              <w:rPr>
                <w:i/>
                <w:lang w:eastAsia="en-AU"/>
              </w:rPr>
              <w:t>(non-identifying)</w:t>
            </w:r>
          </w:p>
        </w:tc>
        <w:tc>
          <w:tcPr>
            <w:tcW w:w="1131" w:type="dxa"/>
          </w:tcPr>
          <w:p w14:paraId="0E03D3A2" w14:textId="77777777" w:rsidR="00735586" w:rsidRDefault="00735586" w:rsidP="00C328EA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43DA99FC" w14:textId="5A432CFC" w:rsidR="00735586" w:rsidRDefault="00F3338A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University Staff Member</w:t>
            </w:r>
          </w:p>
        </w:tc>
        <w:tc>
          <w:tcPr>
            <w:tcW w:w="1276" w:type="dxa"/>
          </w:tcPr>
          <w:p w14:paraId="345231DD" w14:textId="5E219B1C" w:rsidR="00735586" w:rsidRDefault="00F3338A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0..1</w:t>
            </w:r>
          </w:p>
        </w:tc>
        <w:tc>
          <w:tcPr>
            <w:tcW w:w="2835" w:type="dxa"/>
          </w:tcPr>
          <w:p w14:paraId="504FB28B" w14:textId="491EC732" w:rsidR="00735586" w:rsidRDefault="00F3338A" w:rsidP="00F3338A">
            <w:pPr>
              <w:rPr>
                <w:lang w:eastAsia="en-AU"/>
              </w:rPr>
            </w:pPr>
            <w:r>
              <w:rPr>
                <w:lang w:eastAsia="en-AU"/>
              </w:rPr>
              <w:t>StaffID → ManagedByStaffID</w:t>
            </w:r>
          </w:p>
        </w:tc>
        <w:tc>
          <w:tcPr>
            <w:tcW w:w="2835" w:type="dxa"/>
          </w:tcPr>
          <w:p w14:paraId="1C814E5F" w14:textId="3CCCB702" w:rsidR="00735586" w:rsidRDefault="00F3338A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Application</w:t>
            </w:r>
          </w:p>
        </w:tc>
        <w:tc>
          <w:tcPr>
            <w:tcW w:w="1276" w:type="dxa"/>
          </w:tcPr>
          <w:p w14:paraId="27A85E1E" w14:textId="1495AC82" w:rsidR="00735586" w:rsidRDefault="00F3338A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F3338A" w14:paraId="16A9C479" w14:textId="77777777" w:rsidTr="00C87209">
        <w:tc>
          <w:tcPr>
            <w:tcW w:w="2376" w:type="dxa"/>
          </w:tcPr>
          <w:p w14:paraId="316E8131" w14:textId="62F0EEE5" w:rsidR="00F3338A" w:rsidRDefault="00F3338A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fills out</w:t>
            </w:r>
          </w:p>
        </w:tc>
        <w:tc>
          <w:tcPr>
            <w:tcW w:w="1131" w:type="dxa"/>
          </w:tcPr>
          <w:p w14:paraId="775F1588" w14:textId="77777777" w:rsidR="00F3338A" w:rsidRDefault="00F3338A" w:rsidP="00C328EA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15C9EF5B" w14:textId="4FB56F60" w:rsidR="00F3338A" w:rsidRDefault="00A52D58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University Staff Member</w:t>
            </w:r>
          </w:p>
        </w:tc>
        <w:tc>
          <w:tcPr>
            <w:tcW w:w="1276" w:type="dxa"/>
          </w:tcPr>
          <w:p w14:paraId="7EF02D94" w14:textId="7E7E9495" w:rsidR="00F3338A" w:rsidRDefault="00A52D58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5F117775" w14:textId="74B6B28B" w:rsidR="00F3338A" w:rsidRDefault="00A52D58" w:rsidP="00F3338A">
            <w:pPr>
              <w:rPr>
                <w:lang w:eastAsia="en-AU"/>
              </w:rPr>
            </w:pPr>
            <w:r>
              <w:rPr>
                <w:lang w:eastAsia="en-AU"/>
              </w:rPr>
              <w:t>StaffID →FilledByStaffID</w:t>
            </w:r>
          </w:p>
        </w:tc>
        <w:tc>
          <w:tcPr>
            <w:tcW w:w="2835" w:type="dxa"/>
          </w:tcPr>
          <w:p w14:paraId="3C20A489" w14:textId="33FE9428" w:rsidR="00F3338A" w:rsidRDefault="007069C7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Application</w:t>
            </w:r>
          </w:p>
        </w:tc>
        <w:tc>
          <w:tcPr>
            <w:tcW w:w="1276" w:type="dxa"/>
          </w:tcPr>
          <w:p w14:paraId="4B54FE3A" w14:textId="4886A3F0" w:rsidR="00F3338A" w:rsidRDefault="007069C7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7069C7" w14:paraId="3E20D49E" w14:textId="77777777" w:rsidTr="00C87209">
        <w:tc>
          <w:tcPr>
            <w:tcW w:w="2376" w:type="dxa"/>
          </w:tcPr>
          <w:p w14:paraId="1950EDC1" w14:textId="1CC4C77B" w:rsidR="007069C7" w:rsidRPr="0004116B" w:rsidRDefault="0004116B" w:rsidP="00C328EA">
            <w:pPr>
              <w:rPr>
                <w:i/>
                <w:lang w:eastAsia="en-AU"/>
              </w:rPr>
            </w:pPr>
            <w:r>
              <w:rPr>
                <w:lang w:eastAsia="en-AU"/>
              </w:rPr>
              <w:t>provides (</w:t>
            </w:r>
            <w:r>
              <w:rPr>
                <w:i/>
                <w:lang w:eastAsia="en-AU"/>
              </w:rPr>
              <w:t>non-identifying)</w:t>
            </w:r>
          </w:p>
        </w:tc>
        <w:tc>
          <w:tcPr>
            <w:tcW w:w="1131" w:type="dxa"/>
          </w:tcPr>
          <w:p w14:paraId="50BDC314" w14:textId="77777777" w:rsidR="007069C7" w:rsidRDefault="007069C7" w:rsidP="00C328EA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1AF1B86D" w14:textId="22BD6FD3" w:rsidR="007069C7" w:rsidRDefault="0004116B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Applicant</w:t>
            </w:r>
          </w:p>
        </w:tc>
        <w:tc>
          <w:tcPr>
            <w:tcW w:w="1276" w:type="dxa"/>
          </w:tcPr>
          <w:p w14:paraId="463CDF20" w14:textId="5877B742" w:rsidR="007069C7" w:rsidRDefault="0004116B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2848AAF0" w14:textId="03BE555E" w:rsidR="007069C7" w:rsidRDefault="0004116B" w:rsidP="00F3338A">
            <w:pPr>
              <w:rPr>
                <w:lang w:eastAsia="en-AU"/>
              </w:rPr>
            </w:pPr>
            <w:r>
              <w:rPr>
                <w:lang w:eastAsia="en-AU"/>
              </w:rPr>
              <w:t>ApplicantID</w:t>
            </w:r>
          </w:p>
        </w:tc>
        <w:tc>
          <w:tcPr>
            <w:tcW w:w="2835" w:type="dxa"/>
          </w:tcPr>
          <w:p w14:paraId="06D28AA3" w14:textId="37DDAA53" w:rsidR="007069C7" w:rsidRDefault="0004116B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Applicant Document</w:t>
            </w:r>
          </w:p>
        </w:tc>
        <w:tc>
          <w:tcPr>
            <w:tcW w:w="1276" w:type="dxa"/>
          </w:tcPr>
          <w:p w14:paraId="561D53B3" w14:textId="4DDC0E50" w:rsidR="007069C7" w:rsidRDefault="0004116B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04116B" w14:paraId="606B3688" w14:textId="77777777" w:rsidTr="00C87209">
        <w:tc>
          <w:tcPr>
            <w:tcW w:w="2376" w:type="dxa"/>
          </w:tcPr>
          <w:p w14:paraId="701A72E6" w14:textId="06564556" w:rsidR="0004116B" w:rsidRPr="0004116B" w:rsidRDefault="0004116B" w:rsidP="00C328EA">
            <w:pPr>
              <w:rPr>
                <w:i/>
                <w:lang w:eastAsia="en-AU"/>
              </w:rPr>
            </w:pPr>
            <w:r>
              <w:rPr>
                <w:lang w:eastAsia="en-AU"/>
              </w:rPr>
              <w:t>has (</w:t>
            </w:r>
            <w:r>
              <w:rPr>
                <w:i/>
                <w:lang w:eastAsia="en-AU"/>
              </w:rPr>
              <w:t>non-identifying)</w:t>
            </w:r>
          </w:p>
        </w:tc>
        <w:tc>
          <w:tcPr>
            <w:tcW w:w="1131" w:type="dxa"/>
          </w:tcPr>
          <w:p w14:paraId="41B6C270" w14:textId="77777777" w:rsidR="0004116B" w:rsidRDefault="0004116B" w:rsidP="00C328EA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1B4E1749" w14:textId="20BFC23E" w:rsidR="0004116B" w:rsidRDefault="00167995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Applicant</w:t>
            </w:r>
          </w:p>
        </w:tc>
        <w:tc>
          <w:tcPr>
            <w:tcW w:w="1276" w:type="dxa"/>
          </w:tcPr>
          <w:p w14:paraId="1DE001C5" w14:textId="778B7F0A" w:rsidR="0004116B" w:rsidRDefault="00167995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35B0A986" w14:textId="3D959D84" w:rsidR="0004116B" w:rsidRDefault="00167995" w:rsidP="00F3338A">
            <w:pPr>
              <w:rPr>
                <w:lang w:eastAsia="en-AU"/>
              </w:rPr>
            </w:pPr>
            <w:commentRangeStart w:id="37"/>
            <w:r>
              <w:rPr>
                <w:lang w:eastAsia="en-AU"/>
              </w:rPr>
              <w:t>ApplicantID</w:t>
            </w:r>
            <w:commentRangeEnd w:id="37"/>
            <w:r>
              <w:rPr>
                <w:rStyle w:val="CommentReference"/>
              </w:rPr>
              <w:commentReference w:id="37"/>
            </w:r>
          </w:p>
        </w:tc>
        <w:tc>
          <w:tcPr>
            <w:tcW w:w="2835" w:type="dxa"/>
          </w:tcPr>
          <w:p w14:paraId="5564540B" w14:textId="625C90C1" w:rsidR="0004116B" w:rsidRDefault="00997265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Degree</w:t>
            </w:r>
          </w:p>
        </w:tc>
        <w:tc>
          <w:tcPr>
            <w:tcW w:w="1276" w:type="dxa"/>
          </w:tcPr>
          <w:p w14:paraId="04F90616" w14:textId="142A1A00" w:rsidR="0004116B" w:rsidRDefault="00997265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A578CE" w14:paraId="27E7A936" w14:textId="77777777" w:rsidTr="00C87209">
        <w:tc>
          <w:tcPr>
            <w:tcW w:w="2376" w:type="dxa"/>
          </w:tcPr>
          <w:p w14:paraId="09EB1411" w14:textId="0775D2A6" w:rsidR="00A578CE" w:rsidRDefault="00A578CE" w:rsidP="00C328EA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enters in </w:t>
            </w:r>
          </w:p>
        </w:tc>
        <w:tc>
          <w:tcPr>
            <w:tcW w:w="1131" w:type="dxa"/>
          </w:tcPr>
          <w:p w14:paraId="1A6D79D7" w14:textId="77777777" w:rsidR="00A578CE" w:rsidRDefault="00A578CE" w:rsidP="00C328EA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74E7E047" w14:textId="4E1EDE3B" w:rsidR="00A578CE" w:rsidRDefault="00A578CE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University Staff Member</w:t>
            </w:r>
          </w:p>
        </w:tc>
        <w:tc>
          <w:tcPr>
            <w:tcW w:w="1276" w:type="dxa"/>
          </w:tcPr>
          <w:p w14:paraId="7E940651" w14:textId="1140528E" w:rsidR="00A578CE" w:rsidRDefault="00A578CE" w:rsidP="00C328EA">
            <w:pPr>
              <w:rPr>
                <w:lang w:eastAsia="en-AU"/>
              </w:rPr>
            </w:pPr>
            <w:commentRangeStart w:id="38"/>
            <w:r>
              <w:rPr>
                <w:lang w:eastAsia="en-AU"/>
              </w:rPr>
              <w:t>1</w:t>
            </w:r>
            <w:commentRangeEnd w:id="38"/>
            <w:r>
              <w:rPr>
                <w:rStyle w:val="CommentReference"/>
              </w:rPr>
              <w:commentReference w:id="38"/>
            </w:r>
          </w:p>
        </w:tc>
        <w:tc>
          <w:tcPr>
            <w:tcW w:w="2835" w:type="dxa"/>
          </w:tcPr>
          <w:p w14:paraId="0FC33B4D" w14:textId="0DCA9D31" w:rsidR="00A578CE" w:rsidRDefault="00814B3F" w:rsidP="00F3338A">
            <w:pPr>
              <w:rPr>
                <w:lang w:eastAsia="en-AU"/>
              </w:rPr>
            </w:pPr>
            <w:r>
              <w:rPr>
                <w:lang w:eastAsia="en-AU"/>
              </w:rPr>
              <w:t>StaffID</w:t>
            </w:r>
          </w:p>
        </w:tc>
        <w:tc>
          <w:tcPr>
            <w:tcW w:w="2835" w:type="dxa"/>
          </w:tcPr>
          <w:p w14:paraId="4FC6C5C6" w14:textId="30FD24E9" w:rsidR="00A578CE" w:rsidRDefault="00814B3F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Applicant</w:t>
            </w:r>
          </w:p>
        </w:tc>
        <w:tc>
          <w:tcPr>
            <w:tcW w:w="1276" w:type="dxa"/>
          </w:tcPr>
          <w:p w14:paraId="179E1DBD" w14:textId="7A7DDCC0" w:rsidR="00A578CE" w:rsidRDefault="00814B3F" w:rsidP="00C328EA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</w:tbl>
    <w:p w14:paraId="722B4E28" w14:textId="0F319AE1" w:rsidR="00305577" w:rsidRDefault="00305577" w:rsidP="00305577">
      <w:pPr>
        <w:pStyle w:val="Heading3"/>
      </w:pPr>
      <w:bookmarkStart w:id="39" w:name="_Toc387301966"/>
      <w:r>
        <w:lastRenderedPageBreak/>
        <w:t>Lookup relationships</w:t>
      </w:r>
    </w:p>
    <w:tbl>
      <w:tblPr>
        <w:tblStyle w:val="TableGrid"/>
        <w:tblW w:w="14142" w:type="dxa"/>
        <w:tblLayout w:type="fixed"/>
        <w:tblLook w:val="04A0" w:firstRow="1" w:lastRow="0" w:firstColumn="1" w:lastColumn="0" w:noHBand="0" w:noVBand="1"/>
      </w:tblPr>
      <w:tblGrid>
        <w:gridCol w:w="2376"/>
        <w:gridCol w:w="1131"/>
        <w:gridCol w:w="2413"/>
        <w:gridCol w:w="1276"/>
        <w:gridCol w:w="2835"/>
        <w:gridCol w:w="2835"/>
        <w:gridCol w:w="1276"/>
      </w:tblGrid>
      <w:tr w:rsidR="00305577" w14:paraId="222BF906" w14:textId="77777777" w:rsidTr="00582B49">
        <w:tc>
          <w:tcPr>
            <w:tcW w:w="2376" w:type="dxa"/>
          </w:tcPr>
          <w:p w14:paraId="7D0F5558" w14:textId="77777777" w:rsidR="00305577" w:rsidRPr="001320AF" w:rsidRDefault="00305577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Relationship name</w:t>
            </w:r>
          </w:p>
        </w:tc>
        <w:tc>
          <w:tcPr>
            <w:tcW w:w="1131" w:type="dxa"/>
          </w:tcPr>
          <w:p w14:paraId="504A1D3C" w14:textId="77777777" w:rsidR="00305577" w:rsidRPr="001320AF" w:rsidRDefault="00305577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Rel</w:t>
            </w:r>
            <w:r>
              <w:rPr>
                <w:b/>
                <w:lang w:eastAsia="en-AU"/>
              </w:rPr>
              <w:t>.s</w:t>
            </w:r>
            <w:r w:rsidRPr="001320AF">
              <w:rPr>
                <w:b/>
                <w:lang w:eastAsia="en-AU"/>
              </w:rPr>
              <w:t>hip</w:t>
            </w:r>
          </w:p>
          <w:p w14:paraId="465061D6" w14:textId="77777777" w:rsidR="00305577" w:rsidRPr="001320AF" w:rsidRDefault="00305577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number</w:t>
            </w:r>
          </w:p>
        </w:tc>
        <w:tc>
          <w:tcPr>
            <w:tcW w:w="2413" w:type="dxa"/>
          </w:tcPr>
          <w:p w14:paraId="14C61CD2" w14:textId="77777777" w:rsidR="00305577" w:rsidRPr="001320AF" w:rsidRDefault="00305577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Parent relation</w:t>
            </w:r>
          </w:p>
        </w:tc>
        <w:tc>
          <w:tcPr>
            <w:tcW w:w="1276" w:type="dxa"/>
          </w:tcPr>
          <w:p w14:paraId="0F4C621C" w14:textId="77777777" w:rsidR="00305577" w:rsidRPr="001320AF" w:rsidRDefault="00305577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Parent multiplicity</w:t>
            </w:r>
          </w:p>
        </w:tc>
        <w:tc>
          <w:tcPr>
            <w:tcW w:w="2835" w:type="dxa"/>
          </w:tcPr>
          <w:p w14:paraId="005C7A08" w14:textId="77777777" w:rsidR="00305577" w:rsidRPr="001320AF" w:rsidRDefault="00305577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Foreign Keys</w:t>
            </w:r>
          </w:p>
        </w:tc>
        <w:tc>
          <w:tcPr>
            <w:tcW w:w="2835" w:type="dxa"/>
          </w:tcPr>
          <w:p w14:paraId="76C23EAC" w14:textId="77777777" w:rsidR="00305577" w:rsidRPr="001320AF" w:rsidRDefault="00305577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Child relation</w:t>
            </w:r>
          </w:p>
        </w:tc>
        <w:tc>
          <w:tcPr>
            <w:tcW w:w="1276" w:type="dxa"/>
          </w:tcPr>
          <w:p w14:paraId="14EB4E6A" w14:textId="77777777" w:rsidR="00305577" w:rsidRPr="001320AF" w:rsidRDefault="00305577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Child multiplicity</w:t>
            </w:r>
          </w:p>
        </w:tc>
      </w:tr>
      <w:tr w:rsidR="00305577" w14:paraId="2C3642B7" w14:textId="77777777" w:rsidTr="00582B49">
        <w:tc>
          <w:tcPr>
            <w:tcW w:w="2376" w:type="dxa"/>
          </w:tcPr>
          <w:p w14:paraId="4D42FA59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lives in</w:t>
            </w:r>
          </w:p>
        </w:tc>
        <w:tc>
          <w:tcPr>
            <w:tcW w:w="1131" w:type="dxa"/>
          </w:tcPr>
          <w:p w14:paraId="1D8B0432" w14:textId="77777777" w:rsidR="00305577" w:rsidRDefault="00305577" w:rsidP="00582B49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792CC029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Country</w:t>
            </w:r>
          </w:p>
        </w:tc>
        <w:tc>
          <w:tcPr>
            <w:tcW w:w="1276" w:type="dxa"/>
          </w:tcPr>
          <w:p w14:paraId="44D4E878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36E71BEF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CountryISOCode</w:t>
            </w:r>
          </w:p>
        </w:tc>
        <w:tc>
          <w:tcPr>
            <w:tcW w:w="2835" w:type="dxa"/>
          </w:tcPr>
          <w:p w14:paraId="5B277F95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Applicant</w:t>
            </w:r>
          </w:p>
        </w:tc>
        <w:tc>
          <w:tcPr>
            <w:tcW w:w="1276" w:type="dxa"/>
          </w:tcPr>
          <w:p w14:paraId="15565637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305577" w14:paraId="1E062E9F" w14:textId="77777777" w:rsidTr="00582B49">
        <w:tc>
          <w:tcPr>
            <w:tcW w:w="2376" w:type="dxa"/>
          </w:tcPr>
          <w:p w14:paraId="38AA2BF1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nationality of</w:t>
            </w:r>
          </w:p>
        </w:tc>
        <w:tc>
          <w:tcPr>
            <w:tcW w:w="1131" w:type="dxa"/>
          </w:tcPr>
          <w:p w14:paraId="73647EA2" w14:textId="77777777" w:rsidR="00305577" w:rsidRDefault="00305577" w:rsidP="00582B49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715B14FE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Country</w:t>
            </w:r>
          </w:p>
        </w:tc>
        <w:tc>
          <w:tcPr>
            <w:tcW w:w="1276" w:type="dxa"/>
          </w:tcPr>
          <w:p w14:paraId="4E415620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0..1</w:t>
            </w:r>
          </w:p>
        </w:tc>
        <w:tc>
          <w:tcPr>
            <w:tcW w:w="2835" w:type="dxa"/>
          </w:tcPr>
          <w:p w14:paraId="3B91DB39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CountryISOCode</w:t>
            </w:r>
          </w:p>
        </w:tc>
        <w:tc>
          <w:tcPr>
            <w:tcW w:w="2835" w:type="dxa"/>
          </w:tcPr>
          <w:p w14:paraId="6593EC20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Applicant</w:t>
            </w:r>
          </w:p>
        </w:tc>
        <w:tc>
          <w:tcPr>
            <w:tcW w:w="1276" w:type="dxa"/>
          </w:tcPr>
          <w:p w14:paraId="76D68055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305577" w14:paraId="7CC4BEA6" w14:textId="77777777" w:rsidTr="00582B49">
        <w:tc>
          <w:tcPr>
            <w:tcW w:w="2376" w:type="dxa"/>
          </w:tcPr>
          <w:p w14:paraId="6E375942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has a</w:t>
            </w:r>
          </w:p>
        </w:tc>
        <w:tc>
          <w:tcPr>
            <w:tcW w:w="1131" w:type="dxa"/>
          </w:tcPr>
          <w:p w14:paraId="5C682E76" w14:textId="77777777" w:rsidR="00305577" w:rsidRDefault="00305577" w:rsidP="00582B49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23CB5DE1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Visa Status</w:t>
            </w:r>
          </w:p>
        </w:tc>
        <w:tc>
          <w:tcPr>
            <w:tcW w:w="1276" w:type="dxa"/>
          </w:tcPr>
          <w:p w14:paraId="4BDD41A0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022B7C82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VisaID</w:t>
            </w:r>
          </w:p>
        </w:tc>
        <w:tc>
          <w:tcPr>
            <w:tcW w:w="2835" w:type="dxa"/>
          </w:tcPr>
          <w:p w14:paraId="5954317C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Visa</w:t>
            </w:r>
          </w:p>
        </w:tc>
        <w:tc>
          <w:tcPr>
            <w:tcW w:w="1276" w:type="dxa"/>
          </w:tcPr>
          <w:p w14:paraId="0DFB4CFA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305577" w14:paraId="5C840AD7" w14:textId="77777777" w:rsidTr="00582B49">
        <w:tc>
          <w:tcPr>
            <w:tcW w:w="2376" w:type="dxa"/>
          </w:tcPr>
          <w:p w14:paraId="22D2F079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has a</w:t>
            </w:r>
          </w:p>
        </w:tc>
        <w:tc>
          <w:tcPr>
            <w:tcW w:w="1131" w:type="dxa"/>
          </w:tcPr>
          <w:p w14:paraId="116029B4" w14:textId="77777777" w:rsidR="00305577" w:rsidRDefault="00305577" w:rsidP="00582B49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312C8667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Document Status</w:t>
            </w:r>
          </w:p>
        </w:tc>
        <w:tc>
          <w:tcPr>
            <w:tcW w:w="1276" w:type="dxa"/>
          </w:tcPr>
          <w:p w14:paraId="142CF71C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1C10B0E9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DocStat</w:t>
            </w:r>
          </w:p>
        </w:tc>
        <w:tc>
          <w:tcPr>
            <w:tcW w:w="2835" w:type="dxa"/>
          </w:tcPr>
          <w:p w14:paraId="475F95EA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Document</w:t>
            </w:r>
          </w:p>
        </w:tc>
        <w:tc>
          <w:tcPr>
            <w:tcW w:w="1276" w:type="dxa"/>
          </w:tcPr>
          <w:p w14:paraId="3906FF7C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305577" w14:paraId="524C7B65" w14:textId="77777777" w:rsidTr="00582B49">
        <w:tc>
          <w:tcPr>
            <w:tcW w:w="2376" w:type="dxa"/>
          </w:tcPr>
          <w:p w14:paraId="50A0CF4B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of</w:t>
            </w:r>
          </w:p>
        </w:tc>
        <w:tc>
          <w:tcPr>
            <w:tcW w:w="1131" w:type="dxa"/>
          </w:tcPr>
          <w:p w14:paraId="443D4D62" w14:textId="77777777" w:rsidR="00305577" w:rsidRDefault="00305577" w:rsidP="00582B49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7ECE79F8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Document Type</w:t>
            </w:r>
          </w:p>
        </w:tc>
        <w:tc>
          <w:tcPr>
            <w:tcW w:w="1276" w:type="dxa"/>
          </w:tcPr>
          <w:p w14:paraId="522A2956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3680A707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DocTypeID</w:t>
            </w:r>
          </w:p>
        </w:tc>
        <w:tc>
          <w:tcPr>
            <w:tcW w:w="2835" w:type="dxa"/>
          </w:tcPr>
          <w:p w14:paraId="009488C5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Document</w:t>
            </w:r>
          </w:p>
        </w:tc>
        <w:tc>
          <w:tcPr>
            <w:tcW w:w="1276" w:type="dxa"/>
          </w:tcPr>
          <w:p w14:paraId="5D4F9D25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305577" w14:paraId="40104F90" w14:textId="77777777" w:rsidTr="00582B49">
        <w:tc>
          <w:tcPr>
            <w:tcW w:w="2376" w:type="dxa"/>
          </w:tcPr>
          <w:p w14:paraId="5B26A6A9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will pay using </w:t>
            </w:r>
            <w:r w:rsidRPr="008C28ED">
              <w:rPr>
                <w:i/>
                <w:lang w:eastAsia="en-AU"/>
              </w:rPr>
              <w:t>(non-identifying)</w:t>
            </w:r>
          </w:p>
        </w:tc>
        <w:tc>
          <w:tcPr>
            <w:tcW w:w="1131" w:type="dxa"/>
          </w:tcPr>
          <w:p w14:paraId="74D47A7B" w14:textId="77777777" w:rsidR="00305577" w:rsidRDefault="00305577" w:rsidP="00582B49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166BBFC4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Payment Method</w:t>
            </w:r>
          </w:p>
        </w:tc>
        <w:tc>
          <w:tcPr>
            <w:tcW w:w="1276" w:type="dxa"/>
          </w:tcPr>
          <w:p w14:paraId="3EA87814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0..1</w:t>
            </w:r>
          </w:p>
        </w:tc>
        <w:tc>
          <w:tcPr>
            <w:tcW w:w="2835" w:type="dxa"/>
          </w:tcPr>
          <w:p w14:paraId="601361BE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PayMethID</w:t>
            </w:r>
          </w:p>
        </w:tc>
        <w:tc>
          <w:tcPr>
            <w:tcW w:w="2835" w:type="dxa"/>
          </w:tcPr>
          <w:p w14:paraId="6299A4FE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Application</w:t>
            </w:r>
          </w:p>
        </w:tc>
        <w:tc>
          <w:tcPr>
            <w:tcW w:w="1276" w:type="dxa"/>
          </w:tcPr>
          <w:p w14:paraId="3B5B7E7D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305577" w14:paraId="281E0662" w14:textId="77777777" w:rsidTr="00582B49">
        <w:tc>
          <w:tcPr>
            <w:tcW w:w="2376" w:type="dxa"/>
          </w:tcPr>
          <w:p w14:paraId="4CC90C19" w14:textId="77777777" w:rsidR="00305577" w:rsidRPr="00354932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has a </w:t>
            </w:r>
            <w:r>
              <w:rPr>
                <w:i/>
                <w:lang w:eastAsia="en-AU"/>
              </w:rPr>
              <w:t>(non-identifying)</w:t>
            </w:r>
          </w:p>
        </w:tc>
        <w:tc>
          <w:tcPr>
            <w:tcW w:w="1131" w:type="dxa"/>
          </w:tcPr>
          <w:p w14:paraId="57E1EB2E" w14:textId="77777777" w:rsidR="00305577" w:rsidRDefault="00305577" w:rsidP="00582B49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11082439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Application Status</w:t>
            </w:r>
          </w:p>
        </w:tc>
        <w:tc>
          <w:tcPr>
            <w:tcW w:w="1276" w:type="dxa"/>
          </w:tcPr>
          <w:p w14:paraId="00625064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56B2A9D9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AppStatusID</w:t>
            </w:r>
          </w:p>
        </w:tc>
        <w:tc>
          <w:tcPr>
            <w:tcW w:w="2835" w:type="dxa"/>
          </w:tcPr>
          <w:p w14:paraId="1F2AD967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Checklist</w:t>
            </w:r>
          </w:p>
        </w:tc>
        <w:tc>
          <w:tcPr>
            <w:tcW w:w="1276" w:type="dxa"/>
          </w:tcPr>
          <w:p w14:paraId="49E3180A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305577" w14:paraId="2C0DFF72" w14:textId="77777777" w:rsidTr="00582B49">
        <w:tc>
          <w:tcPr>
            <w:tcW w:w="2376" w:type="dxa"/>
          </w:tcPr>
          <w:p w14:paraId="22E7B3C5" w14:textId="77777777" w:rsidR="00305577" w:rsidRPr="004502F0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has a </w:t>
            </w:r>
            <w:r>
              <w:rPr>
                <w:i/>
                <w:lang w:eastAsia="en-AU"/>
              </w:rPr>
              <w:t>(non-identifying)</w:t>
            </w:r>
          </w:p>
        </w:tc>
        <w:tc>
          <w:tcPr>
            <w:tcW w:w="1131" w:type="dxa"/>
          </w:tcPr>
          <w:p w14:paraId="2DE86210" w14:textId="77777777" w:rsidR="00305577" w:rsidRDefault="00305577" w:rsidP="00582B49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4706BCF4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Decision Type</w:t>
            </w:r>
          </w:p>
        </w:tc>
        <w:tc>
          <w:tcPr>
            <w:tcW w:w="1276" w:type="dxa"/>
          </w:tcPr>
          <w:p w14:paraId="688BBEDF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54264FDF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DecTypeID</w:t>
            </w:r>
          </w:p>
        </w:tc>
        <w:tc>
          <w:tcPr>
            <w:tcW w:w="2835" w:type="dxa"/>
          </w:tcPr>
          <w:p w14:paraId="5CD2F633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Decision</w:t>
            </w:r>
          </w:p>
        </w:tc>
        <w:tc>
          <w:tcPr>
            <w:tcW w:w="1276" w:type="dxa"/>
          </w:tcPr>
          <w:p w14:paraId="243BFAB7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305577" w14:paraId="51781AFC" w14:textId="77777777" w:rsidTr="00582B49">
        <w:tc>
          <w:tcPr>
            <w:tcW w:w="2376" w:type="dxa"/>
          </w:tcPr>
          <w:p w14:paraId="300D7E66" w14:textId="77777777" w:rsidR="00305577" w:rsidRPr="00CF38D9" w:rsidRDefault="00305577" w:rsidP="00582B49">
            <w:pPr>
              <w:rPr>
                <w:i/>
                <w:lang w:eastAsia="en-AU"/>
              </w:rPr>
            </w:pPr>
            <w:r>
              <w:rPr>
                <w:lang w:eastAsia="en-AU"/>
              </w:rPr>
              <w:t xml:space="preserve">Decides2 </w:t>
            </w:r>
            <w:commentRangeStart w:id="40"/>
            <w:r>
              <w:rPr>
                <w:i/>
                <w:lang w:eastAsia="en-AU"/>
              </w:rPr>
              <w:t>(non-identifying)</w:t>
            </w:r>
            <w:commentRangeEnd w:id="40"/>
            <w:r>
              <w:rPr>
                <w:rStyle w:val="CommentReference"/>
              </w:rPr>
              <w:commentReference w:id="40"/>
            </w:r>
          </w:p>
        </w:tc>
        <w:tc>
          <w:tcPr>
            <w:tcW w:w="1131" w:type="dxa"/>
          </w:tcPr>
          <w:p w14:paraId="10B6DB8F" w14:textId="77777777" w:rsidR="00305577" w:rsidRDefault="00305577" w:rsidP="00582B49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5211C1E2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University Staff Member</w:t>
            </w:r>
          </w:p>
        </w:tc>
        <w:tc>
          <w:tcPr>
            <w:tcW w:w="1276" w:type="dxa"/>
          </w:tcPr>
          <w:p w14:paraId="0E47D924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7561EBFA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StaffID</w:t>
            </w:r>
          </w:p>
        </w:tc>
        <w:tc>
          <w:tcPr>
            <w:tcW w:w="2835" w:type="dxa"/>
          </w:tcPr>
          <w:p w14:paraId="48A6D4F9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Decision</w:t>
            </w:r>
          </w:p>
        </w:tc>
        <w:tc>
          <w:tcPr>
            <w:tcW w:w="1276" w:type="dxa"/>
          </w:tcPr>
          <w:p w14:paraId="434537BD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305577" w14:paraId="62D5B3C3" w14:textId="77777777" w:rsidTr="00582B49">
        <w:tc>
          <w:tcPr>
            <w:tcW w:w="2376" w:type="dxa"/>
          </w:tcPr>
          <w:p w14:paraId="07B020C6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will supervise</w:t>
            </w:r>
          </w:p>
        </w:tc>
        <w:tc>
          <w:tcPr>
            <w:tcW w:w="1131" w:type="dxa"/>
          </w:tcPr>
          <w:p w14:paraId="0AE5FCA3" w14:textId="77777777" w:rsidR="00305577" w:rsidRDefault="00305577" w:rsidP="00582B49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3419AF3D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Application</w:t>
            </w:r>
          </w:p>
        </w:tc>
        <w:tc>
          <w:tcPr>
            <w:tcW w:w="1276" w:type="dxa"/>
          </w:tcPr>
          <w:p w14:paraId="58648F93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24E4E122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ApplicationID</w:t>
            </w:r>
          </w:p>
        </w:tc>
        <w:tc>
          <w:tcPr>
            <w:tcW w:w="2835" w:type="dxa"/>
          </w:tcPr>
          <w:p w14:paraId="7B9D89F3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Supervise as</w:t>
            </w:r>
          </w:p>
        </w:tc>
        <w:tc>
          <w:tcPr>
            <w:tcW w:w="1276" w:type="dxa"/>
          </w:tcPr>
          <w:p w14:paraId="65C21CBF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305577" w14:paraId="4988A9D9" w14:textId="77777777" w:rsidTr="00582B49">
        <w:tc>
          <w:tcPr>
            <w:tcW w:w="2376" w:type="dxa"/>
          </w:tcPr>
          <w:p w14:paraId="3B5E1AA7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will supervise2</w:t>
            </w:r>
          </w:p>
        </w:tc>
        <w:tc>
          <w:tcPr>
            <w:tcW w:w="1131" w:type="dxa"/>
          </w:tcPr>
          <w:p w14:paraId="24315834" w14:textId="77777777" w:rsidR="00305577" w:rsidRDefault="00305577" w:rsidP="00582B49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14118D13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University Staff Member</w:t>
            </w:r>
          </w:p>
        </w:tc>
        <w:tc>
          <w:tcPr>
            <w:tcW w:w="1276" w:type="dxa"/>
          </w:tcPr>
          <w:p w14:paraId="005DBEA4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2767378D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StaffID</w:t>
            </w:r>
          </w:p>
        </w:tc>
        <w:tc>
          <w:tcPr>
            <w:tcW w:w="2835" w:type="dxa"/>
          </w:tcPr>
          <w:p w14:paraId="3DCAE8E0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Supervise as</w:t>
            </w:r>
          </w:p>
        </w:tc>
        <w:tc>
          <w:tcPr>
            <w:tcW w:w="1276" w:type="dxa"/>
          </w:tcPr>
          <w:p w14:paraId="2C54BAA2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305577" w14:paraId="577F9199" w14:textId="77777777" w:rsidTr="00582B49">
        <w:tc>
          <w:tcPr>
            <w:tcW w:w="2376" w:type="dxa"/>
          </w:tcPr>
          <w:p w14:paraId="1AE8D13C" w14:textId="77777777" w:rsidR="00305577" w:rsidRPr="00F3338A" w:rsidRDefault="00305577" w:rsidP="00582B49">
            <w:pPr>
              <w:rPr>
                <w:i/>
                <w:lang w:eastAsia="en-AU"/>
              </w:rPr>
            </w:pPr>
            <w:r>
              <w:rPr>
                <w:lang w:eastAsia="en-AU"/>
              </w:rPr>
              <w:t xml:space="preserve">Manages </w:t>
            </w:r>
            <w:r>
              <w:rPr>
                <w:i/>
                <w:lang w:eastAsia="en-AU"/>
              </w:rPr>
              <w:t>(non-identifying)</w:t>
            </w:r>
          </w:p>
        </w:tc>
        <w:tc>
          <w:tcPr>
            <w:tcW w:w="1131" w:type="dxa"/>
          </w:tcPr>
          <w:p w14:paraId="70AFB7BF" w14:textId="77777777" w:rsidR="00305577" w:rsidRDefault="00305577" w:rsidP="00582B49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20290922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University Staff Member</w:t>
            </w:r>
          </w:p>
        </w:tc>
        <w:tc>
          <w:tcPr>
            <w:tcW w:w="1276" w:type="dxa"/>
          </w:tcPr>
          <w:p w14:paraId="615022A9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0..1</w:t>
            </w:r>
          </w:p>
        </w:tc>
        <w:tc>
          <w:tcPr>
            <w:tcW w:w="2835" w:type="dxa"/>
          </w:tcPr>
          <w:p w14:paraId="5A4E87E8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StaffID → ManagedByStaffID</w:t>
            </w:r>
          </w:p>
        </w:tc>
        <w:tc>
          <w:tcPr>
            <w:tcW w:w="2835" w:type="dxa"/>
          </w:tcPr>
          <w:p w14:paraId="11C0B94F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Application</w:t>
            </w:r>
          </w:p>
        </w:tc>
        <w:tc>
          <w:tcPr>
            <w:tcW w:w="1276" w:type="dxa"/>
          </w:tcPr>
          <w:p w14:paraId="2991C000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305577" w14:paraId="2BEC2EE1" w14:textId="77777777" w:rsidTr="00582B49">
        <w:tc>
          <w:tcPr>
            <w:tcW w:w="2376" w:type="dxa"/>
          </w:tcPr>
          <w:p w14:paraId="54016D01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fills out</w:t>
            </w:r>
          </w:p>
        </w:tc>
        <w:tc>
          <w:tcPr>
            <w:tcW w:w="1131" w:type="dxa"/>
          </w:tcPr>
          <w:p w14:paraId="55BF91B5" w14:textId="77777777" w:rsidR="00305577" w:rsidRDefault="00305577" w:rsidP="00582B49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3145BE7F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University Staff Member</w:t>
            </w:r>
          </w:p>
        </w:tc>
        <w:tc>
          <w:tcPr>
            <w:tcW w:w="1276" w:type="dxa"/>
          </w:tcPr>
          <w:p w14:paraId="5BA9DDA2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1EA88557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StaffID →FilledByStaffID</w:t>
            </w:r>
          </w:p>
        </w:tc>
        <w:tc>
          <w:tcPr>
            <w:tcW w:w="2835" w:type="dxa"/>
          </w:tcPr>
          <w:p w14:paraId="42102D40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Application</w:t>
            </w:r>
          </w:p>
        </w:tc>
        <w:tc>
          <w:tcPr>
            <w:tcW w:w="1276" w:type="dxa"/>
          </w:tcPr>
          <w:p w14:paraId="01A4D781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305577" w14:paraId="541702D0" w14:textId="77777777" w:rsidTr="00582B49">
        <w:tc>
          <w:tcPr>
            <w:tcW w:w="2376" w:type="dxa"/>
          </w:tcPr>
          <w:p w14:paraId="1ECF3E5D" w14:textId="77777777" w:rsidR="00305577" w:rsidRPr="0004116B" w:rsidRDefault="00305577" w:rsidP="00582B49">
            <w:pPr>
              <w:rPr>
                <w:i/>
                <w:lang w:eastAsia="en-AU"/>
              </w:rPr>
            </w:pPr>
            <w:r>
              <w:rPr>
                <w:lang w:eastAsia="en-AU"/>
              </w:rPr>
              <w:t>provides (</w:t>
            </w:r>
            <w:r>
              <w:rPr>
                <w:i/>
                <w:lang w:eastAsia="en-AU"/>
              </w:rPr>
              <w:t>non-identifying)</w:t>
            </w:r>
          </w:p>
        </w:tc>
        <w:tc>
          <w:tcPr>
            <w:tcW w:w="1131" w:type="dxa"/>
          </w:tcPr>
          <w:p w14:paraId="0F9845D9" w14:textId="77777777" w:rsidR="00305577" w:rsidRDefault="00305577" w:rsidP="00582B49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5FBC5FAC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Applicant</w:t>
            </w:r>
          </w:p>
        </w:tc>
        <w:tc>
          <w:tcPr>
            <w:tcW w:w="1276" w:type="dxa"/>
          </w:tcPr>
          <w:p w14:paraId="58AF36C4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54D4E74D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ApplicantID</w:t>
            </w:r>
          </w:p>
        </w:tc>
        <w:tc>
          <w:tcPr>
            <w:tcW w:w="2835" w:type="dxa"/>
          </w:tcPr>
          <w:p w14:paraId="06BA569C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Applicant Document</w:t>
            </w:r>
          </w:p>
        </w:tc>
        <w:tc>
          <w:tcPr>
            <w:tcW w:w="1276" w:type="dxa"/>
          </w:tcPr>
          <w:p w14:paraId="359945C9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305577" w14:paraId="603936C9" w14:textId="77777777" w:rsidTr="00582B49">
        <w:tc>
          <w:tcPr>
            <w:tcW w:w="2376" w:type="dxa"/>
          </w:tcPr>
          <w:p w14:paraId="11D3DAC1" w14:textId="77777777" w:rsidR="00305577" w:rsidRPr="0004116B" w:rsidRDefault="00305577" w:rsidP="00582B49">
            <w:pPr>
              <w:rPr>
                <w:i/>
                <w:lang w:eastAsia="en-AU"/>
              </w:rPr>
            </w:pPr>
            <w:r>
              <w:rPr>
                <w:lang w:eastAsia="en-AU"/>
              </w:rPr>
              <w:t>has (</w:t>
            </w:r>
            <w:r>
              <w:rPr>
                <w:i/>
                <w:lang w:eastAsia="en-AU"/>
              </w:rPr>
              <w:t>non-identifying)</w:t>
            </w:r>
          </w:p>
        </w:tc>
        <w:tc>
          <w:tcPr>
            <w:tcW w:w="1131" w:type="dxa"/>
          </w:tcPr>
          <w:p w14:paraId="077BD4E4" w14:textId="77777777" w:rsidR="00305577" w:rsidRDefault="00305577" w:rsidP="00582B49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34A2D9D7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Applicant</w:t>
            </w:r>
          </w:p>
        </w:tc>
        <w:tc>
          <w:tcPr>
            <w:tcW w:w="1276" w:type="dxa"/>
          </w:tcPr>
          <w:p w14:paraId="668BCA9F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1BE91479" w14:textId="77777777" w:rsidR="00305577" w:rsidRDefault="00305577" w:rsidP="00582B49">
            <w:pPr>
              <w:rPr>
                <w:lang w:eastAsia="en-AU"/>
              </w:rPr>
            </w:pPr>
            <w:commentRangeStart w:id="41"/>
            <w:r>
              <w:rPr>
                <w:lang w:eastAsia="en-AU"/>
              </w:rPr>
              <w:t>ApplicantID</w:t>
            </w:r>
            <w:commentRangeEnd w:id="41"/>
            <w:r>
              <w:rPr>
                <w:rStyle w:val="CommentReference"/>
              </w:rPr>
              <w:commentReference w:id="41"/>
            </w:r>
          </w:p>
        </w:tc>
        <w:tc>
          <w:tcPr>
            <w:tcW w:w="2835" w:type="dxa"/>
          </w:tcPr>
          <w:p w14:paraId="57C33036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Degree</w:t>
            </w:r>
          </w:p>
        </w:tc>
        <w:tc>
          <w:tcPr>
            <w:tcW w:w="1276" w:type="dxa"/>
          </w:tcPr>
          <w:p w14:paraId="761D61AE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305577" w14:paraId="5E5F4C86" w14:textId="77777777" w:rsidTr="00582B49">
        <w:tc>
          <w:tcPr>
            <w:tcW w:w="2376" w:type="dxa"/>
          </w:tcPr>
          <w:p w14:paraId="0DF7B07D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 xml:space="preserve">enters in </w:t>
            </w:r>
          </w:p>
        </w:tc>
        <w:tc>
          <w:tcPr>
            <w:tcW w:w="1131" w:type="dxa"/>
          </w:tcPr>
          <w:p w14:paraId="723A5B5D" w14:textId="77777777" w:rsidR="00305577" w:rsidRDefault="00305577" w:rsidP="00582B49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43CFE237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University Staff Member</w:t>
            </w:r>
          </w:p>
        </w:tc>
        <w:tc>
          <w:tcPr>
            <w:tcW w:w="1276" w:type="dxa"/>
          </w:tcPr>
          <w:p w14:paraId="19263352" w14:textId="77777777" w:rsidR="00305577" w:rsidRDefault="00305577" w:rsidP="00582B49">
            <w:pPr>
              <w:rPr>
                <w:lang w:eastAsia="en-AU"/>
              </w:rPr>
            </w:pPr>
            <w:commentRangeStart w:id="42"/>
            <w:r>
              <w:rPr>
                <w:lang w:eastAsia="en-AU"/>
              </w:rPr>
              <w:t>1</w:t>
            </w:r>
            <w:commentRangeEnd w:id="42"/>
            <w:r>
              <w:rPr>
                <w:rStyle w:val="CommentReference"/>
              </w:rPr>
              <w:commentReference w:id="42"/>
            </w:r>
          </w:p>
        </w:tc>
        <w:tc>
          <w:tcPr>
            <w:tcW w:w="2835" w:type="dxa"/>
          </w:tcPr>
          <w:p w14:paraId="698B945F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StaffID</w:t>
            </w:r>
          </w:p>
        </w:tc>
        <w:tc>
          <w:tcPr>
            <w:tcW w:w="2835" w:type="dxa"/>
          </w:tcPr>
          <w:p w14:paraId="2AC7FA92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Applicant</w:t>
            </w:r>
          </w:p>
        </w:tc>
        <w:tc>
          <w:tcPr>
            <w:tcW w:w="1276" w:type="dxa"/>
          </w:tcPr>
          <w:p w14:paraId="54E488C2" w14:textId="77777777" w:rsidR="00305577" w:rsidRDefault="00305577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</w:tbl>
    <w:p w14:paraId="0262465A" w14:textId="77777777" w:rsidR="00305577" w:rsidRPr="00305577" w:rsidRDefault="00305577" w:rsidP="00305577">
      <w:pPr>
        <w:rPr>
          <w:lang w:eastAsia="en-AU"/>
        </w:rPr>
      </w:pPr>
    </w:p>
    <w:p w14:paraId="39464FBD" w14:textId="5CECC09D" w:rsidR="00C87209" w:rsidRDefault="00C87209" w:rsidP="00C87209">
      <w:pPr>
        <w:pStyle w:val="Heading2"/>
      </w:pPr>
      <w:r>
        <w:t>One-to-one binary relationships</w:t>
      </w:r>
      <w:bookmarkEnd w:id="39"/>
    </w:p>
    <w:p w14:paraId="2C8552D5" w14:textId="11C7887A" w:rsidR="00C87209" w:rsidRPr="00C87209" w:rsidRDefault="00C87209" w:rsidP="00C87209">
      <w:pPr>
        <w:pStyle w:val="Heading3"/>
      </w:pPr>
      <w:bookmarkStart w:id="43" w:name="_Toc387301967"/>
      <w:r>
        <w:t>Mandatory on both sides</w:t>
      </w:r>
      <w:bookmarkEnd w:id="43"/>
    </w:p>
    <w:tbl>
      <w:tblPr>
        <w:tblStyle w:val="TableGrid"/>
        <w:tblW w:w="14142" w:type="dxa"/>
        <w:tblLayout w:type="fixed"/>
        <w:tblLook w:val="04A0" w:firstRow="1" w:lastRow="0" w:firstColumn="1" w:lastColumn="0" w:noHBand="0" w:noVBand="1"/>
      </w:tblPr>
      <w:tblGrid>
        <w:gridCol w:w="2376"/>
        <w:gridCol w:w="1131"/>
        <w:gridCol w:w="2413"/>
        <w:gridCol w:w="1276"/>
        <w:gridCol w:w="2835"/>
        <w:gridCol w:w="2835"/>
        <w:gridCol w:w="1276"/>
      </w:tblGrid>
      <w:tr w:rsidR="00C87209" w14:paraId="227D192D" w14:textId="77777777" w:rsidTr="000D7B04">
        <w:tc>
          <w:tcPr>
            <w:tcW w:w="2376" w:type="dxa"/>
          </w:tcPr>
          <w:p w14:paraId="596DD6E2" w14:textId="77777777" w:rsidR="00C87209" w:rsidRPr="001320AF" w:rsidRDefault="00C87209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Relationship name</w:t>
            </w:r>
          </w:p>
        </w:tc>
        <w:tc>
          <w:tcPr>
            <w:tcW w:w="1131" w:type="dxa"/>
          </w:tcPr>
          <w:p w14:paraId="65D9720B" w14:textId="77777777" w:rsidR="00C87209" w:rsidRPr="001320AF" w:rsidRDefault="00C87209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Rel</w:t>
            </w:r>
            <w:r>
              <w:rPr>
                <w:b/>
                <w:lang w:eastAsia="en-AU"/>
              </w:rPr>
              <w:t>.s</w:t>
            </w:r>
            <w:r w:rsidRPr="001320AF">
              <w:rPr>
                <w:b/>
                <w:lang w:eastAsia="en-AU"/>
              </w:rPr>
              <w:t>hip</w:t>
            </w:r>
          </w:p>
          <w:p w14:paraId="61F8F6F2" w14:textId="77777777" w:rsidR="00C87209" w:rsidRPr="001320AF" w:rsidRDefault="00C87209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number</w:t>
            </w:r>
          </w:p>
        </w:tc>
        <w:tc>
          <w:tcPr>
            <w:tcW w:w="2413" w:type="dxa"/>
          </w:tcPr>
          <w:p w14:paraId="272691C9" w14:textId="77777777" w:rsidR="00C87209" w:rsidRPr="001320AF" w:rsidRDefault="00C87209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Parent relation</w:t>
            </w:r>
          </w:p>
        </w:tc>
        <w:tc>
          <w:tcPr>
            <w:tcW w:w="1276" w:type="dxa"/>
          </w:tcPr>
          <w:p w14:paraId="0DB386C4" w14:textId="77777777" w:rsidR="00C87209" w:rsidRPr="001320AF" w:rsidRDefault="00C87209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Parent multiplicity</w:t>
            </w:r>
          </w:p>
        </w:tc>
        <w:tc>
          <w:tcPr>
            <w:tcW w:w="2835" w:type="dxa"/>
          </w:tcPr>
          <w:p w14:paraId="3B45D044" w14:textId="77777777" w:rsidR="00C87209" w:rsidRPr="001320AF" w:rsidRDefault="00C87209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Foreign Keys</w:t>
            </w:r>
          </w:p>
        </w:tc>
        <w:tc>
          <w:tcPr>
            <w:tcW w:w="2835" w:type="dxa"/>
          </w:tcPr>
          <w:p w14:paraId="005389FD" w14:textId="77777777" w:rsidR="00C87209" w:rsidRPr="001320AF" w:rsidRDefault="00C87209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Child relation</w:t>
            </w:r>
          </w:p>
        </w:tc>
        <w:tc>
          <w:tcPr>
            <w:tcW w:w="1276" w:type="dxa"/>
          </w:tcPr>
          <w:p w14:paraId="1FE154C0" w14:textId="77777777" w:rsidR="00C87209" w:rsidRPr="001320AF" w:rsidRDefault="00C87209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Child multiplicity</w:t>
            </w:r>
          </w:p>
        </w:tc>
      </w:tr>
      <w:tr w:rsidR="00C87209" w14:paraId="75365118" w14:textId="77777777" w:rsidTr="000D7B04">
        <w:tc>
          <w:tcPr>
            <w:tcW w:w="2376" w:type="dxa"/>
          </w:tcPr>
          <w:p w14:paraId="343BA9E4" w14:textId="626568F8" w:rsidR="00C87209" w:rsidRDefault="00BD28DD" w:rsidP="000D7B04">
            <w:pPr>
              <w:rPr>
                <w:lang w:eastAsia="en-AU"/>
              </w:rPr>
            </w:pPr>
            <w:commentRangeStart w:id="44"/>
            <w:r>
              <w:rPr>
                <w:lang w:eastAsia="en-AU"/>
              </w:rPr>
              <w:t>Summarised by</w:t>
            </w:r>
            <w:commentRangeEnd w:id="44"/>
            <w:r>
              <w:rPr>
                <w:rStyle w:val="CommentReference"/>
              </w:rPr>
              <w:commentReference w:id="44"/>
            </w:r>
          </w:p>
        </w:tc>
        <w:tc>
          <w:tcPr>
            <w:tcW w:w="1131" w:type="dxa"/>
          </w:tcPr>
          <w:p w14:paraId="6FF161CC" w14:textId="77777777" w:rsidR="00C87209" w:rsidRDefault="00C87209" w:rsidP="000D7B04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1A41C460" w14:textId="2F3457D2" w:rsidR="00C87209" w:rsidRDefault="00C87209" w:rsidP="000D7B04">
            <w:pPr>
              <w:rPr>
                <w:lang w:eastAsia="en-AU"/>
              </w:rPr>
            </w:pPr>
          </w:p>
        </w:tc>
        <w:tc>
          <w:tcPr>
            <w:tcW w:w="1276" w:type="dxa"/>
          </w:tcPr>
          <w:p w14:paraId="681754B0" w14:textId="65775CEA" w:rsidR="00C87209" w:rsidRDefault="00C87209" w:rsidP="000D7B04">
            <w:pPr>
              <w:rPr>
                <w:lang w:eastAsia="en-AU"/>
              </w:rPr>
            </w:pPr>
          </w:p>
        </w:tc>
        <w:tc>
          <w:tcPr>
            <w:tcW w:w="2835" w:type="dxa"/>
          </w:tcPr>
          <w:p w14:paraId="6218DE85" w14:textId="49C6AA12" w:rsidR="00C87209" w:rsidRDefault="00C87209" w:rsidP="000D7B04">
            <w:pPr>
              <w:rPr>
                <w:lang w:eastAsia="en-AU"/>
              </w:rPr>
            </w:pPr>
          </w:p>
        </w:tc>
        <w:tc>
          <w:tcPr>
            <w:tcW w:w="2835" w:type="dxa"/>
          </w:tcPr>
          <w:p w14:paraId="6F1D7472" w14:textId="6005637D" w:rsidR="00C87209" w:rsidRDefault="00C87209" w:rsidP="000D7B04">
            <w:pPr>
              <w:rPr>
                <w:lang w:eastAsia="en-AU"/>
              </w:rPr>
            </w:pPr>
          </w:p>
        </w:tc>
        <w:tc>
          <w:tcPr>
            <w:tcW w:w="1276" w:type="dxa"/>
          </w:tcPr>
          <w:p w14:paraId="58093B57" w14:textId="01A63329" w:rsidR="00C87209" w:rsidRDefault="00C87209" w:rsidP="000D7B04">
            <w:pPr>
              <w:rPr>
                <w:lang w:eastAsia="en-AU"/>
              </w:rPr>
            </w:pPr>
          </w:p>
        </w:tc>
      </w:tr>
      <w:tr w:rsidR="00C706EE" w14:paraId="160F89FD" w14:textId="77777777" w:rsidTr="000D7B04">
        <w:tc>
          <w:tcPr>
            <w:tcW w:w="2376" w:type="dxa"/>
          </w:tcPr>
          <w:p w14:paraId="65DFFEBB" w14:textId="022B8A00" w:rsidR="00C706EE" w:rsidRDefault="00C706EE" w:rsidP="000D7B04">
            <w:pPr>
              <w:rPr>
                <w:lang w:eastAsia="en-AU"/>
              </w:rPr>
            </w:pPr>
            <w:commentRangeStart w:id="45"/>
            <w:r>
              <w:rPr>
                <w:lang w:eastAsia="en-AU"/>
              </w:rPr>
              <w:t>supported by</w:t>
            </w:r>
            <w:commentRangeEnd w:id="45"/>
            <w:r>
              <w:rPr>
                <w:rStyle w:val="CommentReference"/>
              </w:rPr>
              <w:commentReference w:id="45"/>
            </w:r>
          </w:p>
        </w:tc>
        <w:tc>
          <w:tcPr>
            <w:tcW w:w="1131" w:type="dxa"/>
          </w:tcPr>
          <w:p w14:paraId="5D3C4877" w14:textId="77777777" w:rsidR="00C706EE" w:rsidRDefault="00C706EE" w:rsidP="000D7B04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6CB4D2B9" w14:textId="77777777" w:rsidR="00C706EE" w:rsidRDefault="00C706EE" w:rsidP="000D7B04">
            <w:pPr>
              <w:rPr>
                <w:lang w:eastAsia="en-AU"/>
              </w:rPr>
            </w:pPr>
          </w:p>
        </w:tc>
        <w:tc>
          <w:tcPr>
            <w:tcW w:w="1276" w:type="dxa"/>
          </w:tcPr>
          <w:p w14:paraId="7004E6B6" w14:textId="77777777" w:rsidR="00C706EE" w:rsidRDefault="00C706EE" w:rsidP="000D7B04">
            <w:pPr>
              <w:rPr>
                <w:lang w:eastAsia="en-AU"/>
              </w:rPr>
            </w:pPr>
          </w:p>
        </w:tc>
        <w:tc>
          <w:tcPr>
            <w:tcW w:w="2835" w:type="dxa"/>
          </w:tcPr>
          <w:p w14:paraId="0713B65A" w14:textId="77777777" w:rsidR="00C706EE" w:rsidRDefault="00C706EE" w:rsidP="000D7B04">
            <w:pPr>
              <w:rPr>
                <w:lang w:eastAsia="en-AU"/>
              </w:rPr>
            </w:pPr>
          </w:p>
        </w:tc>
        <w:tc>
          <w:tcPr>
            <w:tcW w:w="2835" w:type="dxa"/>
          </w:tcPr>
          <w:p w14:paraId="1A475345" w14:textId="77777777" w:rsidR="00C706EE" w:rsidRDefault="00C706EE" w:rsidP="000D7B04">
            <w:pPr>
              <w:rPr>
                <w:lang w:eastAsia="en-AU"/>
              </w:rPr>
            </w:pPr>
          </w:p>
        </w:tc>
        <w:tc>
          <w:tcPr>
            <w:tcW w:w="1276" w:type="dxa"/>
          </w:tcPr>
          <w:p w14:paraId="3D5236DD" w14:textId="77777777" w:rsidR="00C706EE" w:rsidRDefault="00C706EE" w:rsidP="000D7B04">
            <w:pPr>
              <w:rPr>
                <w:lang w:eastAsia="en-AU"/>
              </w:rPr>
            </w:pPr>
          </w:p>
        </w:tc>
      </w:tr>
    </w:tbl>
    <w:p w14:paraId="4B002335" w14:textId="327823AC" w:rsidR="00C328EA" w:rsidRDefault="00FE73E9" w:rsidP="00C87209">
      <w:pPr>
        <w:pStyle w:val="Heading3"/>
      </w:pPr>
      <w:bookmarkStart w:id="46" w:name="_Toc387301968"/>
      <w:r>
        <w:lastRenderedPageBreak/>
        <w:t>Mandatory on one side</w:t>
      </w:r>
      <w:bookmarkEnd w:id="46"/>
    </w:p>
    <w:tbl>
      <w:tblPr>
        <w:tblStyle w:val="TableGrid"/>
        <w:tblW w:w="14142" w:type="dxa"/>
        <w:tblLayout w:type="fixed"/>
        <w:tblLook w:val="04A0" w:firstRow="1" w:lastRow="0" w:firstColumn="1" w:lastColumn="0" w:noHBand="0" w:noVBand="1"/>
      </w:tblPr>
      <w:tblGrid>
        <w:gridCol w:w="2376"/>
        <w:gridCol w:w="1131"/>
        <w:gridCol w:w="2413"/>
        <w:gridCol w:w="1276"/>
        <w:gridCol w:w="2835"/>
        <w:gridCol w:w="2835"/>
        <w:gridCol w:w="1276"/>
      </w:tblGrid>
      <w:tr w:rsidR="00FE73E9" w14:paraId="52E3C0C3" w14:textId="77777777" w:rsidTr="000D7B04">
        <w:tc>
          <w:tcPr>
            <w:tcW w:w="2376" w:type="dxa"/>
          </w:tcPr>
          <w:p w14:paraId="45FD518E" w14:textId="77777777" w:rsidR="00FE73E9" w:rsidRPr="001320AF" w:rsidRDefault="00FE73E9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Relationship name</w:t>
            </w:r>
          </w:p>
        </w:tc>
        <w:tc>
          <w:tcPr>
            <w:tcW w:w="1131" w:type="dxa"/>
          </w:tcPr>
          <w:p w14:paraId="222E86C9" w14:textId="77777777" w:rsidR="00FE73E9" w:rsidRPr="001320AF" w:rsidRDefault="00FE73E9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Rel</w:t>
            </w:r>
            <w:r>
              <w:rPr>
                <w:b/>
                <w:lang w:eastAsia="en-AU"/>
              </w:rPr>
              <w:t>.s</w:t>
            </w:r>
            <w:r w:rsidRPr="001320AF">
              <w:rPr>
                <w:b/>
                <w:lang w:eastAsia="en-AU"/>
              </w:rPr>
              <w:t>hip</w:t>
            </w:r>
          </w:p>
          <w:p w14:paraId="6DF58A75" w14:textId="77777777" w:rsidR="00FE73E9" w:rsidRPr="001320AF" w:rsidRDefault="00FE73E9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number</w:t>
            </w:r>
          </w:p>
        </w:tc>
        <w:tc>
          <w:tcPr>
            <w:tcW w:w="2413" w:type="dxa"/>
          </w:tcPr>
          <w:p w14:paraId="7FCDA89B" w14:textId="77777777" w:rsidR="00FE73E9" w:rsidRPr="001320AF" w:rsidRDefault="00FE73E9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Parent relation</w:t>
            </w:r>
          </w:p>
        </w:tc>
        <w:tc>
          <w:tcPr>
            <w:tcW w:w="1276" w:type="dxa"/>
          </w:tcPr>
          <w:p w14:paraId="0FCA3720" w14:textId="77777777" w:rsidR="00FE73E9" w:rsidRPr="001320AF" w:rsidRDefault="00FE73E9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Parent multiplicity</w:t>
            </w:r>
          </w:p>
        </w:tc>
        <w:tc>
          <w:tcPr>
            <w:tcW w:w="2835" w:type="dxa"/>
          </w:tcPr>
          <w:p w14:paraId="5BB180FE" w14:textId="77777777" w:rsidR="00FE73E9" w:rsidRPr="001320AF" w:rsidRDefault="00FE73E9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Foreign Keys</w:t>
            </w:r>
          </w:p>
        </w:tc>
        <w:tc>
          <w:tcPr>
            <w:tcW w:w="2835" w:type="dxa"/>
          </w:tcPr>
          <w:p w14:paraId="43AE7D38" w14:textId="77777777" w:rsidR="00FE73E9" w:rsidRPr="001320AF" w:rsidRDefault="00FE73E9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Child relation</w:t>
            </w:r>
          </w:p>
        </w:tc>
        <w:tc>
          <w:tcPr>
            <w:tcW w:w="1276" w:type="dxa"/>
          </w:tcPr>
          <w:p w14:paraId="1806AB3B" w14:textId="77777777" w:rsidR="00FE73E9" w:rsidRPr="001320AF" w:rsidRDefault="00FE73E9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Child multiplicity</w:t>
            </w:r>
          </w:p>
        </w:tc>
      </w:tr>
      <w:tr w:rsidR="00FE73E9" w14:paraId="7644004B" w14:textId="77777777" w:rsidTr="000D7B04">
        <w:tc>
          <w:tcPr>
            <w:tcW w:w="2376" w:type="dxa"/>
          </w:tcPr>
          <w:p w14:paraId="0666D9E0" w14:textId="43718E79" w:rsidR="00FE73E9" w:rsidRDefault="00AC4380" w:rsidP="000D7B04">
            <w:pPr>
              <w:rPr>
                <w:lang w:eastAsia="en-AU"/>
              </w:rPr>
            </w:pPr>
            <w:commentRangeStart w:id="47"/>
            <w:r>
              <w:rPr>
                <w:lang w:eastAsia="en-AU"/>
              </w:rPr>
              <w:t>may have</w:t>
            </w:r>
          </w:p>
        </w:tc>
        <w:tc>
          <w:tcPr>
            <w:tcW w:w="1131" w:type="dxa"/>
          </w:tcPr>
          <w:p w14:paraId="32C12278" w14:textId="77777777" w:rsidR="00FE73E9" w:rsidRDefault="00FE73E9" w:rsidP="000D7B04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365422FF" w14:textId="767381D5" w:rsidR="00FE73E9" w:rsidRDefault="00AC4380" w:rsidP="000D7B04">
            <w:pPr>
              <w:rPr>
                <w:lang w:eastAsia="en-AU"/>
              </w:rPr>
            </w:pPr>
            <w:r>
              <w:rPr>
                <w:lang w:eastAsia="en-AU"/>
              </w:rPr>
              <w:t>VISA</w:t>
            </w:r>
          </w:p>
        </w:tc>
        <w:tc>
          <w:tcPr>
            <w:tcW w:w="1276" w:type="dxa"/>
          </w:tcPr>
          <w:p w14:paraId="54CF5C77" w14:textId="4848CC54" w:rsidR="00FE73E9" w:rsidRDefault="00AC4380" w:rsidP="000D7B04">
            <w:pPr>
              <w:rPr>
                <w:lang w:eastAsia="en-AU"/>
              </w:rPr>
            </w:pPr>
            <w:r>
              <w:rPr>
                <w:lang w:eastAsia="en-AU"/>
              </w:rPr>
              <w:t>0..1</w:t>
            </w:r>
          </w:p>
        </w:tc>
        <w:tc>
          <w:tcPr>
            <w:tcW w:w="2835" w:type="dxa"/>
          </w:tcPr>
          <w:p w14:paraId="321B142D" w14:textId="2AFD5885" w:rsidR="00FE73E9" w:rsidRDefault="000D7B04" w:rsidP="000D7B04">
            <w:pPr>
              <w:rPr>
                <w:lang w:eastAsia="en-AU"/>
              </w:rPr>
            </w:pPr>
            <w:r>
              <w:rPr>
                <w:lang w:eastAsia="en-AU"/>
              </w:rPr>
              <w:t>VISAID</w:t>
            </w:r>
          </w:p>
        </w:tc>
        <w:tc>
          <w:tcPr>
            <w:tcW w:w="2835" w:type="dxa"/>
          </w:tcPr>
          <w:p w14:paraId="53E1DF1C" w14:textId="5439AD46" w:rsidR="00FE73E9" w:rsidRDefault="000D7B04" w:rsidP="000D7B04">
            <w:pPr>
              <w:rPr>
                <w:lang w:eastAsia="en-AU"/>
              </w:rPr>
            </w:pPr>
            <w:r>
              <w:rPr>
                <w:lang w:eastAsia="en-AU"/>
              </w:rPr>
              <w:t>Applicant</w:t>
            </w:r>
          </w:p>
        </w:tc>
        <w:tc>
          <w:tcPr>
            <w:tcW w:w="1276" w:type="dxa"/>
          </w:tcPr>
          <w:p w14:paraId="1B390A11" w14:textId="43B930CB" w:rsidR="00FE73E9" w:rsidRDefault="000D7B04" w:rsidP="000D7B04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  <w:commentRangeEnd w:id="47"/>
            <w:r>
              <w:rPr>
                <w:rStyle w:val="CommentReference"/>
              </w:rPr>
              <w:commentReference w:id="47"/>
            </w:r>
          </w:p>
        </w:tc>
      </w:tr>
    </w:tbl>
    <w:p w14:paraId="60DDA7B8" w14:textId="5A569818" w:rsidR="00FE73E9" w:rsidRDefault="00FE73E9" w:rsidP="00FE73E9">
      <w:pPr>
        <w:pStyle w:val="Heading3"/>
      </w:pPr>
      <w:bookmarkStart w:id="48" w:name="_Toc387301969"/>
      <w:r>
        <w:t>Optional on both sides</w:t>
      </w:r>
      <w:bookmarkEnd w:id="48"/>
    </w:p>
    <w:tbl>
      <w:tblPr>
        <w:tblStyle w:val="TableGrid"/>
        <w:tblW w:w="14142" w:type="dxa"/>
        <w:tblLayout w:type="fixed"/>
        <w:tblLook w:val="04A0" w:firstRow="1" w:lastRow="0" w:firstColumn="1" w:lastColumn="0" w:noHBand="0" w:noVBand="1"/>
      </w:tblPr>
      <w:tblGrid>
        <w:gridCol w:w="2376"/>
        <w:gridCol w:w="1131"/>
        <w:gridCol w:w="2413"/>
        <w:gridCol w:w="1276"/>
        <w:gridCol w:w="2835"/>
        <w:gridCol w:w="2835"/>
        <w:gridCol w:w="1276"/>
      </w:tblGrid>
      <w:tr w:rsidR="00FE73E9" w14:paraId="45531BA9" w14:textId="77777777" w:rsidTr="000D7B04">
        <w:tc>
          <w:tcPr>
            <w:tcW w:w="2376" w:type="dxa"/>
          </w:tcPr>
          <w:p w14:paraId="4715C190" w14:textId="77777777" w:rsidR="00FE73E9" w:rsidRPr="001320AF" w:rsidRDefault="00FE73E9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Relationship name</w:t>
            </w:r>
          </w:p>
        </w:tc>
        <w:tc>
          <w:tcPr>
            <w:tcW w:w="1131" w:type="dxa"/>
          </w:tcPr>
          <w:p w14:paraId="28AF79EB" w14:textId="77777777" w:rsidR="00FE73E9" w:rsidRPr="001320AF" w:rsidRDefault="00FE73E9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Rel</w:t>
            </w:r>
            <w:r>
              <w:rPr>
                <w:b/>
                <w:lang w:eastAsia="en-AU"/>
              </w:rPr>
              <w:t>.s</w:t>
            </w:r>
            <w:r w:rsidRPr="001320AF">
              <w:rPr>
                <w:b/>
                <w:lang w:eastAsia="en-AU"/>
              </w:rPr>
              <w:t>hip</w:t>
            </w:r>
          </w:p>
          <w:p w14:paraId="6EE50695" w14:textId="77777777" w:rsidR="00FE73E9" w:rsidRPr="001320AF" w:rsidRDefault="00FE73E9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number</w:t>
            </w:r>
          </w:p>
        </w:tc>
        <w:tc>
          <w:tcPr>
            <w:tcW w:w="2413" w:type="dxa"/>
          </w:tcPr>
          <w:p w14:paraId="633A76A4" w14:textId="77777777" w:rsidR="00FE73E9" w:rsidRPr="001320AF" w:rsidRDefault="00FE73E9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Parent relation</w:t>
            </w:r>
          </w:p>
        </w:tc>
        <w:tc>
          <w:tcPr>
            <w:tcW w:w="1276" w:type="dxa"/>
          </w:tcPr>
          <w:p w14:paraId="54E65CCD" w14:textId="77777777" w:rsidR="00FE73E9" w:rsidRPr="001320AF" w:rsidRDefault="00FE73E9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Parent multiplicity</w:t>
            </w:r>
          </w:p>
        </w:tc>
        <w:tc>
          <w:tcPr>
            <w:tcW w:w="2835" w:type="dxa"/>
          </w:tcPr>
          <w:p w14:paraId="2482FB8B" w14:textId="77777777" w:rsidR="00FE73E9" w:rsidRPr="001320AF" w:rsidRDefault="00FE73E9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Foreign Keys</w:t>
            </w:r>
          </w:p>
        </w:tc>
        <w:tc>
          <w:tcPr>
            <w:tcW w:w="2835" w:type="dxa"/>
          </w:tcPr>
          <w:p w14:paraId="4FF8B985" w14:textId="77777777" w:rsidR="00FE73E9" w:rsidRPr="001320AF" w:rsidRDefault="00FE73E9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Child relation</w:t>
            </w:r>
          </w:p>
        </w:tc>
        <w:tc>
          <w:tcPr>
            <w:tcW w:w="1276" w:type="dxa"/>
          </w:tcPr>
          <w:p w14:paraId="13F1FBBC" w14:textId="77777777" w:rsidR="00FE73E9" w:rsidRPr="001320AF" w:rsidRDefault="00FE73E9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Child multiplicity</w:t>
            </w:r>
          </w:p>
        </w:tc>
      </w:tr>
      <w:tr w:rsidR="00E44492" w14:paraId="16D517FA" w14:textId="77777777" w:rsidTr="00582B49">
        <w:tc>
          <w:tcPr>
            <w:tcW w:w="2376" w:type="dxa"/>
          </w:tcPr>
          <w:p w14:paraId="7F9D6F3A" w14:textId="77777777" w:rsidR="00E44492" w:rsidRDefault="00E44492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proves payment method</w:t>
            </w:r>
          </w:p>
        </w:tc>
        <w:tc>
          <w:tcPr>
            <w:tcW w:w="1131" w:type="dxa"/>
          </w:tcPr>
          <w:p w14:paraId="55C10FF6" w14:textId="77777777" w:rsidR="00E44492" w:rsidRDefault="00E44492" w:rsidP="00582B49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6A8E2F00" w14:textId="77777777" w:rsidR="00E44492" w:rsidRDefault="00E44492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Applicant Document</w:t>
            </w:r>
          </w:p>
        </w:tc>
        <w:tc>
          <w:tcPr>
            <w:tcW w:w="1276" w:type="dxa"/>
          </w:tcPr>
          <w:p w14:paraId="6BADFCA6" w14:textId="77777777" w:rsidR="00E44492" w:rsidRDefault="00E44492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0..1</w:t>
            </w:r>
          </w:p>
        </w:tc>
        <w:tc>
          <w:tcPr>
            <w:tcW w:w="2835" w:type="dxa"/>
          </w:tcPr>
          <w:p w14:paraId="0CC24A7E" w14:textId="77777777" w:rsidR="00E44492" w:rsidRDefault="00E44492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AppDocID → ProvesPaymentMethodAppDocID2</w:t>
            </w:r>
          </w:p>
        </w:tc>
        <w:tc>
          <w:tcPr>
            <w:tcW w:w="2835" w:type="dxa"/>
          </w:tcPr>
          <w:p w14:paraId="14B083B1" w14:textId="77777777" w:rsidR="00E44492" w:rsidRDefault="00E44492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Application</w:t>
            </w:r>
          </w:p>
        </w:tc>
        <w:tc>
          <w:tcPr>
            <w:tcW w:w="1276" w:type="dxa"/>
          </w:tcPr>
          <w:p w14:paraId="52B8CE74" w14:textId="77777777" w:rsidR="00E44492" w:rsidRDefault="00E44492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0..1</w:t>
            </w:r>
          </w:p>
        </w:tc>
      </w:tr>
      <w:tr w:rsidR="00E862BC" w14:paraId="7028F6ED" w14:textId="77777777" w:rsidTr="00582B49">
        <w:tc>
          <w:tcPr>
            <w:tcW w:w="2376" w:type="dxa"/>
          </w:tcPr>
          <w:p w14:paraId="2AFD8460" w14:textId="77777777" w:rsidR="00E862BC" w:rsidRDefault="00E862B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is an extended proposal for a</w:t>
            </w:r>
          </w:p>
        </w:tc>
        <w:tc>
          <w:tcPr>
            <w:tcW w:w="1131" w:type="dxa"/>
          </w:tcPr>
          <w:p w14:paraId="5ACC101E" w14:textId="77777777" w:rsidR="00E862BC" w:rsidRDefault="00E862BC" w:rsidP="00582B49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61934668" w14:textId="77777777" w:rsidR="00E862BC" w:rsidRDefault="00E862B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Applicant Document</w:t>
            </w:r>
          </w:p>
        </w:tc>
        <w:tc>
          <w:tcPr>
            <w:tcW w:w="1276" w:type="dxa"/>
          </w:tcPr>
          <w:p w14:paraId="6A00F91E" w14:textId="77777777" w:rsidR="00E862BC" w:rsidRDefault="00E862B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0..1</w:t>
            </w:r>
          </w:p>
        </w:tc>
        <w:tc>
          <w:tcPr>
            <w:tcW w:w="2835" w:type="dxa"/>
          </w:tcPr>
          <w:p w14:paraId="4261DEF9" w14:textId="77777777" w:rsidR="00E862BC" w:rsidRDefault="00E862B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AppDocID → ExtendedProposalAppDocID</w:t>
            </w:r>
          </w:p>
        </w:tc>
        <w:tc>
          <w:tcPr>
            <w:tcW w:w="2835" w:type="dxa"/>
          </w:tcPr>
          <w:p w14:paraId="3FB3BF96" w14:textId="77777777" w:rsidR="00E862BC" w:rsidRDefault="00E862B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Application</w:t>
            </w:r>
          </w:p>
        </w:tc>
        <w:tc>
          <w:tcPr>
            <w:tcW w:w="1276" w:type="dxa"/>
          </w:tcPr>
          <w:p w14:paraId="6DC9C21E" w14:textId="77777777" w:rsidR="00E862BC" w:rsidRDefault="00E862B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0..1</w:t>
            </w:r>
          </w:p>
        </w:tc>
      </w:tr>
      <w:tr w:rsidR="00E862BC" w14:paraId="5D68D4C7" w14:textId="77777777" w:rsidTr="00582B49">
        <w:tc>
          <w:tcPr>
            <w:tcW w:w="2376" w:type="dxa"/>
          </w:tcPr>
          <w:p w14:paraId="0B2045EA" w14:textId="77777777" w:rsidR="00E862BC" w:rsidRDefault="00E862B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is a</w:t>
            </w:r>
          </w:p>
        </w:tc>
        <w:tc>
          <w:tcPr>
            <w:tcW w:w="1131" w:type="dxa"/>
          </w:tcPr>
          <w:p w14:paraId="7026E345" w14:textId="77777777" w:rsidR="00E862BC" w:rsidRDefault="00E862BC" w:rsidP="00582B49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1EE9AFED" w14:textId="77777777" w:rsidR="00E862BC" w:rsidRDefault="00E862B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Applicant Document</w:t>
            </w:r>
          </w:p>
        </w:tc>
        <w:tc>
          <w:tcPr>
            <w:tcW w:w="1276" w:type="dxa"/>
          </w:tcPr>
          <w:p w14:paraId="060ED31E" w14:textId="77777777" w:rsidR="00E862BC" w:rsidRDefault="00E862B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0..1</w:t>
            </w:r>
          </w:p>
        </w:tc>
        <w:tc>
          <w:tcPr>
            <w:tcW w:w="2835" w:type="dxa"/>
          </w:tcPr>
          <w:p w14:paraId="01C5EC56" w14:textId="77777777" w:rsidR="00E862BC" w:rsidRDefault="00E862B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AppDocID</w:t>
            </w:r>
          </w:p>
        </w:tc>
        <w:tc>
          <w:tcPr>
            <w:tcW w:w="2835" w:type="dxa"/>
          </w:tcPr>
          <w:p w14:paraId="210848D4" w14:textId="77777777" w:rsidR="00E862BC" w:rsidRDefault="00E862B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Publication</w:t>
            </w:r>
          </w:p>
        </w:tc>
        <w:tc>
          <w:tcPr>
            <w:tcW w:w="1276" w:type="dxa"/>
          </w:tcPr>
          <w:p w14:paraId="55DEBF97" w14:textId="77777777" w:rsidR="00E862BC" w:rsidRDefault="00E862B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0..1</w:t>
            </w:r>
          </w:p>
        </w:tc>
      </w:tr>
      <w:tr w:rsidR="00E862BC" w14:paraId="75BF8F6D" w14:textId="77777777" w:rsidTr="00582B49">
        <w:tc>
          <w:tcPr>
            <w:tcW w:w="2376" w:type="dxa"/>
          </w:tcPr>
          <w:p w14:paraId="19B7B6BA" w14:textId="3032B643" w:rsidR="00E862BC" w:rsidRDefault="00E862B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is a academic transcript for</w:t>
            </w:r>
          </w:p>
        </w:tc>
        <w:tc>
          <w:tcPr>
            <w:tcW w:w="1131" w:type="dxa"/>
          </w:tcPr>
          <w:p w14:paraId="37E9CEA5" w14:textId="77777777" w:rsidR="00E862BC" w:rsidRDefault="00E862BC" w:rsidP="00582B49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1FA957F3" w14:textId="77777777" w:rsidR="00E862BC" w:rsidRDefault="00E862B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Applicant Document</w:t>
            </w:r>
          </w:p>
        </w:tc>
        <w:tc>
          <w:tcPr>
            <w:tcW w:w="1276" w:type="dxa"/>
          </w:tcPr>
          <w:p w14:paraId="3E9FCE1C" w14:textId="77777777" w:rsidR="00E862BC" w:rsidRDefault="00E862B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0..1</w:t>
            </w:r>
          </w:p>
        </w:tc>
        <w:tc>
          <w:tcPr>
            <w:tcW w:w="2835" w:type="dxa"/>
          </w:tcPr>
          <w:p w14:paraId="13B2D0EE" w14:textId="77777777" w:rsidR="00E862BC" w:rsidRDefault="00E862B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AppDocID</w:t>
            </w:r>
          </w:p>
        </w:tc>
        <w:tc>
          <w:tcPr>
            <w:tcW w:w="2835" w:type="dxa"/>
          </w:tcPr>
          <w:p w14:paraId="4E05FC3F" w14:textId="56497FF9" w:rsidR="00E862BC" w:rsidRDefault="00E862B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Degree</w:t>
            </w:r>
          </w:p>
        </w:tc>
        <w:tc>
          <w:tcPr>
            <w:tcW w:w="1276" w:type="dxa"/>
          </w:tcPr>
          <w:p w14:paraId="56AAE928" w14:textId="77777777" w:rsidR="00E862BC" w:rsidRDefault="00E862B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0..1</w:t>
            </w:r>
          </w:p>
        </w:tc>
      </w:tr>
      <w:tr w:rsidR="00E862BC" w14:paraId="0ED0E625" w14:textId="77777777" w:rsidTr="00582B49">
        <w:tc>
          <w:tcPr>
            <w:tcW w:w="2376" w:type="dxa"/>
          </w:tcPr>
          <w:p w14:paraId="50EE3804" w14:textId="6EF0C879" w:rsidR="00E862BC" w:rsidRDefault="00E862B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is proof of a</w:t>
            </w:r>
          </w:p>
        </w:tc>
        <w:tc>
          <w:tcPr>
            <w:tcW w:w="1131" w:type="dxa"/>
          </w:tcPr>
          <w:p w14:paraId="5DE7CF30" w14:textId="77777777" w:rsidR="00E862BC" w:rsidRDefault="00E862BC" w:rsidP="00582B49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21044732" w14:textId="77777777" w:rsidR="00E862BC" w:rsidRDefault="00E862B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Applicant Document</w:t>
            </w:r>
          </w:p>
        </w:tc>
        <w:tc>
          <w:tcPr>
            <w:tcW w:w="1276" w:type="dxa"/>
          </w:tcPr>
          <w:p w14:paraId="3C2C0C13" w14:textId="77777777" w:rsidR="00E862BC" w:rsidRDefault="00E862B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0..1</w:t>
            </w:r>
          </w:p>
        </w:tc>
        <w:tc>
          <w:tcPr>
            <w:tcW w:w="2835" w:type="dxa"/>
          </w:tcPr>
          <w:p w14:paraId="00D8169D" w14:textId="77777777" w:rsidR="00E862BC" w:rsidRDefault="00E862B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AppDocID</w:t>
            </w:r>
          </w:p>
        </w:tc>
        <w:tc>
          <w:tcPr>
            <w:tcW w:w="2835" w:type="dxa"/>
          </w:tcPr>
          <w:p w14:paraId="7CE8331D" w14:textId="7BA3B704" w:rsidR="00E862BC" w:rsidRDefault="00E862B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VISA</w:t>
            </w:r>
          </w:p>
        </w:tc>
        <w:tc>
          <w:tcPr>
            <w:tcW w:w="1276" w:type="dxa"/>
          </w:tcPr>
          <w:p w14:paraId="72FDD492" w14:textId="77777777" w:rsidR="00E862BC" w:rsidRDefault="00E862B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0..1</w:t>
            </w:r>
          </w:p>
        </w:tc>
      </w:tr>
    </w:tbl>
    <w:p w14:paraId="2919B58D" w14:textId="08AEEE48" w:rsidR="00FE73E9" w:rsidRDefault="00851DEB" w:rsidP="00BB4104">
      <w:pPr>
        <w:pStyle w:val="Heading2"/>
      </w:pPr>
      <w:bookmarkStart w:id="49" w:name="_Toc387301970"/>
      <w:r>
        <w:t>One-to-one recursive relationships</w:t>
      </w:r>
      <w:bookmarkEnd w:id="49"/>
    </w:p>
    <w:p w14:paraId="4E04E4D0" w14:textId="2CCAD834" w:rsidR="00E44492" w:rsidRPr="00E44492" w:rsidRDefault="00E44492" w:rsidP="00E44492">
      <w:pPr>
        <w:rPr>
          <w:lang w:eastAsia="en-AU"/>
        </w:rPr>
      </w:pPr>
      <w:r>
        <w:rPr>
          <w:lang w:eastAsia="en-AU"/>
        </w:rPr>
        <w:t>None in this case</w:t>
      </w:r>
    </w:p>
    <w:p w14:paraId="026E16A9" w14:textId="6FB14706" w:rsidR="00BB4104" w:rsidRDefault="00BB4104" w:rsidP="00BB4104">
      <w:pPr>
        <w:pStyle w:val="Heading2"/>
      </w:pPr>
      <w:bookmarkStart w:id="50" w:name="_Toc387301971"/>
      <w:r>
        <w:t>Superclass/subclass relationships</w:t>
      </w:r>
      <w:bookmarkEnd w:id="50"/>
    </w:p>
    <w:tbl>
      <w:tblPr>
        <w:tblStyle w:val="TableGrid"/>
        <w:tblW w:w="14142" w:type="dxa"/>
        <w:tblLayout w:type="fixed"/>
        <w:tblLook w:val="04A0" w:firstRow="1" w:lastRow="0" w:firstColumn="1" w:lastColumn="0" w:noHBand="0" w:noVBand="1"/>
      </w:tblPr>
      <w:tblGrid>
        <w:gridCol w:w="2376"/>
        <w:gridCol w:w="1131"/>
        <w:gridCol w:w="2413"/>
        <w:gridCol w:w="1276"/>
        <w:gridCol w:w="2835"/>
        <w:gridCol w:w="2835"/>
        <w:gridCol w:w="1276"/>
      </w:tblGrid>
      <w:tr w:rsidR="00BB4104" w14:paraId="679CC9C1" w14:textId="77777777" w:rsidTr="000D7B04">
        <w:tc>
          <w:tcPr>
            <w:tcW w:w="2376" w:type="dxa"/>
          </w:tcPr>
          <w:p w14:paraId="0963EB52" w14:textId="77777777" w:rsidR="00BB4104" w:rsidRPr="001320AF" w:rsidRDefault="00BB4104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Relationship name</w:t>
            </w:r>
          </w:p>
        </w:tc>
        <w:tc>
          <w:tcPr>
            <w:tcW w:w="1131" w:type="dxa"/>
          </w:tcPr>
          <w:p w14:paraId="59476541" w14:textId="77777777" w:rsidR="00BB4104" w:rsidRPr="001320AF" w:rsidRDefault="00BB4104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Rel</w:t>
            </w:r>
            <w:r>
              <w:rPr>
                <w:b/>
                <w:lang w:eastAsia="en-AU"/>
              </w:rPr>
              <w:t>.s</w:t>
            </w:r>
            <w:r w:rsidRPr="001320AF">
              <w:rPr>
                <w:b/>
                <w:lang w:eastAsia="en-AU"/>
              </w:rPr>
              <w:t>hip</w:t>
            </w:r>
          </w:p>
          <w:p w14:paraId="23045EDC" w14:textId="77777777" w:rsidR="00BB4104" w:rsidRPr="001320AF" w:rsidRDefault="00BB4104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number</w:t>
            </w:r>
          </w:p>
        </w:tc>
        <w:tc>
          <w:tcPr>
            <w:tcW w:w="2413" w:type="dxa"/>
          </w:tcPr>
          <w:p w14:paraId="79B7D524" w14:textId="77777777" w:rsidR="00BB4104" w:rsidRPr="001320AF" w:rsidRDefault="00BB4104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Parent relation</w:t>
            </w:r>
          </w:p>
        </w:tc>
        <w:tc>
          <w:tcPr>
            <w:tcW w:w="1276" w:type="dxa"/>
          </w:tcPr>
          <w:p w14:paraId="1C78C143" w14:textId="77777777" w:rsidR="00BB4104" w:rsidRPr="001320AF" w:rsidRDefault="00BB4104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Parent multiplicity</w:t>
            </w:r>
          </w:p>
        </w:tc>
        <w:tc>
          <w:tcPr>
            <w:tcW w:w="2835" w:type="dxa"/>
          </w:tcPr>
          <w:p w14:paraId="5F9AF27E" w14:textId="77777777" w:rsidR="00BB4104" w:rsidRPr="001320AF" w:rsidRDefault="00BB4104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Foreign Keys</w:t>
            </w:r>
          </w:p>
        </w:tc>
        <w:tc>
          <w:tcPr>
            <w:tcW w:w="2835" w:type="dxa"/>
          </w:tcPr>
          <w:p w14:paraId="5655ACBB" w14:textId="77777777" w:rsidR="00BB4104" w:rsidRPr="001320AF" w:rsidRDefault="00BB4104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Child relation</w:t>
            </w:r>
          </w:p>
        </w:tc>
        <w:tc>
          <w:tcPr>
            <w:tcW w:w="1276" w:type="dxa"/>
          </w:tcPr>
          <w:p w14:paraId="2FD05D6C" w14:textId="77777777" w:rsidR="00BB4104" w:rsidRPr="001320AF" w:rsidRDefault="00BB4104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Child multiplicity</w:t>
            </w:r>
          </w:p>
        </w:tc>
      </w:tr>
      <w:tr w:rsidR="00BB4104" w14:paraId="2E3E46D1" w14:textId="77777777" w:rsidTr="000D7B04">
        <w:tc>
          <w:tcPr>
            <w:tcW w:w="2376" w:type="dxa"/>
          </w:tcPr>
          <w:p w14:paraId="04F4E2EF" w14:textId="77777777" w:rsidR="00BB4104" w:rsidRDefault="00BB4104" w:rsidP="000D7B04">
            <w:pPr>
              <w:rPr>
                <w:lang w:eastAsia="en-AU"/>
              </w:rPr>
            </w:pPr>
          </w:p>
        </w:tc>
        <w:tc>
          <w:tcPr>
            <w:tcW w:w="1131" w:type="dxa"/>
          </w:tcPr>
          <w:p w14:paraId="41B29AEE" w14:textId="77777777" w:rsidR="00BB4104" w:rsidRDefault="00BB4104" w:rsidP="000D7B04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7BEE6776" w14:textId="77777777" w:rsidR="00BB4104" w:rsidRDefault="00BB4104" w:rsidP="000D7B04">
            <w:pPr>
              <w:rPr>
                <w:lang w:eastAsia="en-AU"/>
              </w:rPr>
            </w:pPr>
          </w:p>
        </w:tc>
        <w:tc>
          <w:tcPr>
            <w:tcW w:w="1276" w:type="dxa"/>
          </w:tcPr>
          <w:p w14:paraId="04041341" w14:textId="77777777" w:rsidR="00BB4104" w:rsidRDefault="00BB4104" w:rsidP="000D7B04">
            <w:pPr>
              <w:rPr>
                <w:lang w:eastAsia="en-AU"/>
              </w:rPr>
            </w:pPr>
          </w:p>
        </w:tc>
        <w:tc>
          <w:tcPr>
            <w:tcW w:w="2835" w:type="dxa"/>
          </w:tcPr>
          <w:p w14:paraId="2B6361FB" w14:textId="77777777" w:rsidR="00BB4104" w:rsidRDefault="00BB4104" w:rsidP="000D7B04">
            <w:pPr>
              <w:rPr>
                <w:lang w:eastAsia="en-AU"/>
              </w:rPr>
            </w:pPr>
          </w:p>
        </w:tc>
        <w:tc>
          <w:tcPr>
            <w:tcW w:w="2835" w:type="dxa"/>
          </w:tcPr>
          <w:p w14:paraId="1EB2AAF5" w14:textId="77777777" w:rsidR="00BB4104" w:rsidRDefault="00BB4104" w:rsidP="000D7B04">
            <w:pPr>
              <w:rPr>
                <w:lang w:eastAsia="en-AU"/>
              </w:rPr>
            </w:pPr>
          </w:p>
        </w:tc>
        <w:tc>
          <w:tcPr>
            <w:tcW w:w="1276" w:type="dxa"/>
          </w:tcPr>
          <w:p w14:paraId="47554B80" w14:textId="77777777" w:rsidR="00BB4104" w:rsidRDefault="00BB4104" w:rsidP="000D7B04">
            <w:pPr>
              <w:rPr>
                <w:lang w:eastAsia="en-AU"/>
              </w:rPr>
            </w:pPr>
          </w:p>
        </w:tc>
      </w:tr>
    </w:tbl>
    <w:p w14:paraId="7EFEA098" w14:textId="65239AB1" w:rsidR="00BB4104" w:rsidRDefault="00BB4104" w:rsidP="00BB4104">
      <w:pPr>
        <w:pStyle w:val="Heading2"/>
      </w:pPr>
      <w:bookmarkStart w:id="51" w:name="_Toc387301972"/>
      <w:r>
        <w:t>M</w:t>
      </w:r>
      <w:r w:rsidR="00F55A3E">
        <w:t>any-to-many binary relationship types</w:t>
      </w:r>
      <w:bookmarkEnd w:id="51"/>
    </w:p>
    <w:p w14:paraId="2F0AB540" w14:textId="0294D44D" w:rsidR="003E3202" w:rsidRDefault="003B6B95" w:rsidP="003B6B95">
      <w:pPr>
        <w:pStyle w:val="Heading3"/>
      </w:pPr>
      <w:r>
        <w:t xml:space="preserve">University Staff Member </w:t>
      </w:r>
      <w:r>
        <w:rPr>
          <w:i/>
        </w:rPr>
        <w:t>works in</w:t>
      </w:r>
      <w:r>
        <w:t xml:space="preserve"> Research Area</w:t>
      </w:r>
    </w:p>
    <w:p w14:paraId="4AC095C7" w14:textId="593EC291" w:rsidR="002D29AC" w:rsidRPr="002D29AC" w:rsidRDefault="002D29AC" w:rsidP="002D29AC">
      <w:pPr>
        <w:rPr>
          <w:lang w:eastAsia="en-AU"/>
        </w:rPr>
      </w:pPr>
      <w:r>
        <w:rPr>
          <w:lang w:eastAsia="en-AU"/>
        </w:rPr>
        <w:t>Introduce the following relation: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B6B95" w14:paraId="42A11B22" w14:textId="77777777" w:rsidTr="00582B49">
        <w:tc>
          <w:tcPr>
            <w:tcW w:w="9242" w:type="dxa"/>
          </w:tcPr>
          <w:p w14:paraId="44D8B263" w14:textId="6C8D35D0" w:rsidR="003B6B95" w:rsidRDefault="003B6B95" w:rsidP="00582B49">
            <w:r>
              <w:rPr>
                <w:b/>
              </w:rPr>
              <w:t xml:space="preserve">University Staff Member_Research Area </w:t>
            </w:r>
            <w:r>
              <w:t>(StaffID, FORCode)</w:t>
            </w:r>
          </w:p>
          <w:p w14:paraId="6A447BBB" w14:textId="77777777" w:rsidR="003B6B95" w:rsidRDefault="003B6B95" w:rsidP="003B6B95">
            <w:r>
              <w:rPr>
                <w:b/>
              </w:rPr>
              <w:t>Primary key</w:t>
            </w:r>
            <w:r>
              <w:t xml:space="preserve"> StaffID, FORCode</w:t>
            </w:r>
          </w:p>
          <w:p w14:paraId="246C5F35" w14:textId="77777777" w:rsidR="00CD706D" w:rsidRDefault="003B6B95" w:rsidP="00CD706D">
            <w:r>
              <w:rPr>
                <w:b/>
              </w:rPr>
              <w:lastRenderedPageBreak/>
              <w:t>Foreign key</w:t>
            </w:r>
            <w:r>
              <w:t xml:space="preserve"> StaffID </w:t>
            </w:r>
            <w:r>
              <w:rPr>
                <w:b/>
              </w:rPr>
              <w:t>references</w:t>
            </w:r>
            <w:r>
              <w:t xml:space="preserve"> </w:t>
            </w:r>
            <w:r w:rsidR="00CD706D">
              <w:t>University Staff Member(StaffID)</w:t>
            </w:r>
          </w:p>
          <w:p w14:paraId="6837E034" w14:textId="3E47FBB6" w:rsidR="00CD706D" w:rsidRPr="00C47D5D" w:rsidRDefault="00C47D5D" w:rsidP="00CD706D">
            <w:r>
              <w:rPr>
                <w:b/>
              </w:rPr>
              <w:t>Foreign key</w:t>
            </w:r>
            <w:r>
              <w:t xml:space="preserve"> FORCode </w:t>
            </w:r>
            <w:r>
              <w:rPr>
                <w:b/>
              </w:rPr>
              <w:t>references</w:t>
            </w:r>
            <w:r>
              <w:t xml:space="preserve"> Research Area(FORCode)</w:t>
            </w:r>
          </w:p>
        </w:tc>
      </w:tr>
    </w:tbl>
    <w:p w14:paraId="31CA3716" w14:textId="77777777" w:rsidR="002F3CAF" w:rsidRDefault="002F3CAF" w:rsidP="003B6B95">
      <w:pPr>
        <w:rPr>
          <w:lang w:eastAsia="en-AU"/>
        </w:rPr>
      </w:pPr>
    </w:p>
    <w:p w14:paraId="4BA64603" w14:textId="57BB1542" w:rsidR="003B6B95" w:rsidRPr="003B6B95" w:rsidRDefault="002D29AC" w:rsidP="003B6B95">
      <w:pPr>
        <w:rPr>
          <w:lang w:eastAsia="en-AU"/>
        </w:rPr>
      </w:pPr>
      <w:r>
        <w:rPr>
          <w:lang w:eastAsia="en-AU"/>
        </w:rPr>
        <w:t>Introduce the following relationships:</w:t>
      </w:r>
    </w:p>
    <w:tbl>
      <w:tblPr>
        <w:tblStyle w:val="TableGrid"/>
        <w:tblW w:w="14142" w:type="dxa"/>
        <w:tblLayout w:type="fixed"/>
        <w:tblLook w:val="04A0" w:firstRow="1" w:lastRow="0" w:firstColumn="1" w:lastColumn="0" w:noHBand="0" w:noVBand="1"/>
      </w:tblPr>
      <w:tblGrid>
        <w:gridCol w:w="2376"/>
        <w:gridCol w:w="1131"/>
        <w:gridCol w:w="2413"/>
        <w:gridCol w:w="1276"/>
        <w:gridCol w:w="2835"/>
        <w:gridCol w:w="2835"/>
        <w:gridCol w:w="1276"/>
      </w:tblGrid>
      <w:tr w:rsidR="00BB4104" w14:paraId="46BBA82D" w14:textId="77777777" w:rsidTr="000D7B04">
        <w:tc>
          <w:tcPr>
            <w:tcW w:w="2376" w:type="dxa"/>
          </w:tcPr>
          <w:p w14:paraId="02BE1035" w14:textId="77777777" w:rsidR="00BB4104" w:rsidRPr="001320AF" w:rsidRDefault="00BB4104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Relationship name</w:t>
            </w:r>
          </w:p>
        </w:tc>
        <w:tc>
          <w:tcPr>
            <w:tcW w:w="1131" w:type="dxa"/>
          </w:tcPr>
          <w:p w14:paraId="50806EBC" w14:textId="77777777" w:rsidR="00BB4104" w:rsidRPr="001320AF" w:rsidRDefault="00BB4104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Rel</w:t>
            </w:r>
            <w:r>
              <w:rPr>
                <w:b/>
                <w:lang w:eastAsia="en-AU"/>
              </w:rPr>
              <w:t>.s</w:t>
            </w:r>
            <w:r w:rsidRPr="001320AF">
              <w:rPr>
                <w:b/>
                <w:lang w:eastAsia="en-AU"/>
              </w:rPr>
              <w:t>hip</w:t>
            </w:r>
          </w:p>
          <w:p w14:paraId="6A2505F4" w14:textId="77777777" w:rsidR="00BB4104" w:rsidRPr="001320AF" w:rsidRDefault="00BB4104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number</w:t>
            </w:r>
          </w:p>
        </w:tc>
        <w:tc>
          <w:tcPr>
            <w:tcW w:w="2413" w:type="dxa"/>
          </w:tcPr>
          <w:p w14:paraId="29624273" w14:textId="77777777" w:rsidR="00BB4104" w:rsidRPr="001320AF" w:rsidRDefault="00BB4104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Parent relation</w:t>
            </w:r>
          </w:p>
        </w:tc>
        <w:tc>
          <w:tcPr>
            <w:tcW w:w="1276" w:type="dxa"/>
          </w:tcPr>
          <w:p w14:paraId="399C0354" w14:textId="77777777" w:rsidR="00BB4104" w:rsidRPr="001320AF" w:rsidRDefault="00BB4104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Parent multiplicity</w:t>
            </w:r>
          </w:p>
        </w:tc>
        <w:tc>
          <w:tcPr>
            <w:tcW w:w="2835" w:type="dxa"/>
          </w:tcPr>
          <w:p w14:paraId="31388748" w14:textId="77777777" w:rsidR="00BB4104" w:rsidRPr="001320AF" w:rsidRDefault="00BB4104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Foreign Keys</w:t>
            </w:r>
          </w:p>
        </w:tc>
        <w:tc>
          <w:tcPr>
            <w:tcW w:w="2835" w:type="dxa"/>
          </w:tcPr>
          <w:p w14:paraId="60AA9FDC" w14:textId="77777777" w:rsidR="00BB4104" w:rsidRPr="001320AF" w:rsidRDefault="00BB4104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Child relation</w:t>
            </w:r>
          </w:p>
        </w:tc>
        <w:tc>
          <w:tcPr>
            <w:tcW w:w="1276" w:type="dxa"/>
          </w:tcPr>
          <w:p w14:paraId="0CC39870" w14:textId="77777777" w:rsidR="00BB4104" w:rsidRPr="001320AF" w:rsidRDefault="00BB4104" w:rsidP="000D7B04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Child multiplicity</w:t>
            </w:r>
          </w:p>
        </w:tc>
      </w:tr>
      <w:tr w:rsidR="002D29AC" w14:paraId="300B728D" w14:textId="77777777" w:rsidTr="00582B49">
        <w:tc>
          <w:tcPr>
            <w:tcW w:w="2376" w:type="dxa"/>
          </w:tcPr>
          <w:p w14:paraId="2CF460C7" w14:textId="77777777" w:rsidR="002D29AC" w:rsidRDefault="002D29A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works in</w:t>
            </w:r>
          </w:p>
        </w:tc>
        <w:tc>
          <w:tcPr>
            <w:tcW w:w="1131" w:type="dxa"/>
          </w:tcPr>
          <w:p w14:paraId="36316AB7" w14:textId="77777777" w:rsidR="002D29AC" w:rsidRDefault="002D29AC" w:rsidP="00582B49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20D7BFB4" w14:textId="77777777" w:rsidR="002D29AC" w:rsidRDefault="002D29A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University Staff Member</w:t>
            </w:r>
          </w:p>
        </w:tc>
        <w:tc>
          <w:tcPr>
            <w:tcW w:w="1276" w:type="dxa"/>
          </w:tcPr>
          <w:p w14:paraId="0FE23256" w14:textId="77777777" w:rsidR="002D29AC" w:rsidRDefault="002D29A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73B1CDD4" w14:textId="77777777" w:rsidR="002D29AC" w:rsidRDefault="002D29A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StaffID</w:t>
            </w:r>
          </w:p>
        </w:tc>
        <w:tc>
          <w:tcPr>
            <w:tcW w:w="2835" w:type="dxa"/>
          </w:tcPr>
          <w:p w14:paraId="07322DE3" w14:textId="77777777" w:rsidR="002D29AC" w:rsidRDefault="002D29AC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University Staff Member_Research Area</w:t>
            </w:r>
          </w:p>
        </w:tc>
        <w:tc>
          <w:tcPr>
            <w:tcW w:w="1276" w:type="dxa"/>
          </w:tcPr>
          <w:p w14:paraId="2B171849" w14:textId="5A9FCEF7" w:rsidR="002D29AC" w:rsidRDefault="00DF5FC5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</w:t>
            </w:r>
            <w:r w:rsidR="002D29AC">
              <w:rPr>
                <w:lang w:eastAsia="en-AU"/>
              </w:rPr>
              <w:t>..*</w:t>
            </w:r>
          </w:p>
        </w:tc>
      </w:tr>
      <w:tr w:rsidR="00034D8F" w14:paraId="631BD4EA" w14:textId="77777777" w:rsidTr="000D7B04">
        <w:tc>
          <w:tcPr>
            <w:tcW w:w="2376" w:type="dxa"/>
          </w:tcPr>
          <w:p w14:paraId="7A37F396" w14:textId="77777777" w:rsidR="00034D8F" w:rsidRDefault="00034D8F" w:rsidP="000D7B04">
            <w:pPr>
              <w:rPr>
                <w:lang w:eastAsia="en-AU"/>
              </w:rPr>
            </w:pPr>
            <w:r>
              <w:rPr>
                <w:lang w:eastAsia="en-AU"/>
              </w:rPr>
              <w:t>works in2</w:t>
            </w:r>
          </w:p>
        </w:tc>
        <w:tc>
          <w:tcPr>
            <w:tcW w:w="1131" w:type="dxa"/>
          </w:tcPr>
          <w:p w14:paraId="4F88C165" w14:textId="77777777" w:rsidR="00034D8F" w:rsidRDefault="00034D8F" w:rsidP="000D7B04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4C701BED" w14:textId="77777777" w:rsidR="00034D8F" w:rsidRDefault="00034D8F" w:rsidP="000D7B04">
            <w:pPr>
              <w:rPr>
                <w:lang w:eastAsia="en-AU"/>
              </w:rPr>
            </w:pPr>
            <w:r>
              <w:rPr>
                <w:lang w:eastAsia="en-AU"/>
              </w:rPr>
              <w:t>Research Area</w:t>
            </w:r>
          </w:p>
        </w:tc>
        <w:tc>
          <w:tcPr>
            <w:tcW w:w="1276" w:type="dxa"/>
          </w:tcPr>
          <w:p w14:paraId="03EC43F2" w14:textId="77777777" w:rsidR="00034D8F" w:rsidRDefault="00034D8F" w:rsidP="000D7B04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19F73D29" w14:textId="77777777" w:rsidR="00034D8F" w:rsidRDefault="00034D8F" w:rsidP="000D7B04">
            <w:pPr>
              <w:rPr>
                <w:lang w:eastAsia="en-AU"/>
              </w:rPr>
            </w:pPr>
            <w:r>
              <w:rPr>
                <w:lang w:eastAsia="en-AU"/>
              </w:rPr>
              <w:t>FORCode</w:t>
            </w:r>
          </w:p>
        </w:tc>
        <w:tc>
          <w:tcPr>
            <w:tcW w:w="2835" w:type="dxa"/>
          </w:tcPr>
          <w:p w14:paraId="3CF201BF" w14:textId="77777777" w:rsidR="00034D8F" w:rsidRDefault="00034D8F" w:rsidP="000D7B04">
            <w:pPr>
              <w:rPr>
                <w:lang w:eastAsia="en-AU"/>
              </w:rPr>
            </w:pPr>
            <w:r>
              <w:rPr>
                <w:lang w:eastAsia="en-AU"/>
              </w:rPr>
              <w:t>University Staff Member_Research Area</w:t>
            </w:r>
          </w:p>
        </w:tc>
        <w:tc>
          <w:tcPr>
            <w:tcW w:w="1276" w:type="dxa"/>
          </w:tcPr>
          <w:p w14:paraId="2B39CA8A" w14:textId="77777777" w:rsidR="00034D8F" w:rsidRDefault="00034D8F" w:rsidP="000D7B04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</w:tbl>
    <w:p w14:paraId="3CA2763C" w14:textId="570BDA86" w:rsidR="003E3202" w:rsidRDefault="002F3CAF" w:rsidP="002F3CAF">
      <w:pPr>
        <w:pStyle w:val="Heading3"/>
      </w:pPr>
      <w:bookmarkStart w:id="52" w:name="_Toc387301973"/>
      <w:r>
        <w:t xml:space="preserve">University Staff Member </w:t>
      </w:r>
      <w:r>
        <w:rPr>
          <w:i/>
        </w:rPr>
        <w:t>oversees</w:t>
      </w:r>
      <w:r>
        <w:t xml:space="preserve"> Research Area</w:t>
      </w:r>
    </w:p>
    <w:p w14:paraId="3AC5F319" w14:textId="02666CB0" w:rsidR="002F3CAF" w:rsidRDefault="002F3CAF" w:rsidP="002F3CAF">
      <w:pPr>
        <w:rPr>
          <w:lang w:eastAsia="en-AU"/>
        </w:rPr>
      </w:pPr>
      <w:r>
        <w:rPr>
          <w:lang w:eastAsia="en-AU"/>
        </w:rPr>
        <w:t>Introduce the following relation: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F3CAF" w14:paraId="5F6C3EF3" w14:textId="77777777" w:rsidTr="00582B49">
        <w:tc>
          <w:tcPr>
            <w:tcW w:w="9242" w:type="dxa"/>
          </w:tcPr>
          <w:p w14:paraId="01548D9F" w14:textId="6427EEB0" w:rsidR="002F3CAF" w:rsidRDefault="002F3CAF" w:rsidP="00582B49">
            <w:r>
              <w:rPr>
                <w:b/>
              </w:rPr>
              <w:t xml:space="preserve">University Staff Member_Research Area2 </w:t>
            </w:r>
            <w:r>
              <w:t>(StaffID, FORCode)</w:t>
            </w:r>
          </w:p>
          <w:p w14:paraId="23C9CB54" w14:textId="77777777" w:rsidR="002F3CAF" w:rsidRDefault="002F3CAF" w:rsidP="00582B49">
            <w:r>
              <w:rPr>
                <w:b/>
              </w:rPr>
              <w:t>Primary key</w:t>
            </w:r>
            <w:r>
              <w:t xml:space="preserve"> StaffID, FORCode</w:t>
            </w:r>
          </w:p>
          <w:p w14:paraId="0F8A22B2" w14:textId="77777777" w:rsidR="002F3CAF" w:rsidRDefault="002F3CAF" w:rsidP="00582B49">
            <w:r>
              <w:rPr>
                <w:b/>
              </w:rPr>
              <w:t>Foreign key</w:t>
            </w:r>
            <w:r>
              <w:t xml:space="preserve"> StaffID </w:t>
            </w:r>
            <w:r>
              <w:rPr>
                <w:b/>
              </w:rPr>
              <w:t>references</w:t>
            </w:r>
            <w:r>
              <w:t xml:space="preserve"> University Staff Member(StaffID)</w:t>
            </w:r>
          </w:p>
          <w:p w14:paraId="4161C917" w14:textId="77777777" w:rsidR="002F3CAF" w:rsidRPr="00C47D5D" w:rsidRDefault="002F3CAF" w:rsidP="00582B49">
            <w:r>
              <w:rPr>
                <w:b/>
              </w:rPr>
              <w:t>Foreign key</w:t>
            </w:r>
            <w:r>
              <w:t xml:space="preserve"> FORCode </w:t>
            </w:r>
            <w:r>
              <w:rPr>
                <w:b/>
              </w:rPr>
              <w:t>references</w:t>
            </w:r>
            <w:r>
              <w:t xml:space="preserve"> Research Area(FORCode)</w:t>
            </w:r>
          </w:p>
        </w:tc>
      </w:tr>
    </w:tbl>
    <w:p w14:paraId="56B7CC5D" w14:textId="77777777" w:rsidR="002F3CAF" w:rsidRDefault="002F3CAF" w:rsidP="002F3CAF">
      <w:pPr>
        <w:rPr>
          <w:lang w:eastAsia="en-AU"/>
        </w:rPr>
      </w:pPr>
    </w:p>
    <w:p w14:paraId="1BBED10C" w14:textId="7F570444" w:rsidR="002F3CAF" w:rsidRPr="002F3CAF" w:rsidRDefault="002F3CAF" w:rsidP="002F3CAF">
      <w:pPr>
        <w:rPr>
          <w:lang w:eastAsia="en-AU"/>
        </w:rPr>
      </w:pPr>
      <w:r>
        <w:rPr>
          <w:lang w:eastAsia="en-AU"/>
        </w:rPr>
        <w:t>Introduce the following relationships:</w:t>
      </w:r>
    </w:p>
    <w:tbl>
      <w:tblPr>
        <w:tblStyle w:val="TableGrid"/>
        <w:tblW w:w="14142" w:type="dxa"/>
        <w:tblLayout w:type="fixed"/>
        <w:tblLook w:val="04A0" w:firstRow="1" w:lastRow="0" w:firstColumn="1" w:lastColumn="0" w:noHBand="0" w:noVBand="1"/>
      </w:tblPr>
      <w:tblGrid>
        <w:gridCol w:w="2376"/>
        <w:gridCol w:w="1131"/>
        <w:gridCol w:w="2413"/>
        <w:gridCol w:w="1276"/>
        <w:gridCol w:w="2835"/>
        <w:gridCol w:w="2835"/>
        <w:gridCol w:w="1276"/>
      </w:tblGrid>
      <w:tr w:rsidR="003E3202" w14:paraId="219CD0EC" w14:textId="77777777" w:rsidTr="00582B49">
        <w:tc>
          <w:tcPr>
            <w:tcW w:w="2376" w:type="dxa"/>
          </w:tcPr>
          <w:p w14:paraId="44C535BE" w14:textId="77777777" w:rsidR="003E3202" w:rsidRPr="001320AF" w:rsidRDefault="003E3202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Relationship name</w:t>
            </w:r>
          </w:p>
        </w:tc>
        <w:tc>
          <w:tcPr>
            <w:tcW w:w="1131" w:type="dxa"/>
          </w:tcPr>
          <w:p w14:paraId="5CAB9955" w14:textId="77777777" w:rsidR="003E3202" w:rsidRPr="001320AF" w:rsidRDefault="003E3202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Rel</w:t>
            </w:r>
            <w:r>
              <w:rPr>
                <w:b/>
                <w:lang w:eastAsia="en-AU"/>
              </w:rPr>
              <w:t>.s</w:t>
            </w:r>
            <w:r w:rsidRPr="001320AF">
              <w:rPr>
                <w:b/>
                <w:lang w:eastAsia="en-AU"/>
              </w:rPr>
              <w:t>hip</w:t>
            </w:r>
          </w:p>
          <w:p w14:paraId="3E262D84" w14:textId="77777777" w:rsidR="003E3202" w:rsidRPr="001320AF" w:rsidRDefault="003E3202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number</w:t>
            </w:r>
          </w:p>
        </w:tc>
        <w:tc>
          <w:tcPr>
            <w:tcW w:w="2413" w:type="dxa"/>
          </w:tcPr>
          <w:p w14:paraId="59AD0069" w14:textId="77777777" w:rsidR="003E3202" w:rsidRPr="001320AF" w:rsidRDefault="003E3202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Parent relation</w:t>
            </w:r>
          </w:p>
        </w:tc>
        <w:tc>
          <w:tcPr>
            <w:tcW w:w="1276" w:type="dxa"/>
          </w:tcPr>
          <w:p w14:paraId="5CF5A5B8" w14:textId="77777777" w:rsidR="003E3202" w:rsidRPr="001320AF" w:rsidRDefault="003E3202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Parent multiplicity</w:t>
            </w:r>
          </w:p>
        </w:tc>
        <w:tc>
          <w:tcPr>
            <w:tcW w:w="2835" w:type="dxa"/>
          </w:tcPr>
          <w:p w14:paraId="56E35B0F" w14:textId="77777777" w:rsidR="003E3202" w:rsidRPr="001320AF" w:rsidRDefault="003E3202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Foreign Keys</w:t>
            </w:r>
          </w:p>
        </w:tc>
        <w:tc>
          <w:tcPr>
            <w:tcW w:w="2835" w:type="dxa"/>
          </w:tcPr>
          <w:p w14:paraId="6B2938C5" w14:textId="77777777" w:rsidR="003E3202" w:rsidRPr="001320AF" w:rsidRDefault="003E3202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Child relation</w:t>
            </w:r>
          </w:p>
        </w:tc>
        <w:tc>
          <w:tcPr>
            <w:tcW w:w="1276" w:type="dxa"/>
          </w:tcPr>
          <w:p w14:paraId="2773D41B" w14:textId="77777777" w:rsidR="003E3202" w:rsidRPr="001320AF" w:rsidRDefault="003E3202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Child multiplicity</w:t>
            </w:r>
          </w:p>
        </w:tc>
      </w:tr>
      <w:tr w:rsidR="00A578CE" w14:paraId="7D4026F1" w14:textId="77777777" w:rsidTr="00582B49">
        <w:tc>
          <w:tcPr>
            <w:tcW w:w="2376" w:type="dxa"/>
          </w:tcPr>
          <w:p w14:paraId="30B2FD7E" w14:textId="77777777" w:rsidR="00A578CE" w:rsidRDefault="00A578CE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Oversees</w:t>
            </w:r>
          </w:p>
        </w:tc>
        <w:tc>
          <w:tcPr>
            <w:tcW w:w="1131" w:type="dxa"/>
          </w:tcPr>
          <w:p w14:paraId="5DB3A25D" w14:textId="77777777" w:rsidR="00A578CE" w:rsidRDefault="00A578CE" w:rsidP="00582B49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4F68B096" w14:textId="77777777" w:rsidR="00A578CE" w:rsidRDefault="00A578CE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University Staff Member</w:t>
            </w:r>
          </w:p>
        </w:tc>
        <w:tc>
          <w:tcPr>
            <w:tcW w:w="1276" w:type="dxa"/>
          </w:tcPr>
          <w:p w14:paraId="7E4B4C6C" w14:textId="77777777" w:rsidR="00A578CE" w:rsidRDefault="00A578CE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29BFB496" w14:textId="77777777" w:rsidR="00A578CE" w:rsidRDefault="00A578CE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StaffID</w:t>
            </w:r>
          </w:p>
        </w:tc>
        <w:tc>
          <w:tcPr>
            <w:tcW w:w="2835" w:type="dxa"/>
          </w:tcPr>
          <w:p w14:paraId="3A7FA0CE" w14:textId="77777777" w:rsidR="00A578CE" w:rsidRDefault="00A578CE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University Staff Member_Research Area</w:t>
            </w:r>
          </w:p>
        </w:tc>
        <w:tc>
          <w:tcPr>
            <w:tcW w:w="1276" w:type="dxa"/>
          </w:tcPr>
          <w:p w14:paraId="4D48CF29" w14:textId="3A379BB5" w:rsidR="00A578CE" w:rsidRDefault="00DF5FC5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</w:t>
            </w:r>
            <w:r w:rsidR="00A578CE">
              <w:rPr>
                <w:lang w:eastAsia="en-AU"/>
              </w:rPr>
              <w:t>..*</w:t>
            </w:r>
          </w:p>
        </w:tc>
      </w:tr>
      <w:tr w:rsidR="003E3202" w14:paraId="63D38C8A" w14:textId="77777777" w:rsidTr="00582B49">
        <w:tc>
          <w:tcPr>
            <w:tcW w:w="2376" w:type="dxa"/>
          </w:tcPr>
          <w:p w14:paraId="1807C1A8" w14:textId="77777777" w:rsidR="003E3202" w:rsidRDefault="003E3202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Oversees2</w:t>
            </w:r>
          </w:p>
        </w:tc>
        <w:tc>
          <w:tcPr>
            <w:tcW w:w="1131" w:type="dxa"/>
          </w:tcPr>
          <w:p w14:paraId="7C9D0E4A" w14:textId="77777777" w:rsidR="003E3202" w:rsidRDefault="003E3202" w:rsidP="00582B49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303A18EE" w14:textId="77777777" w:rsidR="003E3202" w:rsidRDefault="003E3202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Research Area</w:t>
            </w:r>
          </w:p>
        </w:tc>
        <w:tc>
          <w:tcPr>
            <w:tcW w:w="1276" w:type="dxa"/>
          </w:tcPr>
          <w:p w14:paraId="3FDB3974" w14:textId="77777777" w:rsidR="003E3202" w:rsidRDefault="003E3202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5837EC8F" w14:textId="77777777" w:rsidR="003E3202" w:rsidRDefault="003E3202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FORCode</w:t>
            </w:r>
          </w:p>
        </w:tc>
        <w:tc>
          <w:tcPr>
            <w:tcW w:w="2835" w:type="dxa"/>
          </w:tcPr>
          <w:p w14:paraId="747B067C" w14:textId="77777777" w:rsidR="003E3202" w:rsidRDefault="003E3202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University Staff Member_Research Area2</w:t>
            </w:r>
          </w:p>
        </w:tc>
        <w:tc>
          <w:tcPr>
            <w:tcW w:w="1276" w:type="dxa"/>
          </w:tcPr>
          <w:p w14:paraId="2EB4A966" w14:textId="77777777" w:rsidR="003E3202" w:rsidRDefault="003E3202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</w:tbl>
    <w:p w14:paraId="519BD53A" w14:textId="422EE25F" w:rsidR="00A578CE" w:rsidRDefault="00BA31B4" w:rsidP="00A578CE">
      <w:pPr>
        <w:pStyle w:val="Heading3"/>
      </w:pPr>
      <w:r>
        <w:t xml:space="preserve">Application </w:t>
      </w:r>
      <w:r>
        <w:rPr>
          <w:i/>
        </w:rPr>
        <w:t>in</w:t>
      </w:r>
      <w:r>
        <w:t xml:space="preserve"> Research Area</w:t>
      </w:r>
    </w:p>
    <w:p w14:paraId="1BAF3B4B" w14:textId="7E4EBEAD" w:rsidR="00BA31B4" w:rsidRDefault="00BA31B4" w:rsidP="00BA31B4">
      <w:pPr>
        <w:rPr>
          <w:lang w:eastAsia="en-AU"/>
        </w:rPr>
      </w:pPr>
      <w:r>
        <w:rPr>
          <w:lang w:eastAsia="en-AU"/>
        </w:rPr>
        <w:t>Introduce the following relation: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A31B4" w14:paraId="7D822E7A" w14:textId="77777777" w:rsidTr="00582B49">
        <w:tc>
          <w:tcPr>
            <w:tcW w:w="9242" w:type="dxa"/>
          </w:tcPr>
          <w:p w14:paraId="07A67902" w14:textId="338A3181" w:rsidR="00BA31B4" w:rsidRDefault="00BA31B4" w:rsidP="00582B49">
            <w:r>
              <w:rPr>
                <w:b/>
              </w:rPr>
              <w:lastRenderedPageBreak/>
              <w:t xml:space="preserve">Application_Research Area </w:t>
            </w:r>
            <w:r>
              <w:t>(ApplicationID, FORCode)</w:t>
            </w:r>
          </w:p>
          <w:p w14:paraId="187CE6BE" w14:textId="1DC1F545" w:rsidR="00BA31B4" w:rsidRDefault="00BA31B4" w:rsidP="00582B49">
            <w:r>
              <w:rPr>
                <w:b/>
              </w:rPr>
              <w:t>Primary key</w:t>
            </w:r>
            <w:r>
              <w:t xml:space="preserve"> ApplicationID, FORCode</w:t>
            </w:r>
          </w:p>
          <w:p w14:paraId="0AACD687" w14:textId="2CE6585B" w:rsidR="00BA31B4" w:rsidRDefault="00BA31B4" w:rsidP="00582B49">
            <w:r>
              <w:rPr>
                <w:b/>
              </w:rPr>
              <w:t>Foreign key</w:t>
            </w:r>
            <w:r>
              <w:t xml:space="preserve"> ApplicationID </w:t>
            </w:r>
            <w:r>
              <w:rPr>
                <w:b/>
              </w:rPr>
              <w:t>references</w:t>
            </w:r>
            <w:r>
              <w:t xml:space="preserve"> Application(ApplicationID)</w:t>
            </w:r>
          </w:p>
          <w:p w14:paraId="23AEA1CE" w14:textId="77777777" w:rsidR="00BA31B4" w:rsidRPr="00C47D5D" w:rsidRDefault="00BA31B4" w:rsidP="00582B49">
            <w:r>
              <w:rPr>
                <w:b/>
              </w:rPr>
              <w:t>Foreign key</w:t>
            </w:r>
            <w:r>
              <w:t xml:space="preserve"> FORCode </w:t>
            </w:r>
            <w:r>
              <w:rPr>
                <w:b/>
              </w:rPr>
              <w:t>references</w:t>
            </w:r>
            <w:r>
              <w:t xml:space="preserve"> Research Area(FORCode)</w:t>
            </w:r>
          </w:p>
        </w:tc>
      </w:tr>
    </w:tbl>
    <w:p w14:paraId="063E0BF0" w14:textId="77777777" w:rsidR="00BA31B4" w:rsidRDefault="00BA31B4" w:rsidP="00BA31B4">
      <w:pPr>
        <w:rPr>
          <w:lang w:eastAsia="en-AU"/>
        </w:rPr>
      </w:pPr>
    </w:p>
    <w:p w14:paraId="059386C9" w14:textId="1BD854FB" w:rsidR="00BA31B4" w:rsidRPr="00BA31B4" w:rsidRDefault="00BA31B4" w:rsidP="00BA31B4">
      <w:pPr>
        <w:rPr>
          <w:lang w:eastAsia="en-AU"/>
        </w:rPr>
      </w:pPr>
      <w:r>
        <w:rPr>
          <w:lang w:eastAsia="en-AU"/>
        </w:rPr>
        <w:t>Introduce the following relationships:</w:t>
      </w:r>
    </w:p>
    <w:tbl>
      <w:tblPr>
        <w:tblStyle w:val="TableGrid"/>
        <w:tblW w:w="14142" w:type="dxa"/>
        <w:tblLayout w:type="fixed"/>
        <w:tblLook w:val="04A0" w:firstRow="1" w:lastRow="0" w:firstColumn="1" w:lastColumn="0" w:noHBand="0" w:noVBand="1"/>
      </w:tblPr>
      <w:tblGrid>
        <w:gridCol w:w="2376"/>
        <w:gridCol w:w="1131"/>
        <w:gridCol w:w="2413"/>
        <w:gridCol w:w="1276"/>
        <w:gridCol w:w="2835"/>
        <w:gridCol w:w="2835"/>
        <w:gridCol w:w="1276"/>
      </w:tblGrid>
      <w:tr w:rsidR="00BA31B4" w14:paraId="0BF646B9" w14:textId="77777777" w:rsidTr="00582B49">
        <w:tc>
          <w:tcPr>
            <w:tcW w:w="2376" w:type="dxa"/>
          </w:tcPr>
          <w:p w14:paraId="7C6819AE" w14:textId="77777777" w:rsidR="00BA31B4" w:rsidRPr="001320AF" w:rsidRDefault="00BA31B4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Relationship name</w:t>
            </w:r>
          </w:p>
        </w:tc>
        <w:tc>
          <w:tcPr>
            <w:tcW w:w="1131" w:type="dxa"/>
          </w:tcPr>
          <w:p w14:paraId="40AE33A7" w14:textId="77777777" w:rsidR="00BA31B4" w:rsidRPr="001320AF" w:rsidRDefault="00BA31B4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Rel</w:t>
            </w:r>
            <w:r>
              <w:rPr>
                <w:b/>
                <w:lang w:eastAsia="en-AU"/>
              </w:rPr>
              <w:t>.s</w:t>
            </w:r>
            <w:r w:rsidRPr="001320AF">
              <w:rPr>
                <w:b/>
                <w:lang w:eastAsia="en-AU"/>
              </w:rPr>
              <w:t>hip</w:t>
            </w:r>
          </w:p>
          <w:p w14:paraId="760068DA" w14:textId="77777777" w:rsidR="00BA31B4" w:rsidRPr="001320AF" w:rsidRDefault="00BA31B4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number</w:t>
            </w:r>
          </w:p>
        </w:tc>
        <w:tc>
          <w:tcPr>
            <w:tcW w:w="2413" w:type="dxa"/>
          </w:tcPr>
          <w:p w14:paraId="08C37593" w14:textId="77777777" w:rsidR="00BA31B4" w:rsidRPr="001320AF" w:rsidRDefault="00BA31B4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Parent relation</w:t>
            </w:r>
          </w:p>
        </w:tc>
        <w:tc>
          <w:tcPr>
            <w:tcW w:w="1276" w:type="dxa"/>
          </w:tcPr>
          <w:p w14:paraId="4D823DFA" w14:textId="77777777" w:rsidR="00BA31B4" w:rsidRPr="001320AF" w:rsidRDefault="00BA31B4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Parent multiplicity</w:t>
            </w:r>
          </w:p>
        </w:tc>
        <w:tc>
          <w:tcPr>
            <w:tcW w:w="2835" w:type="dxa"/>
          </w:tcPr>
          <w:p w14:paraId="189074CB" w14:textId="77777777" w:rsidR="00BA31B4" w:rsidRPr="001320AF" w:rsidRDefault="00BA31B4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Foreign Keys</w:t>
            </w:r>
          </w:p>
        </w:tc>
        <w:tc>
          <w:tcPr>
            <w:tcW w:w="2835" w:type="dxa"/>
          </w:tcPr>
          <w:p w14:paraId="78DD4278" w14:textId="77777777" w:rsidR="00BA31B4" w:rsidRPr="001320AF" w:rsidRDefault="00BA31B4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Child relation</w:t>
            </w:r>
          </w:p>
        </w:tc>
        <w:tc>
          <w:tcPr>
            <w:tcW w:w="1276" w:type="dxa"/>
          </w:tcPr>
          <w:p w14:paraId="5B4BF4AC" w14:textId="77777777" w:rsidR="00BA31B4" w:rsidRPr="001320AF" w:rsidRDefault="00BA31B4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Child multiplicity</w:t>
            </w:r>
          </w:p>
        </w:tc>
      </w:tr>
      <w:tr w:rsidR="00BA31B4" w14:paraId="0C5E6430" w14:textId="77777777" w:rsidTr="00582B49">
        <w:tc>
          <w:tcPr>
            <w:tcW w:w="2376" w:type="dxa"/>
          </w:tcPr>
          <w:p w14:paraId="104A0E82" w14:textId="77777777" w:rsidR="00BA31B4" w:rsidRDefault="00BA31B4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In</w:t>
            </w:r>
          </w:p>
        </w:tc>
        <w:tc>
          <w:tcPr>
            <w:tcW w:w="1131" w:type="dxa"/>
          </w:tcPr>
          <w:p w14:paraId="041B3845" w14:textId="77777777" w:rsidR="00BA31B4" w:rsidRDefault="00BA31B4" w:rsidP="00582B49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234A5488" w14:textId="77777777" w:rsidR="00BA31B4" w:rsidRDefault="00BA31B4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Application</w:t>
            </w:r>
          </w:p>
        </w:tc>
        <w:tc>
          <w:tcPr>
            <w:tcW w:w="1276" w:type="dxa"/>
          </w:tcPr>
          <w:p w14:paraId="7599B859" w14:textId="77777777" w:rsidR="00BA31B4" w:rsidRDefault="00BA31B4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25423175" w14:textId="77777777" w:rsidR="00BA31B4" w:rsidRDefault="00BA31B4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ApplicationID</w:t>
            </w:r>
          </w:p>
        </w:tc>
        <w:tc>
          <w:tcPr>
            <w:tcW w:w="2835" w:type="dxa"/>
          </w:tcPr>
          <w:p w14:paraId="77702A65" w14:textId="77777777" w:rsidR="00BA31B4" w:rsidRDefault="00BA31B4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Application_Research Area</w:t>
            </w:r>
          </w:p>
        </w:tc>
        <w:tc>
          <w:tcPr>
            <w:tcW w:w="1276" w:type="dxa"/>
          </w:tcPr>
          <w:p w14:paraId="25175D2E" w14:textId="77777777" w:rsidR="00BA31B4" w:rsidRDefault="00BA31B4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1..*</w:t>
            </w:r>
          </w:p>
        </w:tc>
      </w:tr>
      <w:tr w:rsidR="00BA31B4" w14:paraId="3B99163F" w14:textId="77777777" w:rsidTr="00582B49">
        <w:tc>
          <w:tcPr>
            <w:tcW w:w="2376" w:type="dxa"/>
          </w:tcPr>
          <w:p w14:paraId="7BAB4583" w14:textId="77777777" w:rsidR="00BA31B4" w:rsidRDefault="00BA31B4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in2</w:t>
            </w:r>
          </w:p>
        </w:tc>
        <w:tc>
          <w:tcPr>
            <w:tcW w:w="1131" w:type="dxa"/>
          </w:tcPr>
          <w:p w14:paraId="7496B988" w14:textId="77777777" w:rsidR="00BA31B4" w:rsidRDefault="00BA31B4" w:rsidP="00582B49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55589BDA" w14:textId="77777777" w:rsidR="00BA31B4" w:rsidRDefault="00BA31B4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Research Area</w:t>
            </w:r>
          </w:p>
        </w:tc>
        <w:tc>
          <w:tcPr>
            <w:tcW w:w="1276" w:type="dxa"/>
          </w:tcPr>
          <w:p w14:paraId="435FE75E" w14:textId="77777777" w:rsidR="00BA31B4" w:rsidRDefault="00BA31B4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513BCD93" w14:textId="77777777" w:rsidR="00BA31B4" w:rsidRDefault="00BA31B4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FORCode</w:t>
            </w:r>
          </w:p>
        </w:tc>
        <w:tc>
          <w:tcPr>
            <w:tcW w:w="2835" w:type="dxa"/>
          </w:tcPr>
          <w:p w14:paraId="7E4A64BA" w14:textId="77777777" w:rsidR="00BA31B4" w:rsidRDefault="00BA31B4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Application_Research Area</w:t>
            </w:r>
          </w:p>
        </w:tc>
        <w:tc>
          <w:tcPr>
            <w:tcW w:w="1276" w:type="dxa"/>
          </w:tcPr>
          <w:p w14:paraId="07073C18" w14:textId="77777777" w:rsidR="00BA31B4" w:rsidRDefault="00BA31B4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</w:tbl>
    <w:p w14:paraId="5B094FC9" w14:textId="2EB5A2B3" w:rsidR="00BA31B4" w:rsidRDefault="00BA31B4" w:rsidP="00BA31B4">
      <w:pPr>
        <w:pStyle w:val="Heading3"/>
      </w:pPr>
      <w:r>
        <w:t>University Staff Member</w:t>
      </w:r>
      <w:r>
        <w:rPr>
          <w:i/>
        </w:rPr>
        <w:t xml:space="preserve"> flags</w:t>
      </w:r>
      <w:r>
        <w:t xml:space="preserve"> Application</w:t>
      </w:r>
    </w:p>
    <w:p w14:paraId="1676FC65" w14:textId="4531B711" w:rsidR="006804DD" w:rsidRDefault="006804DD" w:rsidP="006804DD">
      <w:pPr>
        <w:rPr>
          <w:lang w:eastAsia="en-AU"/>
        </w:rPr>
      </w:pPr>
      <w:r>
        <w:rPr>
          <w:lang w:eastAsia="en-AU"/>
        </w:rPr>
        <w:t>In</w:t>
      </w:r>
      <w:r w:rsidR="007E7266">
        <w:rPr>
          <w:lang w:eastAsia="en-AU"/>
        </w:rPr>
        <w:t>troduce the following relation: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6804DD" w14:paraId="7586986B" w14:textId="77777777" w:rsidTr="00582B49">
        <w:tc>
          <w:tcPr>
            <w:tcW w:w="9242" w:type="dxa"/>
          </w:tcPr>
          <w:p w14:paraId="6DBD66F6" w14:textId="2F4AD8DF" w:rsidR="006804DD" w:rsidRDefault="006804DD" w:rsidP="00582B49">
            <w:r>
              <w:rPr>
                <w:b/>
              </w:rPr>
              <w:t xml:space="preserve">University Staff Member_Application </w:t>
            </w:r>
            <w:r>
              <w:t>(StaffID, ApplicationID)</w:t>
            </w:r>
          </w:p>
          <w:p w14:paraId="1623D505" w14:textId="7D8C43B8" w:rsidR="006804DD" w:rsidRDefault="006804DD" w:rsidP="00582B49">
            <w:r>
              <w:rPr>
                <w:b/>
              </w:rPr>
              <w:t>Primary key</w:t>
            </w:r>
            <w:r>
              <w:t xml:space="preserve"> StaffID, ApplicationID</w:t>
            </w:r>
          </w:p>
          <w:p w14:paraId="77AFD8A3" w14:textId="77777777" w:rsidR="006804DD" w:rsidRDefault="006804DD" w:rsidP="00582B49">
            <w:r>
              <w:rPr>
                <w:b/>
              </w:rPr>
              <w:t>Foreign key</w:t>
            </w:r>
            <w:r>
              <w:t xml:space="preserve"> StaffID </w:t>
            </w:r>
            <w:r>
              <w:rPr>
                <w:b/>
              </w:rPr>
              <w:t>references</w:t>
            </w:r>
            <w:r>
              <w:t xml:space="preserve"> University Staff Member(StaffID)</w:t>
            </w:r>
          </w:p>
          <w:p w14:paraId="3016CB6B" w14:textId="00560DD8" w:rsidR="006804DD" w:rsidRPr="00C47D5D" w:rsidRDefault="006804DD" w:rsidP="006804DD">
            <w:r>
              <w:rPr>
                <w:b/>
              </w:rPr>
              <w:t>Foreign key</w:t>
            </w:r>
            <w:r>
              <w:t xml:space="preserve"> ApplicationID </w:t>
            </w:r>
            <w:r>
              <w:rPr>
                <w:b/>
              </w:rPr>
              <w:t>references</w:t>
            </w:r>
            <w:r>
              <w:t xml:space="preserve"> Application(ApplicationID)</w:t>
            </w:r>
          </w:p>
        </w:tc>
      </w:tr>
    </w:tbl>
    <w:p w14:paraId="479224D3" w14:textId="77777777" w:rsidR="006804DD" w:rsidRDefault="006804DD" w:rsidP="006804DD">
      <w:pPr>
        <w:rPr>
          <w:lang w:eastAsia="en-AU"/>
        </w:rPr>
      </w:pPr>
    </w:p>
    <w:p w14:paraId="35F042BD" w14:textId="51E695CA" w:rsidR="006804DD" w:rsidRPr="006804DD" w:rsidRDefault="007E7266" w:rsidP="006804DD">
      <w:pPr>
        <w:rPr>
          <w:lang w:eastAsia="en-AU"/>
        </w:rPr>
      </w:pPr>
      <w:r>
        <w:rPr>
          <w:lang w:eastAsia="en-AU"/>
        </w:rPr>
        <w:t>Introduce the following relationships:</w:t>
      </w:r>
    </w:p>
    <w:tbl>
      <w:tblPr>
        <w:tblStyle w:val="TableGrid"/>
        <w:tblW w:w="14142" w:type="dxa"/>
        <w:tblLayout w:type="fixed"/>
        <w:tblLook w:val="04A0" w:firstRow="1" w:lastRow="0" w:firstColumn="1" w:lastColumn="0" w:noHBand="0" w:noVBand="1"/>
      </w:tblPr>
      <w:tblGrid>
        <w:gridCol w:w="2376"/>
        <w:gridCol w:w="1131"/>
        <w:gridCol w:w="2413"/>
        <w:gridCol w:w="1276"/>
        <w:gridCol w:w="2835"/>
        <w:gridCol w:w="2835"/>
        <w:gridCol w:w="1276"/>
      </w:tblGrid>
      <w:tr w:rsidR="00BA31B4" w14:paraId="43AF8355" w14:textId="77777777" w:rsidTr="00582B49">
        <w:tc>
          <w:tcPr>
            <w:tcW w:w="2376" w:type="dxa"/>
          </w:tcPr>
          <w:p w14:paraId="332D1422" w14:textId="77777777" w:rsidR="00BA31B4" w:rsidRPr="001320AF" w:rsidRDefault="00BA31B4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Relationship name</w:t>
            </w:r>
          </w:p>
        </w:tc>
        <w:tc>
          <w:tcPr>
            <w:tcW w:w="1131" w:type="dxa"/>
          </w:tcPr>
          <w:p w14:paraId="636A32BE" w14:textId="77777777" w:rsidR="00BA31B4" w:rsidRPr="001320AF" w:rsidRDefault="00BA31B4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Rel</w:t>
            </w:r>
            <w:r>
              <w:rPr>
                <w:b/>
                <w:lang w:eastAsia="en-AU"/>
              </w:rPr>
              <w:t>.s</w:t>
            </w:r>
            <w:r w:rsidRPr="001320AF">
              <w:rPr>
                <w:b/>
                <w:lang w:eastAsia="en-AU"/>
              </w:rPr>
              <w:t>hip</w:t>
            </w:r>
          </w:p>
          <w:p w14:paraId="7C298D6B" w14:textId="77777777" w:rsidR="00BA31B4" w:rsidRPr="001320AF" w:rsidRDefault="00BA31B4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number</w:t>
            </w:r>
          </w:p>
        </w:tc>
        <w:tc>
          <w:tcPr>
            <w:tcW w:w="2413" w:type="dxa"/>
          </w:tcPr>
          <w:p w14:paraId="61233F60" w14:textId="77777777" w:rsidR="00BA31B4" w:rsidRPr="001320AF" w:rsidRDefault="00BA31B4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Parent relation</w:t>
            </w:r>
          </w:p>
        </w:tc>
        <w:tc>
          <w:tcPr>
            <w:tcW w:w="1276" w:type="dxa"/>
          </w:tcPr>
          <w:p w14:paraId="2043294F" w14:textId="77777777" w:rsidR="00BA31B4" w:rsidRPr="001320AF" w:rsidRDefault="00BA31B4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Parent multiplicity</w:t>
            </w:r>
          </w:p>
        </w:tc>
        <w:tc>
          <w:tcPr>
            <w:tcW w:w="2835" w:type="dxa"/>
          </w:tcPr>
          <w:p w14:paraId="4B947099" w14:textId="77777777" w:rsidR="00BA31B4" w:rsidRPr="001320AF" w:rsidRDefault="00BA31B4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Foreign Keys</w:t>
            </w:r>
          </w:p>
        </w:tc>
        <w:tc>
          <w:tcPr>
            <w:tcW w:w="2835" w:type="dxa"/>
          </w:tcPr>
          <w:p w14:paraId="18B08091" w14:textId="77777777" w:rsidR="00BA31B4" w:rsidRPr="001320AF" w:rsidRDefault="00BA31B4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Child relation</w:t>
            </w:r>
          </w:p>
        </w:tc>
        <w:tc>
          <w:tcPr>
            <w:tcW w:w="1276" w:type="dxa"/>
          </w:tcPr>
          <w:p w14:paraId="4640EC21" w14:textId="77777777" w:rsidR="00BA31B4" w:rsidRPr="001320AF" w:rsidRDefault="00BA31B4" w:rsidP="00582B49">
            <w:pPr>
              <w:rPr>
                <w:b/>
                <w:lang w:eastAsia="en-AU"/>
              </w:rPr>
            </w:pPr>
            <w:r w:rsidRPr="001320AF">
              <w:rPr>
                <w:b/>
                <w:lang w:eastAsia="en-AU"/>
              </w:rPr>
              <w:t>Child multiplicity</w:t>
            </w:r>
          </w:p>
        </w:tc>
      </w:tr>
      <w:tr w:rsidR="00BA31B4" w14:paraId="639B05EE" w14:textId="77777777" w:rsidTr="00582B49">
        <w:tc>
          <w:tcPr>
            <w:tcW w:w="2376" w:type="dxa"/>
          </w:tcPr>
          <w:p w14:paraId="01B994BE" w14:textId="77777777" w:rsidR="00BA31B4" w:rsidRDefault="00BA31B4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flags</w:t>
            </w:r>
          </w:p>
        </w:tc>
        <w:tc>
          <w:tcPr>
            <w:tcW w:w="1131" w:type="dxa"/>
          </w:tcPr>
          <w:p w14:paraId="478BEE07" w14:textId="77777777" w:rsidR="00BA31B4" w:rsidRDefault="00BA31B4" w:rsidP="00582B49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5E375471" w14:textId="77777777" w:rsidR="00BA31B4" w:rsidRDefault="00BA31B4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University Staff Member</w:t>
            </w:r>
          </w:p>
        </w:tc>
        <w:tc>
          <w:tcPr>
            <w:tcW w:w="1276" w:type="dxa"/>
          </w:tcPr>
          <w:p w14:paraId="0BAF51FD" w14:textId="77777777" w:rsidR="00BA31B4" w:rsidRDefault="00BA31B4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5FE90FB4" w14:textId="77777777" w:rsidR="00BA31B4" w:rsidRDefault="00BA31B4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StaffID</w:t>
            </w:r>
          </w:p>
        </w:tc>
        <w:tc>
          <w:tcPr>
            <w:tcW w:w="2835" w:type="dxa"/>
          </w:tcPr>
          <w:p w14:paraId="0B0C6075" w14:textId="77777777" w:rsidR="00BA31B4" w:rsidRDefault="00BA31B4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University Staff Member_Application</w:t>
            </w:r>
          </w:p>
        </w:tc>
        <w:tc>
          <w:tcPr>
            <w:tcW w:w="1276" w:type="dxa"/>
          </w:tcPr>
          <w:p w14:paraId="74DD29D7" w14:textId="77777777" w:rsidR="00BA31B4" w:rsidRDefault="00BA31B4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  <w:tr w:rsidR="00BA31B4" w14:paraId="4EA1771C" w14:textId="77777777" w:rsidTr="00582B49">
        <w:tc>
          <w:tcPr>
            <w:tcW w:w="2376" w:type="dxa"/>
          </w:tcPr>
          <w:p w14:paraId="4D3F59CC" w14:textId="77777777" w:rsidR="00BA31B4" w:rsidRDefault="00BA31B4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flags2</w:t>
            </w:r>
          </w:p>
        </w:tc>
        <w:tc>
          <w:tcPr>
            <w:tcW w:w="1131" w:type="dxa"/>
          </w:tcPr>
          <w:p w14:paraId="1264B4E3" w14:textId="77777777" w:rsidR="00BA31B4" w:rsidRDefault="00BA31B4" w:rsidP="00582B49">
            <w:pPr>
              <w:rPr>
                <w:lang w:eastAsia="en-AU"/>
              </w:rPr>
            </w:pPr>
          </w:p>
        </w:tc>
        <w:tc>
          <w:tcPr>
            <w:tcW w:w="2413" w:type="dxa"/>
          </w:tcPr>
          <w:p w14:paraId="3C7C30C5" w14:textId="77777777" w:rsidR="00BA31B4" w:rsidRDefault="00BA31B4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Application</w:t>
            </w:r>
          </w:p>
        </w:tc>
        <w:tc>
          <w:tcPr>
            <w:tcW w:w="1276" w:type="dxa"/>
          </w:tcPr>
          <w:p w14:paraId="0367DA46" w14:textId="77777777" w:rsidR="00BA31B4" w:rsidRDefault="00BA31B4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1</w:t>
            </w:r>
          </w:p>
        </w:tc>
        <w:tc>
          <w:tcPr>
            <w:tcW w:w="2835" w:type="dxa"/>
          </w:tcPr>
          <w:p w14:paraId="422D67B3" w14:textId="77777777" w:rsidR="00BA31B4" w:rsidRDefault="00BA31B4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ApplicationID</w:t>
            </w:r>
          </w:p>
        </w:tc>
        <w:tc>
          <w:tcPr>
            <w:tcW w:w="2835" w:type="dxa"/>
          </w:tcPr>
          <w:p w14:paraId="62F027AD" w14:textId="77777777" w:rsidR="00BA31B4" w:rsidRDefault="00BA31B4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University Staff Member_Application</w:t>
            </w:r>
          </w:p>
        </w:tc>
        <w:tc>
          <w:tcPr>
            <w:tcW w:w="1276" w:type="dxa"/>
          </w:tcPr>
          <w:p w14:paraId="322EF609" w14:textId="77777777" w:rsidR="00BA31B4" w:rsidRDefault="00BA31B4" w:rsidP="00582B49">
            <w:pPr>
              <w:rPr>
                <w:lang w:eastAsia="en-AU"/>
              </w:rPr>
            </w:pPr>
            <w:r>
              <w:rPr>
                <w:lang w:eastAsia="en-AU"/>
              </w:rPr>
              <w:t>0..*</w:t>
            </w:r>
          </w:p>
        </w:tc>
      </w:tr>
    </w:tbl>
    <w:p w14:paraId="5E34C633" w14:textId="77777777" w:rsidR="00A578CE" w:rsidRDefault="00A578CE" w:rsidP="003E3202"/>
    <w:p w14:paraId="78AC7131" w14:textId="05B07BDD" w:rsidR="00BB4104" w:rsidRDefault="00F55A3E" w:rsidP="00BB4104">
      <w:pPr>
        <w:pStyle w:val="Heading2"/>
      </w:pPr>
      <w:r>
        <w:lastRenderedPageBreak/>
        <w:t>Complex relationship types</w:t>
      </w:r>
      <w:bookmarkEnd w:id="52"/>
    </w:p>
    <w:p w14:paraId="1D02EDB6" w14:textId="14662A0C" w:rsidR="00E862BC" w:rsidRPr="00E862BC" w:rsidRDefault="00E862BC" w:rsidP="00E862BC">
      <w:pPr>
        <w:rPr>
          <w:lang w:eastAsia="en-AU"/>
        </w:rPr>
      </w:pPr>
      <w:r>
        <w:rPr>
          <w:lang w:eastAsia="en-AU"/>
        </w:rPr>
        <w:t>None in this case</w:t>
      </w:r>
    </w:p>
    <w:p w14:paraId="3BE0D0C2" w14:textId="68EF991E" w:rsidR="00BB4104" w:rsidRDefault="00F55A3E" w:rsidP="00BB4104">
      <w:pPr>
        <w:pStyle w:val="Heading2"/>
      </w:pPr>
      <w:bookmarkStart w:id="53" w:name="_Toc387301974"/>
      <w:r>
        <w:t>Multi-valued attributes</w:t>
      </w:r>
      <w:bookmarkEnd w:id="53"/>
    </w:p>
    <w:p w14:paraId="21F25690" w14:textId="0A59ACBE" w:rsidR="00F55A3E" w:rsidRDefault="00E862BC" w:rsidP="00F55A3E">
      <w:pPr>
        <w:rPr>
          <w:lang w:eastAsia="en-AU"/>
        </w:rPr>
      </w:pPr>
      <w:r>
        <w:rPr>
          <w:lang w:eastAsia="en-AU"/>
        </w:rPr>
        <w:t>None in this case</w:t>
      </w:r>
    </w:p>
    <w:p w14:paraId="4C388B31" w14:textId="3040AB65" w:rsidR="00FD3068" w:rsidRPr="00FD3068" w:rsidRDefault="00FD3068" w:rsidP="00FD3068">
      <w:pPr>
        <w:pStyle w:val="Heading2"/>
      </w:pPr>
      <w:r>
        <w:t>Discussion DELETE THIS</w:t>
      </w:r>
    </w:p>
    <w:p w14:paraId="15CF4846" w14:textId="4BFF78FC" w:rsidR="009D3ED7" w:rsidRDefault="00E60DFF" w:rsidP="009D3ED7">
      <w:r>
        <w:t>Should we a</w:t>
      </w:r>
      <w:r w:rsidR="009D3ED7">
        <w:t xml:space="preserve">dd </w:t>
      </w:r>
      <w:r w:rsidR="005E0EC2">
        <w:t>an</w:t>
      </w:r>
      <w:r w:rsidR="009D3ED7">
        <w:t xml:space="preserve"> Application to Document relation </w:t>
      </w:r>
      <w:r w:rsidR="00C80152">
        <w:t>to deal with nonspecific documents?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7"/>
        <w:gridCol w:w="1630"/>
        <w:gridCol w:w="2248"/>
        <w:gridCol w:w="1630"/>
        <w:gridCol w:w="4504"/>
        <w:gridCol w:w="1205"/>
      </w:tblGrid>
      <w:tr w:rsidR="00EA3CD6" w:rsidRPr="00CC148E" w14:paraId="2522674D" w14:textId="77777777" w:rsidTr="00FB725A">
        <w:tc>
          <w:tcPr>
            <w:tcW w:w="1043" w:type="pct"/>
            <w:shd w:val="clear" w:color="auto" w:fill="auto"/>
            <w:hideMark/>
          </w:tcPr>
          <w:p w14:paraId="4C147082" w14:textId="77777777" w:rsidR="00EA3CD6" w:rsidRPr="00CC148E" w:rsidRDefault="00EA3CD6" w:rsidP="00FB725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b/>
                <w:color w:val="000000"/>
                <w:sz w:val="18"/>
                <w:lang w:eastAsia="en-AU"/>
              </w:rPr>
              <w:t>Entity Name 1</w:t>
            </w:r>
          </w:p>
        </w:tc>
        <w:tc>
          <w:tcPr>
            <w:tcW w:w="575" w:type="pct"/>
            <w:shd w:val="clear" w:color="auto" w:fill="auto"/>
            <w:hideMark/>
          </w:tcPr>
          <w:p w14:paraId="472D0537" w14:textId="77777777" w:rsidR="00EA3CD6" w:rsidRPr="00CC148E" w:rsidRDefault="00EA3CD6" w:rsidP="00FB725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b/>
                <w:color w:val="000000"/>
                <w:sz w:val="18"/>
                <w:lang w:eastAsia="en-AU"/>
              </w:rPr>
              <w:t>multiplicity</w:t>
            </w:r>
          </w:p>
        </w:tc>
        <w:tc>
          <w:tcPr>
            <w:tcW w:w="793" w:type="pct"/>
            <w:shd w:val="clear" w:color="auto" w:fill="auto"/>
            <w:hideMark/>
          </w:tcPr>
          <w:p w14:paraId="252DEE97" w14:textId="77777777" w:rsidR="00EA3CD6" w:rsidRPr="00CC148E" w:rsidRDefault="00EA3CD6" w:rsidP="00FB725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b/>
                <w:color w:val="000000"/>
                <w:sz w:val="18"/>
                <w:lang w:eastAsia="en-AU"/>
              </w:rPr>
              <w:t>Relationship Name</w:t>
            </w:r>
          </w:p>
        </w:tc>
        <w:tc>
          <w:tcPr>
            <w:tcW w:w="575" w:type="pct"/>
            <w:shd w:val="clear" w:color="auto" w:fill="auto"/>
            <w:hideMark/>
          </w:tcPr>
          <w:p w14:paraId="6E26E800" w14:textId="77777777" w:rsidR="00EA3CD6" w:rsidRPr="00CC148E" w:rsidRDefault="00EA3CD6" w:rsidP="00FB725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b/>
                <w:color w:val="000000"/>
                <w:sz w:val="18"/>
                <w:lang w:eastAsia="en-AU"/>
              </w:rPr>
              <w:t>multiplicity</w:t>
            </w:r>
          </w:p>
        </w:tc>
        <w:tc>
          <w:tcPr>
            <w:tcW w:w="1589" w:type="pct"/>
            <w:shd w:val="clear" w:color="auto" w:fill="auto"/>
            <w:hideMark/>
          </w:tcPr>
          <w:p w14:paraId="659F3D56" w14:textId="77777777" w:rsidR="00EA3CD6" w:rsidRPr="00CC148E" w:rsidRDefault="00EA3CD6" w:rsidP="00FB725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b/>
                <w:color w:val="000000"/>
                <w:sz w:val="18"/>
                <w:lang w:eastAsia="en-AU"/>
              </w:rPr>
              <w:t>Entity Name</w:t>
            </w:r>
            <w:r w:rsidR="000F39C4">
              <w:rPr>
                <w:rFonts w:eastAsia="Times New Roman"/>
                <w:b/>
                <w:color w:val="000000"/>
                <w:sz w:val="18"/>
                <w:lang w:eastAsia="en-AU"/>
              </w:rPr>
              <w:t xml:space="preserve"> 2</w:t>
            </w:r>
          </w:p>
        </w:tc>
        <w:tc>
          <w:tcPr>
            <w:tcW w:w="425" w:type="pct"/>
          </w:tcPr>
          <w:p w14:paraId="2900F777" w14:textId="77777777" w:rsidR="00EA3CD6" w:rsidRPr="00CC148E" w:rsidRDefault="00EA3CD6" w:rsidP="00FB725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Rel#</w:t>
            </w:r>
          </w:p>
        </w:tc>
      </w:tr>
      <w:tr w:rsidR="00EA3CD6" w14:paraId="1986C0EF" w14:textId="77777777" w:rsidTr="00FB725A">
        <w:tc>
          <w:tcPr>
            <w:tcW w:w="1043" w:type="pct"/>
            <w:shd w:val="clear" w:color="auto" w:fill="auto"/>
          </w:tcPr>
          <w:p w14:paraId="33E1AAFF" w14:textId="77777777" w:rsidR="00EA3CD6" w:rsidRDefault="00EA3CD6" w:rsidP="00FB725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Application</w:t>
            </w:r>
          </w:p>
        </w:tc>
        <w:tc>
          <w:tcPr>
            <w:tcW w:w="575" w:type="pct"/>
            <w:shd w:val="clear" w:color="auto" w:fill="auto"/>
          </w:tcPr>
          <w:p w14:paraId="7369D10D" w14:textId="77777777" w:rsidR="00EA3CD6" w:rsidRPr="004F21B4" w:rsidRDefault="00EA3CD6" w:rsidP="00FB725A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lang w:eastAsia="en-AU"/>
              </w:rPr>
              <w:t>1</w:t>
            </w:r>
          </w:p>
        </w:tc>
        <w:tc>
          <w:tcPr>
            <w:tcW w:w="793" w:type="pct"/>
            <w:shd w:val="clear" w:color="auto" w:fill="auto"/>
          </w:tcPr>
          <w:p w14:paraId="3D85C673" w14:textId="77777777" w:rsidR="00EA3CD6" w:rsidRPr="004F21B4" w:rsidRDefault="00EA3CD6" w:rsidP="00EA3CD6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lang w:eastAsia="en-AU"/>
              </w:rPr>
              <w:t>Has a non-specific</w:t>
            </w:r>
          </w:p>
        </w:tc>
        <w:tc>
          <w:tcPr>
            <w:tcW w:w="575" w:type="pct"/>
            <w:shd w:val="clear" w:color="auto" w:fill="auto"/>
          </w:tcPr>
          <w:p w14:paraId="501B04D1" w14:textId="77777777" w:rsidR="00EA3CD6" w:rsidRPr="004F21B4" w:rsidRDefault="00EA3CD6" w:rsidP="00FB725A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lang w:eastAsia="en-AU"/>
              </w:rPr>
              <w:t>0..*</w:t>
            </w:r>
          </w:p>
        </w:tc>
        <w:tc>
          <w:tcPr>
            <w:tcW w:w="1589" w:type="pct"/>
            <w:shd w:val="clear" w:color="auto" w:fill="auto"/>
          </w:tcPr>
          <w:p w14:paraId="37949400" w14:textId="77777777" w:rsidR="00EA3CD6" w:rsidRPr="004F21B4" w:rsidRDefault="00EA3CD6" w:rsidP="00FB725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Document</w:t>
            </w:r>
          </w:p>
        </w:tc>
        <w:tc>
          <w:tcPr>
            <w:tcW w:w="425" w:type="pct"/>
          </w:tcPr>
          <w:p w14:paraId="59FEA82E" w14:textId="77777777" w:rsidR="00EA3CD6" w:rsidRDefault="00EA3CD6" w:rsidP="00FB725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2.5</w:t>
            </w:r>
          </w:p>
        </w:tc>
      </w:tr>
    </w:tbl>
    <w:p w14:paraId="61A44A98" w14:textId="55ECF878" w:rsidR="00C80152" w:rsidRDefault="00C80152" w:rsidP="009D3ED7">
      <w:r>
        <w:t xml:space="preserve">Maybe it would be better to add </w:t>
      </w:r>
      <w:r w:rsidR="00EE0E3A">
        <w:t>a</w:t>
      </w:r>
      <w:r>
        <w:t xml:space="preserve"> single document relation that </w:t>
      </w:r>
      <w:r w:rsidR="00EE0E3A">
        <w:t>matches a document</w:t>
      </w:r>
      <w:r w:rsidR="00712A47">
        <w:t xml:space="preserve"> (that includes its applicant)</w:t>
      </w:r>
      <w:r w:rsidR="008537AA">
        <w:t xml:space="preserve"> to an application and remove all other document relations</w:t>
      </w:r>
      <w:r w:rsidR="00EE0E3A"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57"/>
        <w:gridCol w:w="1630"/>
        <w:gridCol w:w="2248"/>
        <w:gridCol w:w="1630"/>
        <w:gridCol w:w="4504"/>
        <w:gridCol w:w="1205"/>
      </w:tblGrid>
      <w:tr w:rsidR="00EE0E3A" w:rsidRPr="00CC148E" w14:paraId="340F6FD6" w14:textId="77777777" w:rsidTr="00FB725A">
        <w:tc>
          <w:tcPr>
            <w:tcW w:w="1043" w:type="pct"/>
            <w:shd w:val="clear" w:color="auto" w:fill="auto"/>
            <w:hideMark/>
          </w:tcPr>
          <w:p w14:paraId="76CE84C7" w14:textId="77777777" w:rsidR="00EE0E3A" w:rsidRPr="00CC148E" w:rsidRDefault="00EE0E3A" w:rsidP="00FB725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b/>
                <w:color w:val="000000"/>
                <w:sz w:val="18"/>
                <w:lang w:eastAsia="en-AU"/>
              </w:rPr>
              <w:t>Entity Name 1</w:t>
            </w:r>
          </w:p>
        </w:tc>
        <w:tc>
          <w:tcPr>
            <w:tcW w:w="575" w:type="pct"/>
            <w:shd w:val="clear" w:color="auto" w:fill="auto"/>
            <w:hideMark/>
          </w:tcPr>
          <w:p w14:paraId="6BC8C525" w14:textId="77777777" w:rsidR="00EE0E3A" w:rsidRPr="00CC148E" w:rsidRDefault="00EE0E3A" w:rsidP="00FB725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b/>
                <w:color w:val="000000"/>
                <w:sz w:val="18"/>
                <w:lang w:eastAsia="en-AU"/>
              </w:rPr>
              <w:t>multiplicity</w:t>
            </w:r>
          </w:p>
        </w:tc>
        <w:tc>
          <w:tcPr>
            <w:tcW w:w="793" w:type="pct"/>
            <w:shd w:val="clear" w:color="auto" w:fill="auto"/>
            <w:hideMark/>
          </w:tcPr>
          <w:p w14:paraId="10400A37" w14:textId="77777777" w:rsidR="00EE0E3A" w:rsidRPr="00CC148E" w:rsidRDefault="00EE0E3A" w:rsidP="00FB725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b/>
                <w:color w:val="000000"/>
                <w:sz w:val="18"/>
                <w:lang w:eastAsia="en-AU"/>
              </w:rPr>
              <w:t>Relationship Name</w:t>
            </w:r>
          </w:p>
        </w:tc>
        <w:tc>
          <w:tcPr>
            <w:tcW w:w="575" w:type="pct"/>
            <w:shd w:val="clear" w:color="auto" w:fill="auto"/>
            <w:hideMark/>
          </w:tcPr>
          <w:p w14:paraId="03D49782" w14:textId="77777777" w:rsidR="00EE0E3A" w:rsidRPr="00CC148E" w:rsidRDefault="00EE0E3A" w:rsidP="00FB725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b/>
                <w:color w:val="000000"/>
                <w:sz w:val="18"/>
                <w:lang w:eastAsia="en-AU"/>
              </w:rPr>
              <w:t>multiplicity</w:t>
            </w:r>
          </w:p>
        </w:tc>
        <w:tc>
          <w:tcPr>
            <w:tcW w:w="1589" w:type="pct"/>
            <w:shd w:val="clear" w:color="auto" w:fill="auto"/>
            <w:hideMark/>
          </w:tcPr>
          <w:p w14:paraId="0DC4FA32" w14:textId="77777777" w:rsidR="00EE0E3A" w:rsidRPr="00CC148E" w:rsidRDefault="00EE0E3A" w:rsidP="00FB725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b/>
                <w:color w:val="000000"/>
                <w:sz w:val="18"/>
                <w:lang w:eastAsia="en-AU"/>
              </w:rPr>
              <w:t>Entity Name</w:t>
            </w:r>
            <w:r w:rsidR="000F39C4">
              <w:rPr>
                <w:rFonts w:eastAsia="Times New Roman"/>
                <w:b/>
                <w:color w:val="000000"/>
                <w:sz w:val="18"/>
                <w:lang w:eastAsia="en-AU"/>
              </w:rPr>
              <w:t xml:space="preserve"> 2</w:t>
            </w:r>
          </w:p>
        </w:tc>
        <w:tc>
          <w:tcPr>
            <w:tcW w:w="425" w:type="pct"/>
          </w:tcPr>
          <w:p w14:paraId="58BF0AD5" w14:textId="77777777" w:rsidR="00EE0E3A" w:rsidRPr="00CC148E" w:rsidRDefault="00EE0E3A" w:rsidP="00FB725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Rel#</w:t>
            </w:r>
          </w:p>
        </w:tc>
      </w:tr>
      <w:tr w:rsidR="00EE0E3A" w14:paraId="2C189B28" w14:textId="77777777" w:rsidTr="00FB725A">
        <w:tc>
          <w:tcPr>
            <w:tcW w:w="1043" w:type="pct"/>
            <w:shd w:val="clear" w:color="auto" w:fill="auto"/>
          </w:tcPr>
          <w:p w14:paraId="4F423224" w14:textId="77777777" w:rsidR="00EE0E3A" w:rsidRPr="00357005" w:rsidRDefault="00F15DE5" w:rsidP="00FB725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 w:rsidRPr="00357005">
              <w:rPr>
                <w:rFonts w:eastAsia="Times New Roman"/>
                <w:b/>
                <w:color w:val="000000"/>
                <w:sz w:val="18"/>
                <w:lang w:eastAsia="en-AU"/>
              </w:rPr>
              <w:t>Applica</w:t>
            </w:r>
            <w:r w:rsidR="00EE0E3A" w:rsidRPr="00357005">
              <w:rPr>
                <w:rFonts w:eastAsia="Times New Roman"/>
                <w:b/>
                <w:color w:val="000000"/>
                <w:sz w:val="18"/>
                <w:lang w:eastAsia="en-AU"/>
              </w:rPr>
              <w:t>t</w:t>
            </w:r>
            <w:r w:rsidRPr="00357005">
              <w:rPr>
                <w:rFonts w:eastAsia="Times New Roman"/>
                <w:b/>
                <w:color w:val="000000"/>
                <w:sz w:val="18"/>
                <w:lang w:eastAsia="en-AU"/>
              </w:rPr>
              <w:t>ion</w:t>
            </w:r>
          </w:p>
        </w:tc>
        <w:tc>
          <w:tcPr>
            <w:tcW w:w="575" w:type="pct"/>
            <w:shd w:val="clear" w:color="auto" w:fill="auto"/>
          </w:tcPr>
          <w:p w14:paraId="398A8145" w14:textId="77777777" w:rsidR="00EE0E3A" w:rsidRPr="004F21B4" w:rsidRDefault="00EE0E3A" w:rsidP="00FB725A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lang w:eastAsia="en-AU"/>
              </w:rPr>
              <w:t>1</w:t>
            </w:r>
          </w:p>
        </w:tc>
        <w:tc>
          <w:tcPr>
            <w:tcW w:w="793" w:type="pct"/>
            <w:shd w:val="clear" w:color="auto" w:fill="auto"/>
          </w:tcPr>
          <w:p w14:paraId="118E0704" w14:textId="77777777" w:rsidR="00EE0E3A" w:rsidRPr="004F21B4" w:rsidRDefault="00FF32E3" w:rsidP="00FB725A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lang w:eastAsia="en-AU"/>
              </w:rPr>
              <w:t>Confirmed by</w:t>
            </w:r>
          </w:p>
        </w:tc>
        <w:tc>
          <w:tcPr>
            <w:tcW w:w="575" w:type="pct"/>
            <w:shd w:val="clear" w:color="auto" w:fill="auto"/>
          </w:tcPr>
          <w:p w14:paraId="10AFDADB" w14:textId="77777777" w:rsidR="00EE0E3A" w:rsidRPr="004F21B4" w:rsidRDefault="00EE0E3A" w:rsidP="00FB725A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lang w:eastAsia="en-AU"/>
              </w:rPr>
              <w:t>0..*</w:t>
            </w:r>
          </w:p>
        </w:tc>
        <w:tc>
          <w:tcPr>
            <w:tcW w:w="1589" w:type="pct"/>
            <w:shd w:val="clear" w:color="auto" w:fill="auto"/>
          </w:tcPr>
          <w:p w14:paraId="456BB217" w14:textId="77777777" w:rsidR="00EE0E3A" w:rsidRPr="00FF32E3" w:rsidRDefault="00C47770" w:rsidP="00DB751C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FF32E3"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  <w:t>Applicat</w:t>
            </w:r>
            <w:r w:rsidR="00DB751C" w:rsidRPr="00FF32E3"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  <w:t>i</w:t>
            </w:r>
            <w:r w:rsidRPr="00FF32E3"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  <w:t>on</w:t>
            </w:r>
            <w:r w:rsidR="00EE0E3A" w:rsidRPr="00FF32E3"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  <w:t>Document</w:t>
            </w:r>
          </w:p>
        </w:tc>
        <w:tc>
          <w:tcPr>
            <w:tcW w:w="425" w:type="pct"/>
          </w:tcPr>
          <w:p w14:paraId="4F9BEE7A" w14:textId="77777777" w:rsidR="00EE0E3A" w:rsidRDefault="00EE0E3A" w:rsidP="00FB725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2.5</w:t>
            </w:r>
          </w:p>
        </w:tc>
      </w:tr>
      <w:tr w:rsidR="00B70618" w14:paraId="6EDC6314" w14:textId="77777777" w:rsidTr="00357005">
        <w:trPr>
          <w:trHeight w:val="64"/>
        </w:trPr>
        <w:tc>
          <w:tcPr>
            <w:tcW w:w="1043" w:type="pct"/>
            <w:shd w:val="clear" w:color="auto" w:fill="auto"/>
          </w:tcPr>
          <w:p w14:paraId="47052965" w14:textId="77777777" w:rsidR="00B70618" w:rsidRPr="00357005" w:rsidRDefault="00B70618" w:rsidP="00FB725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 w:rsidRPr="00357005"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  <w:t>ApplicationDocument</w:t>
            </w:r>
          </w:p>
        </w:tc>
        <w:tc>
          <w:tcPr>
            <w:tcW w:w="575" w:type="pct"/>
            <w:shd w:val="clear" w:color="auto" w:fill="auto"/>
          </w:tcPr>
          <w:p w14:paraId="2C11D5B1" w14:textId="77777777" w:rsidR="00B70618" w:rsidRDefault="00B70618" w:rsidP="00FB725A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lang w:eastAsia="en-AU"/>
              </w:rPr>
              <w:t>1</w:t>
            </w:r>
          </w:p>
        </w:tc>
        <w:tc>
          <w:tcPr>
            <w:tcW w:w="793" w:type="pct"/>
            <w:shd w:val="clear" w:color="auto" w:fill="auto"/>
          </w:tcPr>
          <w:p w14:paraId="433FC483" w14:textId="77777777" w:rsidR="00B70618" w:rsidRDefault="00FF32E3" w:rsidP="00FF32E3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lang w:eastAsia="en-AU"/>
              </w:rPr>
              <w:t>Confirmed by2</w:t>
            </w:r>
          </w:p>
        </w:tc>
        <w:tc>
          <w:tcPr>
            <w:tcW w:w="575" w:type="pct"/>
            <w:shd w:val="clear" w:color="auto" w:fill="auto"/>
          </w:tcPr>
          <w:p w14:paraId="0062ADEF" w14:textId="77777777" w:rsidR="00B70618" w:rsidRDefault="00B70618" w:rsidP="00FB725A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lang w:eastAsia="en-AU"/>
              </w:rPr>
              <w:t>0..*</w:t>
            </w:r>
          </w:p>
        </w:tc>
        <w:tc>
          <w:tcPr>
            <w:tcW w:w="1589" w:type="pct"/>
            <w:shd w:val="clear" w:color="auto" w:fill="auto"/>
          </w:tcPr>
          <w:p w14:paraId="64B76338" w14:textId="77777777" w:rsidR="00B70618" w:rsidRPr="00FF32E3" w:rsidRDefault="00B70618" w:rsidP="00DB751C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FF32E3"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  <w:t>Document</w:t>
            </w:r>
          </w:p>
        </w:tc>
        <w:tc>
          <w:tcPr>
            <w:tcW w:w="425" w:type="pct"/>
          </w:tcPr>
          <w:p w14:paraId="6A663A6D" w14:textId="77777777" w:rsidR="00B70618" w:rsidRDefault="00B70618" w:rsidP="00FB725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27.1</w:t>
            </w:r>
          </w:p>
        </w:tc>
      </w:tr>
      <w:tr w:rsidR="00C47770" w14:paraId="0117A8FA" w14:textId="77777777" w:rsidTr="00FB725A">
        <w:tc>
          <w:tcPr>
            <w:tcW w:w="1043" w:type="pct"/>
            <w:shd w:val="clear" w:color="auto" w:fill="auto"/>
          </w:tcPr>
          <w:p w14:paraId="17D1DD4B" w14:textId="77777777" w:rsidR="00C47770" w:rsidRPr="00357005" w:rsidRDefault="00DB751C" w:rsidP="00C47770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 w:rsidRPr="00357005"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  <w:t>Applica</w:t>
            </w:r>
            <w:r w:rsidR="00F15DE5" w:rsidRPr="00357005"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  <w:t>nt</w:t>
            </w:r>
          </w:p>
        </w:tc>
        <w:tc>
          <w:tcPr>
            <w:tcW w:w="575" w:type="pct"/>
            <w:shd w:val="clear" w:color="auto" w:fill="auto"/>
          </w:tcPr>
          <w:p w14:paraId="692356CB" w14:textId="77777777" w:rsidR="00C47770" w:rsidRPr="004F21B4" w:rsidRDefault="00C47770" w:rsidP="00C47770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lang w:eastAsia="en-AU"/>
              </w:rPr>
              <w:t>1</w:t>
            </w:r>
          </w:p>
        </w:tc>
        <w:tc>
          <w:tcPr>
            <w:tcW w:w="793" w:type="pct"/>
            <w:shd w:val="clear" w:color="auto" w:fill="auto"/>
          </w:tcPr>
          <w:p w14:paraId="0BC58DB4" w14:textId="77777777" w:rsidR="00C47770" w:rsidRPr="004F21B4" w:rsidRDefault="00FF32E3" w:rsidP="00FF32E3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lang w:eastAsia="en-AU"/>
              </w:rPr>
              <w:t>Details by</w:t>
            </w:r>
          </w:p>
        </w:tc>
        <w:tc>
          <w:tcPr>
            <w:tcW w:w="575" w:type="pct"/>
            <w:shd w:val="clear" w:color="auto" w:fill="auto"/>
          </w:tcPr>
          <w:p w14:paraId="34D9F1B5" w14:textId="77777777" w:rsidR="00C47770" w:rsidRPr="004F21B4" w:rsidRDefault="00C47770" w:rsidP="00C47770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lang w:eastAsia="en-AU"/>
              </w:rPr>
              <w:t>0..*</w:t>
            </w:r>
          </w:p>
        </w:tc>
        <w:tc>
          <w:tcPr>
            <w:tcW w:w="1589" w:type="pct"/>
            <w:shd w:val="clear" w:color="auto" w:fill="auto"/>
          </w:tcPr>
          <w:p w14:paraId="281A72E3" w14:textId="77777777" w:rsidR="00C47770" w:rsidRPr="00FF32E3" w:rsidRDefault="00DB751C" w:rsidP="00C47770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FF32E3"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  <w:t>Document</w:t>
            </w:r>
          </w:p>
        </w:tc>
        <w:tc>
          <w:tcPr>
            <w:tcW w:w="425" w:type="pct"/>
          </w:tcPr>
          <w:p w14:paraId="19B648E8" w14:textId="77777777" w:rsidR="00C47770" w:rsidRDefault="00F15DE5" w:rsidP="00C47770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1.6</w:t>
            </w:r>
          </w:p>
        </w:tc>
      </w:tr>
    </w:tbl>
    <w:p w14:paraId="7E1844D6" w14:textId="77777777" w:rsidR="00C328EA" w:rsidRDefault="00B80D69" w:rsidP="009D3ED7">
      <w:pPr>
        <w:sectPr w:rsidR="00C328EA" w:rsidSect="00C328EA">
          <w:pgSz w:w="16838" w:h="11906" w:orient="landscape"/>
          <w:pgMar w:top="1440" w:right="1440" w:bottom="1440" w:left="1440" w:header="708" w:footer="708" w:gutter="0"/>
          <w:cols w:space="708"/>
          <w:docGrid w:linePitch="360"/>
        </w:sectPr>
      </w:pPr>
      <w:r>
        <w:t>?</w:t>
      </w:r>
    </w:p>
    <w:p w14:paraId="03BA373F" w14:textId="4688830C" w:rsidR="00EA3CD6" w:rsidRDefault="00EA3CD6" w:rsidP="009D3ED7"/>
    <w:p w14:paraId="53D6BBA4" w14:textId="6FE95F7D" w:rsidR="0066258A" w:rsidRDefault="0066258A" w:rsidP="00CD770B">
      <w:pPr>
        <w:pStyle w:val="Heading1"/>
        <w:numPr>
          <w:ilvl w:val="0"/>
          <w:numId w:val="5"/>
        </w:numPr>
      </w:pPr>
      <w:bookmarkStart w:id="54" w:name="_Toc387301975"/>
      <w:r>
        <w:t>Data dictionary</w:t>
      </w:r>
    </w:p>
    <w:p w14:paraId="19E616C0" w14:textId="77777777" w:rsidR="00001C59" w:rsidRPr="00D56BE1" w:rsidRDefault="00001C59" w:rsidP="00CD770B">
      <w:pPr>
        <w:pStyle w:val="Heading1"/>
        <w:numPr>
          <w:ilvl w:val="0"/>
          <w:numId w:val="5"/>
        </w:numPr>
      </w:pPr>
      <w:r w:rsidRPr="0078622E">
        <w:t>Normalisation</w:t>
      </w:r>
      <w:bookmarkEnd w:id="5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7"/>
        <w:gridCol w:w="6835"/>
      </w:tblGrid>
      <w:tr w:rsidR="00D56BE1" w:rsidRPr="00D56BE1" w14:paraId="446977F5" w14:textId="77777777" w:rsidTr="00A5054F">
        <w:tc>
          <w:tcPr>
            <w:tcW w:w="2407" w:type="dxa"/>
          </w:tcPr>
          <w:p w14:paraId="0B6661B4" w14:textId="5F4FF552" w:rsidR="00D56BE1" w:rsidRPr="00D56BE1" w:rsidRDefault="00D56BE1" w:rsidP="000D1C3E">
            <w:pPr>
              <w:rPr>
                <w:b/>
              </w:rPr>
            </w:pPr>
            <w:r w:rsidRPr="00D56BE1">
              <w:rPr>
                <w:b/>
              </w:rPr>
              <w:t>Relation</w:t>
            </w:r>
          </w:p>
        </w:tc>
        <w:tc>
          <w:tcPr>
            <w:tcW w:w="6835" w:type="dxa"/>
          </w:tcPr>
          <w:p w14:paraId="71BEEBD0" w14:textId="1983375D" w:rsidR="00D56BE1" w:rsidRPr="00D56BE1" w:rsidRDefault="00D56BE1" w:rsidP="000D1C3E">
            <w:pPr>
              <w:rPr>
                <w:b/>
              </w:rPr>
            </w:pPr>
            <w:r w:rsidRPr="00D56BE1">
              <w:rPr>
                <w:b/>
              </w:rPr>
              <w:t>Functional Dependencies</w:t>
            </w:r>
          </w:p>
        </w:tc>
      </w:tr>
      <w:tr w:rsidR="00365FFC" w14:paraId="3BEA704C" w14:textId="77777777" w:rsidTr="00A5054F">
        <w:tc>
          <w:tcPr>
            <w:tcW w:w="2407" w:type="dxa"/>
          </w:tcPr>
          <w:p w14:paraId="3985AD58" w14:textId="6A81346D" w:rsidR="00365FFC" w:rsidRDefault="00C55DBD" w:rsidP="000D1C3E">
            <w:r>
              <w:t>Applicant</w:t>
            </w:r>
          </w:p>
        </w:tc>
        <w:tc>
          <w:tcPr>
            <w:tcW w:w="6835" w:type="dxa"/>
          </w:tcPr>
          <w:p w14:paraId="5857D099" w14:textId="1A3A46D6" w:rsidR="00365FFC" w:rsidRDefault="00C55DBD" w:rsidP="000D1C3E">
            <w:r>
              <w:t xml:space="preserve">ApplicantID </w:t>
            </w:r>
            <w:r>
              <w:rPr>
                <w:lang w:eastAsia="en-AU"/>
              </w:rPr>
              <w:t>→ EnteredByStaffID, FName, LName, PrefTitle, Sex, DOB, StreetAddress, Suburb, Postcode, City, State, AddressCountryISOCode, Mobile, Phone, Email, NationalityCountryISOCode, isNZAUCitizen, EnglishProficient, StudentID, DateAdded</w:t>
            </w:r>
          </w:p>
        </w:tc>
      </w:tr>
      <w:tr w:rsidR="00D56BE1" w14:paraId="745F6E88" w14:textId="77777777" w:rsidTr="00A5054F">
        <w:tc>
          <w:tcPr>
            <w:tcW w:w="2407" w:type="dxa"/>
          </w:tcPr>
          <w:p w14:paraId="1D2BD357" w14:textId="261E0F23" w:rsidR="00D56BE1" w:rsidRDefault="004C50CE" w:rsidP="000D1C3E">
            <w:r>
              <w:t>Application</w:t>
            </w:r>
          </w:p>
        </w:tc>
        <w:tc>
          <w:tcPr>
            <w:tcW w:w="6835" w:type="dxa"/>
          </w:tcPr>
          <w:p w14:paraId="35576235" w14:textId="337D582A" w:rsidR="00D56BE1" w:rsidRDefault="004C50CE" w:rsidP="000D1C3E">
            <w:r>
              <w:t xml:space="preserve">ApplicationID </w:t>
            </w:r>
            <w:r w:rsidR="00E75383">
              <w:rPr>
                <w:lang w:eastAsia="en-AU"/>
              </w:rPr>
              <w:t>→FilledByStaffID, ProposalDocID, AwardTypeID, LoadLocId</w:t>
            </w:r>
            <w:r w:rsidR="00C55EA9">
              <w:rPr>
                <w:lang w:eastAsia="en-AU"/>
              </w:rPr>
              <w:t>, ManagedByStaffID, ApplicantID, VersionNumber, ProposedStartDate, ProposedSummary, RequireMoreInfo, DateAdded, DateLastChecked, DateLastModified, PayDocID, PayMethID</w:t>
            </w:r>
          </w:p>
        </w:tc>
      </w:tr>
      <w:tr w:rsidR="00D56BE1" w14:paraId="355C6E9E" w14:textId="77777777" w:rsidTr="00A5054F">
        <w:tc>
          <w:tcPr>
            <w:tcW w:w="2407" w:type="dxa"/>
          </w:tcPr>
          <w:p w14:paraId="0C204B19" w14:textId="7EC9D9AE" w:rsidR="00D56BE1" w:rsidRPr="00263DE9" w:rsidRDefault="00263DE9" w:rsidP="000D1C3E">
            <w:r w:rsidRPr="00263DE9">
              <w:t>Document</w:t>
            </w:r>
          </w:p>
        </w:tc>
        <w:tc>
          <w:tcPr>
            <w:tcW w:w="6835" w:type="dxa"/>
          </w:tcPr>
          <w:p w14:paraId="0D868C7A" w14:textId="77777777" w:rsidR="00D56BE1" w:rsidRDefault="00263DE9" w:rsidP="000D1C3E">
            <w:r>
              <w:t xml:space="preserve">docID </w:t>
            </w:r>
            <w:r>
              <w:rPr>
                <w:lang w:eastAsia="en-AU"/>
              </w:rPr>
              <w:t>→</w:t>
            </w:r>
            <w:r>
              <w:t xml:space="preserve"> title, description, uploadLink</w:t>
            </w:r>
          </w:p>
          <w:p w14:paraId="4DEDC2F1" w14:textId="0D890204" w:rsidR="00263DE9" w:rsidRDefault="00263DE9" w:rsidP="000D1C3E">
            <w:r>
              <w:t xml:space="preserve">uploadLink </w:t>
            </w:r>
            <w:r>
              <w:rPr>
                <w:lang w:eastAsia="en-AU"/>
              </w:rPr>
              <w:t>→ docID, title, description</w:t>
            </w:r>
          </w:p>
        </w:tc>
      </w:tr>
      <w:tr w:rsidR="00D56BE1" w14:paraId="44F5FB0D" w14:textId="77777777" w:rsidTr="00A5054F">
        <w:tc>
          <w:tcPr>
            <w:tcW w:w="2407" w:type="dxa"/>
          </w:tcPr>
          <w:p w14:paraId="360C7FC9" w14:textId="03039C58" w:rsidR="00D56BE1" w:rsidRPr="00263DE9" w:rsidRDefault="00263DE9" w:rsidP="000D1C3E">
            <w:r w:rsidRPr="00263DE9">
              <w:t>ApplicationStatus</w:t>
            </w:r>
          </w:p>
        </w:tc>
        <w:tc>
          <w:tcPr>
            <w:tcW w:w="6835" w:type="dxa"/>
          </w:tcPr>
          <w:p w14:paraId="188F1A70" w14:textId="401555BA" w:rsidR="00D56BE1" w:rsidRDefault="00263DE9" w:rsidP="00263DE9">
            <w:r>
              <w:t xml:space="preserve">appStatID </w:t>
            </w:r>
            <w:r>
              <w:rPr>
                <w:lang w:eastAsia="en-AU"/>
              </w:rPr>
              <w:t>→</w:t>
            </w:r>
            <w:r>
              <w:t xml:space="preserve"> status, description</w:t>
            </w:r>
          </w:p>
        </w:tc>
      </w:tr>
      <w:tr w:rsidR="00D56BE1" w14:paraId="4CEF954C" w14:textId="77777777" w:rsidTr="00A5054F">
        <w:tc>
          <w:tcPr>
            <w:tcW w:w="2407" w:type="dxa"/>
          </w:tcPr>
          <w:p w14:paraId="2BACFCB0" w14:textId="08D30324" w:rsidR="00D56BE1" w:rsidRPr="00890183" w:rsidRDefault="00890183" w:rsidP="000D1C3E">
            <w:r w:rsidRPr="00890183">
              <w:t>AwardType</w:t>
            </w:r>
          </w:p>
        </w:tc>
        <w:tc>
          <w:tcPr>
            <w:tcW w:w="6835" w:type="dxa"/>
          </w:tcPr>
          <w:p w14:paraId="553B7A32" w14:textId="77777777" w:rsidR="00D56BE1" w:rsidRDefault="00890183" w:rsidP="000D1C3E">
            <w:r>
              <w:t xml:space="preserve">awardTypeID </w:t>
            </w:r>
            <w:r>
              <w:rPr>
                <w:lang w:eastAsia="en-AU"/>
              </w:rPr>
              <w:t>→</w:t>
            </w:r>
            <w:r>
              <w:t xml:space="preserve"> award, description</w:t>
            </w:r>
          </w:p>
          <w:p w14:paraId="2666B30C" w14:textId="4FB1CDF8" w:rsidR="00A5054F" w:rsidRDefault="00A5054F" w:rsidP="000D1C3E">
            <w:r>
              <w:t xml:space="preserve">award </w:t>
            </w:r>
            <w:r>
              <w:rPr>
                <w:lang w:eastAsia="en-AU"/>
              </w:rPr>
              <w:t>→awardTypeID, description</w:t>
            </w:r>
          </w:p>
        </w:tc>
      </w:tr>
      <w:tr w:rsidR="00D56BE1" w14:paraId="1F1C84EB" w14:textId="77777777" w:rsidTr="00A5054F">
        <w:tc>
          <w:tcPr>
            <w:tcW w:w="2407" w:type="dxa"/>
          </w:tcPr>
          <w:p w14:paraId="1E3F5875" w14:textId="188AD1C5" w:rsidR="00D56BE1" w:rsidRPr="00A5054F" w:rsidRDefault="00A5054F" w:rsidP="000D1C3E">
            <w:commentRangeStart w:id="55"/>
            <w:r w:rsidRPr="00A5054F">
              <w:t>CorrespondenceMethod</w:t>
            </w:r>
          </w:p>
        </w:tc>
        <w:tc>
          <w:tcPr>
            <w:tcW w:w="6835" w:type="dxa"/>
          </w:tcPr>
          <w:p w14:paraId="0B023061" w14:textId="77777777" w:rsidR="00D56BE1" w:rsidRDefault="00A5054F" w:rsidP="000D1C3E">
            <w:r>
              <w:t xml:space="preserve">corrMethID </w:t>
            </w:r>
            <w:r>
              <w:rPr>
                <w:lang w:eastAsia="en-AU"/>
              </w:rPr>
              <w:t>→</w:t>
            </w:r>
            <w:r>
              <w:t xml:space="preserve"> method</w:t>
            </w:r>
          </w:p>
          <w:p w14:paraId="7F313DCB" w14:textId="3B7853D7" w:rsidR="00A5054F" w:rsidRDefault="00A5054F" w:rsidP="000D1C3E">
            <w:commentRangeStart w:id="56"/>
            <w:r>
              <w:t xml:space="preserve">method </w:t>
            </w:r>
            <w:r>
              <w:rPr>
                <w:lang w:eastAsia="en-AU"/>
              </w:rPr>
              <w:t>→ corrMethID</w:t>
            </w:r>
            <w:commentRangeEnd w:id="56"/>
            <w:r>
              <w:rPr>
                <w:rStyle w:val="CommentReference"/>
              </w:rPr>
              <w:commentReference w:id="56"/>
            </w:r>
            <w:commentRangeEnd w:id="55"/>
            <w:r w:rsidR="00D02E22">
              <w:rPr>
                <w:rStyle w:val="CommentReference"/>
              </w:rPr>
              <w:commentReference w:id="55"/>
            </w:r>
          </w:p>
        </w:tc>
      </w:tr>
      <w:tr w:rsidR="00D56BE1" w14:paraId="1ADE5AD9" w14:textId="77777777" w:rsidTr="00A5054F">
        <w:tc>
          <w:tcPr>
            <w:tcW w:w="2407" w:type="dxa"/>
          </w:tcPr>
          <w:p w14:paraId="2423DBB4" w14:textId="52C6CDB1" w:rsidR="00D56BE1" w:rsidRPr="00A5054F" w:rsidRDefault="00A5054F" w:rsidP="000D1C3E">
            <w:r w:rsidRPr="00A5054F">
              <w:t>Degree</w:t>
            </w:r>
          </w:p>
        </w:tc>
        <w:tc>
          <w:tcPr>
            <w:tcW w:w="6835" w:type="dxa"/>
          </w:tcPr>
          <w:p w14:paraId="0EB041F0" w14:textId="65825A6C" w:rsidR="00D56BE1" w:rsidRDefault="00A5054F" w:rsidP="00A5054F">
            <w:r w:rsidRPr="00E60B91">
              <w:rPr>
                <w:color w:val="C00000"/>
              </w:rPr>
              <w:t>name,</w:t>
            </w:r>
            <w:r>
              <w:rPr>
                <w:color w:val="C00000"/>
              </w:rPr>
              <w:t xml:space="preserve"> applicantID </w:t>
            </w:r>
            <w:r>
              <w:rPr>
                <w:lang w:eastAsia="en-AU"/>
              </w:rPr>
              <w:t>→</w:t>
            </w:r>
            <w:r w:rsidRPr="00E60B91">
              <w:rPr>
                <w:color w:val="C00000"/>
              </w:rPr>
              <w:t xml:space="preserve"> type</w:t>
            </w:r>
            <w:r>
              <w:t xml:space="preserve">, yearCompleted, gpa, institutionName, </w:t>
            </w:r>
            <w:r w:rsidRPr="00BA5880">
              <w:rPr>
                <w:color w:val="C00000"/>
              </w:rPr>
              <w:t xml:space="preserve">instituitonCountryISOCode, </w:t>
            </w:r>
            <w:r>
              <w:t>degreeDocID</w:t>
            </w:r>
          </w:p>
        </w:tc>
      </w:tr>
      <w:tr w:rsidR="00C5349B" w14:paraId="492391E4" w14:textId="77777777" w:rsidTr="00A5054F">
        <w:tc>
          <w:tcPr>
            <w:tcW w:w="2407" w:type="dxa"/>
          </w:tcPr>
          <w:p w14:paraId="2E366681" w14:textId="16EFD1F1" w:rsidR="00C5349B" w:rsidRPr="00A5054F" w:rsidRDefault="00C5349B" w:rsidP="000D1C3E">
            <w:r>
              <w:rPr>
                <w:b/>
              </w:rPr>
              <w:t>DocumentStatus</w:t>
            </w:r>
          </w:p>
        </w:tc>
        <w:tc>
          <w:tcPr>
            <w:tcW w:w="6835" w:type="dxa"/>
          </w:tcPr>
          <w:p w14:paraId="55A140AB" w14:textId="77777777" w:rsidR="00C5349B" w:rsidRDefault="00C5349B" w:rsidP="00A5054F">
            <w:r w:rsidRPr="00E53FA9">
              <w:rPr>
                <w:color w:val="C00000"/>
              </w:rPr>
              <w:t>docStatID</w:t>
            </w:r>
            <w:r>
              <w:t xml:space="preserve"> </w:t>
            </w:r>
            <w:r>
              <w:rPr>
                <w:lang w:eastAsia="en-AU"/>
              </w:rPr>
              <w:t>→</w:t>
            </w:r>
            <w:r>
              <w:t xml:space="preserve"> status</w:t>
            </w:r>
          </w:p>
          <w:p w14:paraId="78073FB2" w14:textId="39CC4572" w:rsidR="00C5349B" w:rsidRPr="00E60B91" w:rsidRDefault="00C5349B" w:rsidP="00A5054F">
            <w:pPr>
              <w:rPr>
                <w:color w:val="C00000"/>
              </w:rPr>
            </w:pPr>
            <w:commentRangeStart w:id="57"/>
            <w:r>
              <w:t xml:space="preserve">status </w:t>
            </w:r>
            <w:r>
              <w:rPr>
                <w:lang w:eastAsia="en-AU"/>
              </w:rPr>
              <w:t>→ docStatusID</w:t>
            </w:r>
            <w:commentRangeEnd w:id="57"/>
            <w:r>
              <w:rPr>
                <w:rStyle w:val="CommentReference"/>
              </w:rPr>
              <w:commentReference w:id="57"/>
            </w:r>
          </w:p>
        </w:tc>
      </w:tr>
      <w:tr w:rsidR="00C5349B" w14:paraId="7500DD1C" w14:textId="77777777" w:rsidTr="00A5054F">
        <w:tc>
          <w:tcPr>
            <w:tcW w:w="2407" w:type="dxa"/>
          </w:tcPr>
          <w:p w14:paraId="07558917" w14:textId="7979707C" w:rsidR="00C5349B" w:rsidRDefault="00C53733" w:rsidP="000D1C3E">
            <w:pPr>
              <w:rPr>
                <w:b/>
              </w:rPr>
            </w:pPr>
            <w:r>
              <w:rPr>
                <w:b/>
              </w:rPr>
              <w:t>DocumentType</w:t>
            </w:r>
          </w:p>
        </w:tc>
        <w:tc>
          <w:tcPr>
            <w:tcW w:w="6835" w:type="dxa"/>
          </w:tcPr>
          <w:p w14:paraId="7778EBF4" w14:textId="722A7831" w:rsidR="00C5349B" w:rsidRPr="00E53FA9" w:rsidRDefault="00C53733" w:rsidP="00A5054F">
            <w:pPr>
              <w:rPr>
                <w:color w:val="C00000"/>
              </w:rPr>
            </w:pPr>
            <w:r w:rsidRPr="00E53FA9">
              <w:rPr>
                <w:color w:val="C00000"/>
              </w:rPr>
              <w:t>docTypeID</w:t>
            </w:r>
            <w:r>
              <w:t xml:space="preserve"> </w:t>
            </w:r>
            <w:r>
              <w:rPr>
                <w:lang w:eastAsia="en-AU"/>
              </w:rPr>
              <w:t>→</w:t>
            </w:r>
            <w:r>
              <w:t xml:space="preserve"> type</w:t>
            </w:r>
          </w:p>
        </w:tc>
      </w:tr>
      <w:tr w:rsidR="00C53733" w14:paraId="183AF30D" w14:textId="77777777" w:rsidTr="00A5054F">
        <w:tc>
          <w:tcPr>
            <w:tcW w:w="2407" w:type="dxa"/>
          </w:tcPr>
          <w:p w14:paraId="6EAA8590" w14:textId="56181C97" w:rsidR="00C53733" w:rsidRDefault="000A230F" w:rsidP="000D1C3E">
            <w:pPr>
              <w:rPr>
                <w:b/>
              </w:rPr>
            </w:pPr>
            <w:r w:rsidRPr="00137072">
              <w:rPr>
                <w:b/>
                <w:color w:val="C00000"/>
              </w:rPr>
              <w:t>PaymentMethod</w:t>
            </w:r>
          </w:p>
        </w:tc>
        <w:tc>
          <w:tcPr>
            <w:tcW w:w="6835" w:type="dxa"/>
          </w:tcPr>
          <w:p w14:paraId="1B7B5EFB" w14:textId="77777777" w:rsidR="00C53733" w:rsidRDefault="000A230F" w:rsidP="000A230F">
            <w:pPr>
              <w:rPr>
                <w:color w:val="C00000"/>
              </w:rPr>
            </w:pPr>
            <w:r w:rsidRPr="00137072">
              <w:rPr>
                <w:color w:val="C00000"/>
              </w:rPr>
              <w:t>payMethID</w:t>
            </w:r>
            <w:r>
              <w:rPr>
                <w:color w:val="C00000"/>
              </w:rPr>
              <w:t xml:space="preserve"> </w:t>
            </w:r>
            <w:r>
              <w:rPr>
                <w:lang w:eastAsia="en-AU"/>
              </w:rPr>
              <w:t>→</w:t>
            </w:r>
            <w:r w:rsidRPr="00137072">
              <w:rPr>
                <w:color w:val="C00000"/>
              </w:rPr>
              <w:t xml:space="preserve"> method</w:t>
            </w:r>
          </w:p>
          <w:p w14:paraId="1ED2CE24" w14:textId="573FA79D" w:rsidR="000A230F" w:rsidRPr="00E53FA9" w:rsidRDefault="000A230F" w:rsidP="000A230F">
            <w:pPr>
              <w:rPr>
                <w:color w:val="C00000"/>
              </w:rPr>
            </w:pPr>
            <w:commentRangeStart w:id="58"/>
            <w:r>
              <w:rPr>
                <w:color w:val="C00000"/>
              </w:rPr>
              <w:t xml:space="preserve">method </w:t>
            </w:r>
            <w:r>
              <w:rPr>
                <w:lang w:eastAsia="en-AU"/>
              </w:rPr>
              <w:t>→ payMethID</w:t>
            </w:r>
            <w:commentRangeEnd w:id="58"/>
            <w:r>
              <w:rPr>
                <w:rStyle w:val="CommentReference"/>
              </w:rPr>
              <w:commentReference w:id="58"/>
            </w:r>
          </w:p>
        </w:tc>
      </w:tr>
      <w:tr w:rsidR="000A230F" w14:paraId="5DBFA074" w14:textId="77777777" w:rsidTr="00A5054F">
        <w:tc>
          <w:tcPr>
            <w:tcW w:w="2407" w:type="dxa"/>
          </w:tcPr>
          <w:p w14:paraId="11057205" w14:textId="3A61FD2B" w:rsidR="000A230F" w:rsidRPr="00137072" w:rsidRDefault="00D92135" w:rsidP="000D1C3E">
            <w:pPr>
              <w:rPr>
                <w:b/>
                <w:color w:val="C00000"/>
              </w:rPr>
            </w:pPr>
            <w:r>
              <w:rPr>
                <w:b/>
              </w:rPr>
              <w:t>Publication</w:t>
            </w:r>
            <w:r>
              <w:t xml:space="preserve"> </w:t>
            </w:r>
          </w:p>
        </w:tc>
        <w:tc>
          <w:tcPr>
            <w:tcW w:w="6835" w:type="dxa"/>
          </w:tcPr>
          <w:p w14:paraId="18F3D859" w14:textId="750958FC" w:rsidR="000A230F" w:rsidRPr="00137072" w:rsidRDefault="00D92135" w:rsidP="000A230F">
            <w:pPr>
              <w:rPr>
                <w:color w:val="C00000"/>
              </w:rPr>
            </w:pPr>
            <w:r>
              <w:t xml:space="preserve">pubID </w:t>
            </w:r>
            <w:r>
              <w:rPr>
                <w:lang w:eastAsia="en-AU"/>
              </w:rPr>
              <w:t xml:space="preserve">→ </w:t>
            </w:r>
            <w:r>
              <w:t>docID, applicantID, title, p</w:t>
            </w:r>
            <w:r w:rsidRPr="007405EA">
              <w:t>ublication</w:t>
            </w:r>
            <w:r>
              <w:t>, issueNo, issueDate, onlineLink, otherAuthorsNames, language</w:t>
            </w:r>
          </w:p>
        </w:tc>
      </w:tr>
      <w:tr w:rsidR="00E22D0C" w14:paraId="29D64016" w14:textId="77777777" w:rsidTr="00A5054F">
        <w:tc>
          <w:tcPr>
            <w:tcW w:w="2407" w:type="dxa"/>
          </w:tcPr>
          <w:p w14:paraId="68B7D8BB" w14:textId="747A13A3" w:rsidR="00E22D0C" w:rsidRDefault="00E22D0C" w:rsidP="000D1C3E">
            <w:pPr>
              <w:rPr>
                <w:b/>
              </w:rPr>
            </w:pPr>
            <w:r>
              <w:rPr>
                <w:b/>
              </w:rPr>
              <w:t>Referee</w:t>
            </w:r>
          </w:p>
        </w:tc>
        <w:tc>
          <w:tcPr>
            <w:tcW w:w="6835" w:type="dxa"/>
          </w:tcPr>
          <w:p w14:paraId="70027883" w14:textId="0162CDD8" w:rsidR="00E22D0C" w:rsidRDefault="00E22D0C" w:rsidP="000A230F">
            <w:r>
              <w:t xml:space="preserve">refID </w:t>
            </w:r>
            <w:r>
              <w:rPr>
                <w:lang w:eastAsia="en-AU"/>
              </w:rPr>
              <w:t>→</w:t>
            </w:r>
            <w:r>
              <w:t xml:space="preserve"> applicationID, name, relation, phone, email, p</w:t>
            </w:r>
            <w:r w:rsidRPr="00513B69">
              <w:t>rofession</w:t>
            </w:r>
            <w:r>
              <w:t>, academicLink, englishSpeaker, englishLiterate</w:t>
            </w:r>
          </w:p>
        </w:tc>
      </w:tr>
      <w:tr w:rsidR="00695DE4" w14:paraId="3901FF25" w14:textId="77777777" w:rsidTr="00A5054F">
        <w:tc>
          <w:tcPr>
            <w:tcW w:w="2407" w:type="dxa"/>
          </w:tcPr>
          <w:p w14:paraId="6D9AEC3C" w14:textId="55C3D932" w:rsidR="00695DE4" w:rsidRDefault="00695DE4" w:rsidP="000D1C3E">
            <w:pPr>
              <w:rPr>
                <w:b/>
              </w:rPr>
            </w:pPr>
            <w:r>
              <w:rPr>
                <w:b/>
              </w:rPr>
              <w:t>ResearchArea</w:t>
            </w:r>
          </w:p>
        </w:tc>
        <w:tc>
          <w:tcPr>
            <w:tcW w:w="6835" w:type="dxa"/>
          </w:tcPr>
          <w:p w14:paraId="6B65BC9F" w14:textId="482F6683" w:rsidR="00695DE4" w:rsidRDefault="00695DE4" w:rsidP="00695DE4">
            <w:r>
              <w:t xml:space="preserve">forCode </w:t>
            </w:r>
            <w:r>
              <w:rPr>
                <w:lang w:eastAsia="en-AU"/>
              </w:rPr>
              <w:t>→</w:t>
            </w:r>
            <w:r>
              <w:t xml:space="preserve"> description, researchArea, generalArea</w:t>
            </w:r>
          </w:p>
        </w:tc>
      </w:tr>
      <w:tr w:rsidR="00695DE4" w14:paraId="0FA44124" w14:textId="77777777" w:rsidTr="00A5054F">
        <w:tc>
          <w:tcPr>
            <w:tcW w:w="2407" w:type="dxa"/>
          </w:tcPr>
          <w:p w14:paraId="3FC38189" w14:textId="3F51177B" w:rsidR="00695DE4" w:rsidRDefault="006E0501" w:rsidP="000D1C3E">
            <w:pPr>
              <w:rPr>
                <w:b/>
              </w:rPr>
            </w:pPr>
            <w:r>
              <w:rPr>
                <w:b/>
              </w:rPr>
              <w:t>StudyLoadAndLocation</w:t>
            </w:r>
          </w:p>
        </w:tc>
        <w:tc>
          <w:tcPr>
            <w:tcW w:w="6835" w:type="dxa"/>
          </w:tcPr>
          <w:p w14:paraId="4A4D3983" w14:textId="202191E7" w:rsidR="00695DE4" w:rsidRDefault="006E0501" w:rsidP="006E0501">
            <w:r w:rsidRPr="008C2F0E">
              <w:rPr>
                <w:color w:val="C00000"/>
              </w:rPr>
              <w:t>loadLocID</w:t>
            </w:r>
            <w:r>
              <w:rPr>
                <w:color w:val="C00000"/>
              </w:rPr>
              <w:t xml:space="preserve"> </w:t>
            </w:r>
            <w:r>
              <w:rPr>
                <w:lang w:eastAsia="en-AU"/>
              </w:rPr>
              <w:t>→</w:t>
            </w:r>
            <w:r w:rsidRPr="008C2F0E">
              <w:rPr>
                <w:color w:val="C00000"/>
              </w:rPr>
              <w:t xml:space="preserve"> loadLocation</w:t>
            </w:r>
          </w:p>
        </w:tc>
      </w:tr>
      <w:tr w:rsidR="006E0501" w14:paraId="73DEB697" w14:textId="77777777" w:rsidTr="00A5054F">
        <w:tc>
          <w:tcPr>
            <w:tcW w:w="2407" w:type="dxa"/>
          </w:tcPr>
          <w:p w14:paraId="07E4ADCA" w14:textId="42C10611" w:rsidR="006E0501" w:rsidRDefault="006E0501" w:rsidP="000D1C3E">
            <w:pPr>
              <w:rPr>
                <w:b/>
              </w:rPr>
            </w:pPr>
            <w:r>
              <w:rPr>
                <w:b/>
              </w:rPr>
              <w:t>UniversityStaffMember</w:t>
            </w:r>
          </w:p>
        </w:tc>
        <w:tc>
          <w:tcPr>
            <w:tcW w:w="6835" w:type="dxa"/>
          </w:tcPr>
          <w:p w14:paraId="6AEBD1DB" w14:textId="6BB071CC" w:rsidR="006E0501" w:rsidRPr="008C2F0E" w:rsidRDefault="006E0501" w:rsidP="006E0501">
            <w:pPr>
              <w:rPr>
                <w:color w:val="C00000"/>
              </w:rPr>
            </w:pPr>
            <w:r>
              <w:t xml:space="preserve">staffID </w:t>
            </w:r>
            <w:r>
              <w:rPr>
                <w:lang w:eastAsia="en-AU"/>
              </w:rPr>
              <w:t>→</w:t>
            </w:r>
            <w:r>
              <w:t xml:space="preserve"> lName, fName, canSupervise</w:t>
            </w:r>
          </w:p>
        </w:tc>
      </w:tr>
      <w:tr w:rsidR="006E0501" w14:paraId="0A82489D" w14:textId="77777777" w:rsidTr="00A5054F">
        <w:tc>
          <w:tcPr>
            <w:tcW w:w="2407" w:type="dxa"/>
          </w:tcPr>
          <w:p w14:paraId="5ED47468" w14:textId="6E995E15" w:rsidR="006E0501" w:rsidRDefault="00BB2DB1" w:rsidP="000D1C3E">
            <w:pPr>
              <w:rPr>
                <w:b/>
              </w:rPr>
            </w:pPr>
            <w:r>
              <w:rPr>
                <w:b/>
              </w:rPr>
              <w:t>Visa</w:t>
            </w:r>
          </w:p>
        </w:tc>
        <w:tc>
          <w:tcPr>
            <w:tcW w:w="6835" w:type="dxa"/>
          </w:tcPr>
          <w:p w14:paraId="163C5712" w14:textId="77777777" w:rsidR="006E0501" w:rsidRDefault="00BB2DB1" w:rsidP="00BB2DB1">
            <w:r>
              <w:t xml:space="preserve">visaID </w:t>
            </w:r>
            <w:r>
              <w:rPr>
                <w:lang w:eastAsia="en-AU"/>
              </w:rPr>
              <w:t>→ visaD</w:t>
            </w:r>
            <w:r>
              <w:t>ocID, applicantID, visaStatID, o</w:t>
            </w:r>
            <w:r w:rsidRPr="007669CF">
              <w:t>riginCountryISOCode</w:t>
            </w:r>
            <w:r>
              <w:t>, valIDFrom, valIDTo</w:t>
            </w:r>
          </w:p>
          <w:p w14:paraId="4457D31D" w14:textId="7F707697" w:rsidR="00BB2DB1" w:rsidRDefault="00BB2DB1" w:rsidP="00BB2DB1">
            <w:r>
              <w:rPr>
                <w:lang w:eastAsia="en-AU"/>
              </w:rPr>
              <w:t>visaD</w:t>
            </w:r>
            <w:r>
              <w:t xml:space="preserve">ocID </w:t>
            </w:r>
            <w:r>
              <w:rPr>
                <w:lang w:eastAsia="en-AU"/>
              </w:rPr>
              <w:t>→</w:t>
            </w:r>
            <w:r>
              <w:t xml:space="preserve"> visaID, applicantID, visaStatID, o</w:t>
            </w:r>
            <w:r w:rsidRPr="007669CF">
              <w:t>riginCountryISOCode</w:t>
            </w:r>
            <w:r>
              <w:t>, valIDFrom, valIDTo</w:t>
            </w:r>
          </w:p>
          <w:p w14:paraId="1782A861" w14:textId="20E1E882" w:rsidR="00BB2DB1" w:rsidRDefault="00156C0D" w:rsidP="00BB2DB1">
            <w:r>
              <w:rPr>
                <w:lang w:eastAsia="en-AU"/>
              </w:rPr>
              <w:t>applicantID → visaD</w:t>
            </w:r>
            <w:r>
              <w:t>ocID</w:t>
            </w:r>
            <w:r w:rsidR="00FF2F63">
              <w:t>,</w:t>
            </w:r>
            <w:r>
              <w:t xml:space="preserve"> visaID, visaStatID, o</w:t>
            </w:r>
            <w:r w:rsidRPr="007669CF">
              <w:t>riginCountryISOCode</w:t>
            </w:r>
            <w:r>
              <w:t>, valIDFrom, valIDTo</w:t>
            </w:r>
          </w:p>
        </w:tc>
      </w:tr>
      <w:tr w:rsidR="00CB04DF" w14:paraId="1FF0CB81" w14:textId="77777777" w:rsidTr="00A5054F">
        <w:tc>
          <w:tcPr>
            <w:tcW w:w="2407" w:type="dxa"/>
          </w:tcPr>
          <w:p w14:paraId="4AC58D9D" w14:textId="603F63E1" w:rsidR="00CB04DF" w:rsidRDefault="00CB04DF" w:rsidP="000D1C3E">
            <w:pPr>
              <w:rPr>
                <w:b/>
              </w:rPr>
            </w:pPr>
            <w:r>
              <w:rPr>
                <w:b/>
              </w:rPr>
              <w:t>Checklist</w:t>
            </w:r>
          </w:p>
        </w:tc>
        <w:tc>
          <w:tcPr>
            <w:tcW w:w="6835" w:type="dxa"/>
          </w:tcPr>
          <w:p w14:paraId="17D6A125" w14:textId="3B195830" w:rsidR="00CB04DF" w:rsidRDefault="00CB04DF" w:rsidP="00BB2DB1">
            <w:r>
              <w:t>applicationID → addressConfirmed, degreeConfirmed, visaConfirmed, proposalConfirmed, hasResearchArea, hasPrimarySuper, payMethConfirmed, refrereesConfirmed, engProfConfirmed</w:t>
            </w:r>
          </w:p>
        </w:tc>
      </w:tr>
      <w:tr w:rsidR="005F5B57" w14:paraId="5ECC0095" w14:textId="77777777" w:rsidTr="00A5054F">
        <w:tc>
          <w:tcPr>
            <w:tcW w:w="2407" w:type="dxa"/>
          </w:tcPr>
          <w:p w14:paraId="0FBA06F0" w14:textId="1EED1614" w:rsidR="005F5B57" w:rsidRDefault="005F5B57" w:rsidP="000D1C3E">
            <w:pPr>
              <w:rPr>
                <w:b/>
              </w:rPr>
            </w:pPr>
            <w:r>
              <w:rPr>
                <w:b/>
              </w:rPr>
              <w:t>Correspondence</w:t>
            </w:r>
          </w:p>
        </w:tc>
        <w:tc>
          <w:tcPr>
            <w:tcW w:w="6835" w:type="dxa"/>
          </w:tcPr>
          <w:p w14:paraId="6EA8DA4F" w14:textId="4AA4BBD0" w:rsidR="005F5B57" w:rsidRDefault="005F5B57" w:rsidP="00BB2DB1">
            <w:r>
              <w:t>corrID → date, summary, message, applicaitID, staffID, corrMethID, toUniversity</w:t>
            </w:r>
          </w:p>
        </w:tc>
      </w:tr>
      <w:tr w:rsidR="005F5B57" w14:paraId="6218F1CB" w14:textId="77777777" w:rsidTr="00A5054F">
        <w:tc>
          <w:tcPr>
            <w:tcW w:w="2407" w:type="dxa"/>
          </w:tcPr>
          <w:p w14:paraId="2054FF1E" w14:textId="6BB8A7E1" w:rsidR="005F5B57" w:rsidRDefault="005F5B57" w:rsidP="000D1C3E">
            <w:pPr>
              <w:rPr>
                <w:b/>
              </w:rPr>
            </w:pPr>
            <w:r>
              <w:rPr>
                <w:b/>
              </w:rPr>
              <w:t>Decision</w:t>
            </w:r>
          </w:p>
        </w:tc>
        <w:tc>
          <w:tcPr>
            <w:tcW w:w="6835" w:type="dxa"/>
          </w:tcPr>
          <w:p w14:paraId="77CBD78B" w14:textId="6A1E4E88" w:rsidR="005F5B57" w:rsidRDefault="005F5B57" w:rsidP="00BB2DB1">
            <w:r>
              <w:t>decID → date, comment, applicationID, staffID</w:t>
            </w:r>
          </w:p>
        </w:tc>
      </w:tr>
    </w:tbl>
    <w:p w14:paraId="0C5EBAE0" w14:textId="77777777" w:rsidR="00D02E22" w:rsidRPr="000D1C3E" w:rsidRDefault="00D02E22" w:rsidP="000D1C3E"/>
    <w:p w14:paraId="2B037ED4" w14:textId="67FA91B5" w:rsidR="00001C59" w:rsidRDefault="00001C59" w:rsidP="00CD770B">
      <w:pPr>
        <w:pStyle w:val="Heading1"/>
        <w:numPr>
          <w:ilvl w:val="0"/>
          <w:numId w:val="5"/>
        </w:numPr>
      </w:pPr>
      <w:bookmarkStart w:id="59" w:name="_Toc387301976"/>
      <w:r w:rsidRPr="0078622E">
        <w:lastRenderedPageBreak/>
        <w:t xml:space="preserve">User transaction </w:t>
      </w:r>
      <w:r w:rsidR="000D1C3E" w:rsidRPr="0078622E">
        <w:t>val</w:t>
      </w:r>
      <w:r w:rsidR="000D1C3E">
        <w:t>id</w:t>
      </w:r>
      <w:r w:rsidR="000D1C3E" w:rsidRPr="0078622E">
        <w:t>ation</w:t>
      </w:r>
      <w:bookmarkEnd w:id="59"/>
    </w:p>
    <w:p w14:paraId="3D0EDB6B" w14:textId="77777777" w:rsidR="00314BF1" w:rsidRDefault="00314BF1" w:rsidP="00314BF1">
      <w:pPr>
        <w:pStyle w:val="NoSpacing"/>
      </w:pPr>
      <w:r>
        <w:t>University Staff Members</w:t>
      </w:r>
    </w:p>
    <w:tbl>
      <w:tblPr>
        <w:tblW w:w="83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8"/>
        <w:gridCol w:w="8010"/>
      </w:tblGrid>
      <w:tr w:rsidR="00314BF1" w14:paraId="46FA7534" w14:textId="77777777" w:rsidTr="00314BF1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4693D" w14:textId="77777777" w:rsidR="00314BF1" w:rsidRDefault="00314BF1">
            <w:pPr>
              <w:pStyle w:val="NoSpacing"/>
            </w:pPr>
            <w:r>
              <w:t>#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65368" w14:textId="77777777" w:rsidR="00314BF1" w:rsidRDefault="00314BF1">
            <w:pPr>
              <w:pStyle w:val="NoSpacing"/>
            </w:pPr>
            <w:r>
              <w:t>pathway</w:t>
            </w:r>
          </w:p>
        </w:tc>
      </w:tr>
      <w:tr w:rsidR="00314BF1" w14:paraId="58D7AA45" w14:textId="77777777" w:rsidTr="00314BF1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F1D1E" w14:textId="77777777" w:rsidR="00314BF1" w:rsidRDefault="00314BF1" w:rsidP="00314BF1">
            <w:pPr>
              <w:pStyle w:val="NoSpacing"/>
              <w:numPr>
                <w:ilvl w:val="0"/>
                <w:numId w:val="9"/>
              </w:numPr>
              <w:tabs>
                <w:tab w:val="left" w:pos="284"/>
              </w:tabs>
              <w:ind w:left="142" w:hanging="163"/>
            </w:pP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CB77A" w14:textId="77777777" w:rsidR="00314BF1" w:rsidRDefault="00314BF1">
            <w:pPr>
              <w:pStyle w:val="NoSpacing"/>
            </w:pPr>
            <w:r>
              <w:t>Look up applicant + publications + degrees + visa Status + Associated documents by applicant name</w:t>
            </w:r>
          </w:p>
        </w:tc>
      </w:tr>
      <w:tr w:rsidR="00314BF1" w14:paraId="3B2128E3" w14:textId="77777777" w:rsidTr="00314BF1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AC08EF" w14:textId="77777777" w:rsidR="00314BF1" w:rsidRDefault="00314BF1" w:rsidP="00314BF1">
            <w:pPr>
              <w:pStyle w:val="NoSpacing"/>
              <w:numPr>
                <w:ilvl w:val="0"/>
                <w:numId w:val="9"/>
              </w:numPr>
              <w:tabs>
                <w:tab w:val="left" w:pos="284"/>
              </w:tabs>
              <w:ind w:left="142" w:hanging="163"/>
            </w:pP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F99EF" w14:textId="77777777" w:rsidR="00314BF1" w:rsidRDefault="00314BF1">
            <w:pPr>
              <w:pStyle w:val="NoSpacing"/>
            </w:pPr>
            <w:r>
              <w:t>Look up applicant’s applications by applicant name</w:t>
            </w:r>
          </w:p>
        </w:tc>
      </w:tr>
      <w:tr w:rsidR="00314BF1" w14:paraId="7E0F0C47" w14:textId="77777777" w:rsidTr="00314BF1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2A55C0" w14:textId="77777777" w:rsidR="00314BF1" w:rsidRDefault="00314BF1" w:rsidP="00314BF1">
            <w:pPr>
              <w:pStyle w:val="NoSpacing"/>
              <w:numPr>
                <w:ilvl w:val="0"/>
                <w:numId w:val="9"/>
              </w:numPr>
              <w:tabs>
                <w:tab w:val="left" w:pos="284"/>
              </w:tabs>
              <w:ind w:left="142" w:hanging="163"/>
            </w:pP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84C97" w14:textId="77777777" w:rsidR="00314BF1" w:rsidRDefault="00314BF1">
            <w:pPr>
              <w:pStyle w:val="NoSpacing"/>
            </w:pPr>
            <w:r>
              <w:t>Look up applicant’s applications by applicant email</w:t>
            </w:r>
          </w:p>
        </w:tc>
      </w:tr>
      <w:tr w:rsidR="00314BF1" w14:paraId="16EB2D54" w14:textId="77777777" w:rsidTr="00314BF1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70551" w14:textId="77777777" w:rsidR="00314BF1" w:rsidRDefault="00314BF1" w:rsidP="00314BF1">
            <w:pPr>
              <w:pStyle w:val="NoSpacing"/>
              <w:numPr>
                <w:ilvl w:val="0"/>
                <w:numId w:val="9"/>
              </w:numPr>
              <w:tabs>
                <w:tab w:val="left" w:pos="284"/>
              </w:tabs>
              <w:ind w:left="142" w:hanging="163"/>
            </w:pP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3C21F" w14:textId="77777777" w:rsidR="00314BF1" w:rsidRDefault="00314BF1">
            <w:pPr>
              <w:pStyle w:val="NoSpacing"/>
            </w:pPr>
            <w:r>
              <w:t xml:space="preserve">Look up incomplete applications </w:t>
            </w:r>
          </w:p>
        </w:tc>
      </w:tr>
      <w:tr w:rsidR="00314BF1" w14:paraId="5E94C66F" w14:textId="77777777" w:rsidTr="00314BF1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6B1FA" w14:textId="77777777" w:rsidR="00314BF1" w:rsidRDefault="00314BF1" w:rsidP="00314BF1">
            <w:pPr>
              <w:pStyle w:val="NoSpacing"/>
              <w:numPr>
                <w:ilvl w:val="0"/>
                <w:numId w:val="9"/>
              </w:numPr>
              <w:tabs>
                <w:tab w:val="left" w:pos="284"/>
              </w:tabs>
              <w:ind w:left="142" w:hanging="163"/>
            </w:pP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6A214" w14:textId="2FBBC92B" w:rsidR="00314BF1" w:rsidRDefault="00314BF1" w:rsidP="00C4105D">
            <w:pPr>
              <w:pStyle w:val="NoSpacing"/>
            </w:pPr>
            <w:r>
              <w:t xml:space="preserve">Look up all correspondences relevant to </w:t>
            </w:r>
            <w:r w:rsidR="00C4105D">
              <w:t>an</w:t>
            </w:r>
            <w:r>
              <w:t xml:space="preserve"> application</w:t>
            </w:r>
          </w:p>
        </w:tc>
      </w:tr>
      <w:tr w:rsidR="00314BF1" w14:paraId="112BA772" w14:textId="77777777" w:rsidTr="00314BF1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8D831E" w14:textId="77777777" w:rsidR="00314BF1" w:rsidRDefault="00314BF1" w:rsidP="00314BF1">
            <w:pPr>
              <w:pStyle w:val="NoSpacing"/>
              <w:numPr>
                <w:ilvl w:val="0"/>
                <w:numId w:val="9"/>
              </w:numPr>
              <w:tabs>
                <w:tab w:val="left" w:pos="284"/>
              </w:tabs>
              <w:ind w:left="142" w:hanging="163"/>
            </w:pPr>
            <w:bookmarkStart w:id="60" w:name="_Ref384908147" w:colFirst="0" w:colLast="0"/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BD3DE" w14:textId="77777777" w:rsidR="00314BF1" w:rsidRDefault="00314BF1">
            <w:pPr>
              <w:pStyle w:val="NoSpacing"/>
            </w:pPr>
            <w:r>
              <w:t xml:space="preserve">Insert Applicant </w:t>
            </w:r>
          </w:p>
        </w:tc>
      </w:tr>
      <w:bookmarkEnd w:id="60"/>
      <w:tr w:rsidR="00314BF1" w14:paraId="55CF1DBB" w14:textId="77777777" w:rsidTr="00314BF1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371F1" w14:textId="77777777" w:rsidR="00314BF1" w:rsidRDefault="00314BF1" w:rsidP="00314BF1">
            <w:pPr>
              <w:pStyle w:val="NoSpacing"/>
              <w:numPr>
                <w:ilvl w:val="0"/>
                <w:numId w:val="9"/>
              </w:numPr>
              <w:tabs>
                <w:tab w:val="left" w:pos="284"/>
              </w:tabs>
              <w:ind w:left="142" w:hanging="163"/>
            </w:pP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706DD" w14:textId="6B7E2E7C" w:rsidR="00314BF1" w:rsidRDefault="00C4105D" w:rsidP="00582B49">
            <w:pPr>
              <w:pStyle w:val="NoSpacing"/>
            </w:pPr>
            <w:r>
              <w:t>Look up w</w:t>
            </w:r>
            <w:r w:rsidR="00314BF1">
              <w:t xml:space="preserve">ho edited </w:t>
            </w:r>
            <w:r w:rsidR="00582B49">
              <w:t>an</w:t>
            </w:r>
            <w:r w:rsidR="00314BF1">
              <w:t xml:space="preserve"> Applicant/Application last</w:t>
            </w:r>
          </w:p>
        </w:tc>
      </w:tr>
      <w:tr w:rsidR="00314BF1" w14:paraId="53FEE384" w14:textId="77777777" w:rsidTr="00314BF1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479C9" w14:textId="77777777" w:rsidR="00314BF1" w:rsidRDefault="00314BF1" w:rsidP="00314BF1">
            <w:pPr>
              <w:pStyle w:val="NoSpacing"/>
              <w:numPr>
                <w:ilvl w:val="0"/>
                <w:numId w:val="9"/>
              </w:numPr>
              <w:tabs>
                <w:tab w:val="left" w:pos="284"/>
              </w:tabs>
              <w:ind w:left="142" w:hanging="163"/>
            </w:pP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0C83E" w14:textId="77777777" w:rsidR="00314BF1" w:rsidRDefault="00314BF1">
            <w:pPr>
              <w:pStyle w:val="NoSpacing"/>
            </w:pPr>
            <w:r>
              <w:t>Create new applicant and associated application records</w:t>
            </w:r>
          </w:p>
        </w:tc>
      </w:tr>
      <w:tr w:rsidR="00314BF1" w14:paraId="5193B012" w14:textId="77777777" w:rsidTr="00314BF1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6B157E" w14:textId="77777777" w:rsidR="00314BF1" w:rsidRDefault="00314BF1" w:rsidP="00314BF1">
            <w:pPr>
              <w:pStyle w:val="NoSpacing"/>
              <w:numPr>
                <w:ilvl w:val="0"/>
                <w:numId w:val="9"/>
              </w:numPr>
              <w:tabs>
                <w:tab w:val="left" w:pos="284"/>
              </w:tabs>
              <w:ind w:left="142" w:hanging="163"/>
            </w:pP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247B1C" w14:textId="77777777" w:rsidR="00314BF1" w:rsidRDefault="00314BF1">
            <w:pPr>
              <w:pStyle w:val="NoSpacing"/>
            </w:pPr>
            <w:r>
              <w:t>Look up an existing application and attach a new standard type document to an application</w:t>
            </w:r>
          </w:p>
        </w:tc>
      </w:tr>
      <w:tr w:rsidR="00314BF1" w14:paraId="3E1D7D0E" w14:textId="77777777" w:rsidTr="00314BF1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686A5" w14:textId="77777777" w:rsidR="00314BF1" w:rsidRDefault="00314BF1" w:rsidP="00314BF1">
            <w:pPr>
              <w:pStyle w:val="NoSpacing"/>
              <w:numPr>
                <w:ilvl w:val="0"/>
                <w:numId w:val="9"/>
              </w:numPr>
              <w:tabs>
                <w:tab w:val="left" w:pos="284"/>
              </w:tabs>
              <w:ind w:left="142" w:hanging="163"/>
            </w:pP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83532" w14:textId="77777777" w:rsidR="00314BF1" w:rsidRDefault="00314BF1">
            <w:pPr>
              <w:pStyle w:val="NoSpacing"/>
            </w:pPr>
            <w:r>
              <w:t>Look up an existing application and attached a new exceptional type document to an application</w:t>
            </w:r>
          </w:p>
        </w:tc>
      </w:tr>
      <w:tr w:rsidR="00314BF1" w14:paraId="05EC24FE" w14:textId="77777777" w:rsidTr="00314BF1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535D47" w14:textId="77777777" w:rsidR="00314BF1" w:rsidRDefault="00314BF1" w:rsidP="00314BF1">
            <w:pPr>
              <w:pStyle w:val="NoSpacing"/>
              <w:numPr>
                <w:ilvl w:val="0"/>
                <w:numId w:val="9"/>
              </w:numPr>
              <w:tabs>
                <w:tab w:val="left" w:pos="284"/>
              </w:tabs>
              <w:ind w:left="142" w:hanging="163"/>
            </w:pP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E2270" w14:textId="77777777" w:rsidR="00314BF1" w:rsidRDefault="00314BF1">
            <w:pPr>
              <w:pStyle w:val="NoSpacing"/>
            </w:pPr>
            <w:r>
              <w:t>Look up an existing application and list outstanding information (checklist).</w:t>
            </w:r>
          </w:p>
        </w:tc>
      </w:tr>
      <w:tr w:rsidR="00314BF1" w14:paraId="2B97399F" w14:textId="77777777" w:rsidTr="00314BF1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3D2F4" w14:textId="77777777" w:rsidR="00314BF1" w:rsidRDefault="00314BF1" w:rsidP="00314BF1">
            <w:pPr>
              <w:pStyle w:val="NoSpacing"/>
              <w:numPr>
                <w:ilvl w:val="0"/>
                <w:numId w:val="9"/>
              </w:numPr>
              <w:tabs>
                <w:tab w:val="left" w:pos="284"/>
              </w:tabs>
              <w:ind w:left="142" w:hanging="163"/>
            </w:pP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0BAB2" w14:textId="77777777" w:rsidR="00314BF1" w:rsidRDefault="00314BF1">
            <w:pPr>
              <w:pStyle w:val="NoSpacing"/>
            </w:pPr>
            <w:r>
              <w:t>Elevate the certainty status flag of a piece of information relating to an existing application</w:t>
            </w:r>
          </w:p>
        </w:tc>
      </w:tr>
      <w:tr w:rsidR="00314BF1" w14:paraId="2B5AF7BE" w14:textId="77777777" w:rsidTr="00314BF1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8A655F" w14:textId="77777777" w:rsidR="00314BF1" w:rsidRDefault="00314BF1" w:rsidP="00314BF1">
            <w:pPr>
              <w:pStyle w:val="NoSpacing"/>
              <w:numPr>
                <w:ilvl w:val="0"/>
                <w:numId w:val="9"/>
              </w:numPr>
              <w:tabs>
                <w:tab w:val="left" w:pos="284"/>
              </w:tabs>
              <w:ind w:left="142" w:hanging="163"/>
            </w:pP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5FDAD5" w14:textId="77777777" w:rsidR="00314BF1" w:rsidRDefault="00314BF1">
            <w:pPr>
              <w:pStyle w:val="NoSpacing"/>
            </w:pPr>
            <w:r>
              <w:t>Retrieve all on-going applications for which the user has made the most recent correspondence</w:t>
            </w:r>
          </w:p>
        </w:tc>
      </w:tr>
      <w:tr w:rsidR="00314BF1" w14:paraId="3A56011D" w14:textId="77777777" w:rsidTr="00314BF1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DF101C" w14:textId="77777777" w:rsidR="00314BF1" w:rsidRDefault="00314BF1" w:rsidP="00314BF1">
            <w:pPr>
              <w:pStyle w:val="NoSpacing"/>
              <w:numPr>
                <w:ilvl w:val="0"/>
                <w:numId w:val="9"/>
              </w:numPr>
              <w:tabs>
                <w:tab w:val="left" w:pos="284"/>
              </w:tabs>
              <w:ind w:left="142" w:hanging="163"/>
            </w:pP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9E514" w14:textId="77777777" w:rsidR="00314BF1" w:rsidRDefault="00314BF1">
            <w:pPr>
              <w:pStyle w:val="NoSpacing"/>
            </w:pPr>
            <w:r>
              <w:t>Record making a decision about an application</w:t>
            </w:r>
          </w:p>
        </w:tc>
      </w:tr>
      <w:tr w:rsidR="00314BF1" w14:paraId="3E3BEDCC" w14:textId="77777777" w:rsidTr="00314BF1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58F01" w14:textId="77777777" w:rsidR="00314BF1" w:rsidRDefault="00314BF1" w:rsidP="00314BF1">
            <w:pPr>
              <w:pStyle w:val="NoSpacing"/>
              <w:numPr>
                <w:ilvl w:val="0"/>
                <w:numId w:val="9"/>
              </w:numPr>
              <w:tabs>
                <w:tab w:val="left" w:pos="284"/>
              </w:tabs>
              <w:ind w:left="142" w:hanging="163"/>
            </w:pP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BC832" w14:textId="77777777" w:rsidR="00314BF1" w:rsidRDefault="00314BF1">
            <w:pPr>
              <w:pStyle w:val="NoSpacing"/>
            </w:pPr>
            <w:r>
              <w:t>Update the status of an application</w:t>
            </w:r>
          </w:p>
        </w:tc>
      </w:tr>
    </w:tbl>
    <w:p w14:paraId="1C1E7777" w14:textId="77777777" w:rsidR="00314BF1" w:rsidRDefault="00314BF1" w:rsidP="00314BF1">
      <w:pPr>
        <w:pStyle w:val="NoSpacing"/>
        <w:rPr>
          <w:rFonts w:ascii="Calibri" w:hAnsi="Calibri"/>
        </w:rPr>
      </w:pPr>
    </w:p>
    <w:p w14:paraId="57D9C73A" w14:textId="77777777" w:rsidR="00314BF1" w:rsidRDefault="00314BF1" w:rsidP="00314BF1">
      <w:pPr>
        <w:pStyle w:val="NoSpacing"/>
      </w:pPr>
      <w:r>
        <w:t>Academic Staff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8"/>
        <w:gridCol w:w="8010"/>
      </w:tblGrid>
      <w:tr w:rsidR="00314BF1" w14:paraId="13852FAB" w14:textId="77777777" w:rsidTr="00314BF1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CE259" w14:textId="77777777" w:rsidR="00314BF1" w:rsidRDefault="00314BF1">
            <w:pPr>
              <w:pStyle w:val="NoSpacing"/>
            </w:pPr>
            <w:r>
              <w:t>#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447D9" w14:textId="77777777" w:rsidR="00314BF1" w:rsidRDefault="00314BF1">
            <w:pPr>
              <w:pStyle w:val="NoSpacing"/>
            </w:pPr>
            <w:r>
              <w:t>pathway</w:t>
            </w:r>
          </w:p>
        </w:tc>
      </w:tr>
      <w:tr w:rsidR="00314BF1" w14:paraId="30F27C42" w14:textId="77777777" w:rsidTr="00314BF1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272CF" w14:textId="77777777" w:rsidR="00314BF1" w:rsidRDefault="00314BF1" w:rsidP="00314BF1">
            <w:pPr>
              <w:pStyle w:val="NoSpacing"/>
              <w:numPr>
                <w:ilvl w:val="0"/>
                <w:numId w:val="9"/>
              </w:numPr>
              <w:tabs>
                <w:tab w:val="left" w:pos="284"/>
              </w:tabs>
              <w:ind w:left="142" w:hanging="163"/>
            </w:pP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B582C" w14:textId="77777777" w:rsidR="00314BF1" w:rsidRDefault="00314BF1">
            <w:pPr>
              <w:pStyle w:val="NoSpacing"/>
            </w:pPr>
            <w:r>
              <w:t>Look up, add to, and delete from own current research areas</w:t>
            </w:r>
          </w:p>
        </w:tc>
      </w:tr>
      <w:tr w:rsidR="00314BF1" w14:paraId="75D43699" w14:textId="77777777" w:rsidTr="00314BF1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95B582" w14:textId="77777777" w:rsidR="00314BF1" w:rsidRDefault="00314BF1" w:rsidP="00314BF1">
            <w:pPr>
              <w:pStyle w:val="NoSpacing"/>
              <w:numPr>
                <w:ilvl w:val="0"/>
                <w:numId w:val="9"/>
              </w:numPr>
              <w:tabs>
                <w:tab w:val="left" w:pos="284"/>
              </w:tabs>
              <w:ind w:left="142" w:hanging="163"/>
            </w:pP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12BA5" w14:textId="77777777" w:rsidR="00314BF1" w:rsidRDefault="00314BF1">
            <w:pPr>
              <w:pStyle w:val="NoSpacing"/>
            </w:pPr>
            <w:r>
              <w:t>Search for all applications in certain research areas that have been added since a certain time</w:t>
            </w:r>
          </w:p>
        </w:tc>
      </w:tr>
      <w:tr w:rsidR="00314BF1" w14:paraId="4E0D53B8" w14:textId="77777777" w:rsidTr="00314BF1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3F8DBB" w14:textId="77777777" w:rsidR="00314BF1" w:rsidRDefault="00314BF1" w:rsidP="00314BF1">
            <w:pPr>
              <w:pStyle w:val="NoSpacing"/>
              <w:numPr>
                <w:ilvl w:val="0"/>
                <w:numId w:val="9"/>
              </w:numPr>
              <w:tabs>
                <w:tab w:val="left" w:pos="284"/>
              </w:tabs>
              <w:ind w:left="142" w:hanging="163"/>
            </w:pP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2D2C67" w14:textId="77777777" w:rsidR="00314BF1" w:rsidRDefault="00314BF1">
            <w:pPr>
              <w:pStyle w:val="NoSpacing"/>
            </w:pPr>
            <w:r>
              <w:t>Flag interest in an application</w:t>
            </w:r>
          </w:p>
        </w:tc>
      </w:tr>
    </w:tbl>
    <w:p w14:paraId="70518DB0" w14:textId="77777777" w:rsidR="00314BF1" w:rsidRDefault="00314BF1" w:rsidP="00314BF1">
      <w:pPr>
        <w:pStyle w:val="NoSpacing"/>
        <w:rPr>
          <w:rFonts w:ascii="Calibri" w:hAnsi="Calibri"/>
        </w:rPr>
      </w:pPr>
    </w:p>
    <w:p w14:paraId="03B57C99" w14:textId="77777777" w:rsidR="00314BF1" w:rsidRDefault="00314BF1" w:rsidP="00314BF1">
      <w:pPr>
        <w:pStyle w:val="NoSpacing"/>
      </w:pPr>
      <w:r>
        <w:t>RHD Co-ordination Staff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8"/>
        <w:gridCol w:w="8010"/>
      </w:tblGrid>
      <w:tr w:rsidR="00314BF1" w14:paraId="4875FC0D" w14:textId="77777777" w:rsidTr="00314BF1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99D05" w14:textId="77777777" w:rsidR="00314BF1" w:rsidRDefault="00314BF1">
            <w:pPr>
              <w:pStyle w:val="NoSpacing"/>
            </w:pPr>
            <w:r>
              <w:t>#</w:t>
            </w: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9C5CC" w14:textId="77777777" w:rsidR="00314BF1" w:rsidRDefault="00314BF1">
            <w:pPr>
              <w:pStyle w:val="NoSpacing"/>
            </w:pPr>
            <w:r>
              <w:t>pathway</w:t>
            </w:r>
          </w:p>
        </w:tc>
      </w:tr>
      <w:tr w:rsidR="00314BF1" w14:paraId="26CE41FD" w14:textId="77777777" w:rsidTr="00314BF1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534980" w14:textId="77777777" w:rsidR="00314BF1" w:rsidRDefault="00314BF1" w:rsidP="00314BF1">
            <w:pPr>
              <w:pStyle w:val="NoSpacing"/>
              <w:numPr>
                <w:ilvl w:val="0"/>
                <w:numId w:val="9"/>
              </w:numPr>
              <w:tabs>
                <w:tab w:val="left" w:pos="284"/>
              </w:tabs>
              <w:ind w:left="142" w:hanging="163"/>
            </w:pP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797FB" w14:textId="77777777" w:rsidR="00314BF1" w:rsidRDefault="00314BF1">
            <w:pPr>
              <w:pStyle w:val="NoSpacing"/>
            </w:pPr>
            <w:r>
              <w:t>Who edited the Applicant/Application last</w:t>
            </w:r>
          </w:p>
        </w:tc>
      </w:tr>
      <w:tr w:rsidR="00314BF1" w14:paraId="69707A53" w14:textId="77777777" w:rsidTr="00314BF1">
        <w:tc>
          <w:tcPr>
            <w:tcW w:w="3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65D87" w14:textId="77777777" w:rsidR="00314BF1" w:rsidRDefault="00314BF1" w:rsidP="00314BF1">
            <w:pPr>
              <w:pStyle w:val="NoSpacing"/>
              <w:numPr>
                <w:ilvl w:val="0"/>
                <w:numId w:val="9"/>
              </w:numPr>
              <w:tabs>
                <w:tab w:val="left" w:pos="284"/>
              </w:tabs>
              <w:ind w:left="142" w:hanging="163"/>
            </w:pPr>
          </w:p>
        </w:tc>
        <w:tc>
          <w:tcPr>
            <w:tcW w:w="80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EDCFC" w14:textId="77777777" w:rsidR="00314BF1" w:rsidRDefault="00314BF1">
            <w:pPr>
              <w:pStyle w:val="NoSpacing"/>
            </w:pPr>
            <w:r>
              <w:t>Retrieve all ongoing applications</w:t>
            </w:r>
          </w:p>
        </w:tc>
      </w:tr>
    </w:tbl>
    <w:p w14:paraId="0CA5FD83" w14:textId="77777777" w:rsidR="008D1958" w:rsidRPr="008D1958" w:rsidRDefault="008D1958" w:rsidP="008D1958"/>
    <w:p w14:paraId="402552A1" w14:textId="77777777" w:rsidR="00001C59" w:rsidRDefault="00001C59" w:rsidP="00CD770B">
      <w:pPr>
        <w:pStyle w:val="Heading1"/>
        <w:numPr>
          <w:ilvl w:val="0"/>
          <w:numId w:val="5"/>
        </w:numPr>
      </w:pPr>
      <w:bookmarkStart w:id="61" w:name="_Toc387301977"/>
      <w:r w:rsidRPr="0078622E">
        <w:t>Check integrity constraints</w:t>
      </w:r>
      <w:r w:rsidR="002646CA">
        <w:t xml:space="preserve"> (Sam)</w:t>
      </w:r>
      <w:bookmarkEnd w:id="61"/>
    </w:p>
    <w:p w14:paraId="72DFBEB4" w14:textId="77777777" w:rsidR="00433B89" w:rsidRDefault="00433B89" w:rsidP="00433B89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  <w:r>
        <w:rPr>
          <w:rFonts w:ascii="Times-Roman" w:hAnsi="Times-Roman" w:cs="Times-Roman"/>
          <w:sz w:val="20"/>
          <w:szCs w:val="20"/>
        </w:rPr>
        <w:t>The following type of integrity constraints have been added to the logical model to</w:t>
      </w:r>
      <w:r w:rsidRPr="00433B89">
        <w:rPr>
          <w:rFonts w:ascii="Times-Roman" w:hAnsi="Times-Roman" w:cs="Times-Roman"/>
          <w:sz w:val="20"/>
          <w:szCs w:val="20"/>
        </w:rPr>
        <w:t xml:space="preserve"> </w:t>
      </w:r>
      <w:r>
        <w:rPr>
          <w:rFonts w:ascii="Times-Roman" w:hAnsi="Times-Roman" w:cs="Times-Roman"/>
          <w:sz w:val="20"/>
          <w:szCs w:val="20"/>
        </w:rPr>
        <w:t>protect the database from becoming incomplete, inaccurate, or inconsistent.</w:t>
      </w:r>
    </w:p>
    <w:p w14:paraId="0CA405E4" w14:textId="77777777" w:rsidR="00433B89" w:rsidRDefault="00433B89" w:rsidP="00BD3ED3">
      <w:pPr>
        <w:autoSpaceDE w:val="0"/>
        <w:autoSpaceDN w:val="0"/>
        <w:adjustRightInd w:val="0"/>
        <w:spacing w:after="0" w:line="240" w:lineRule="auto"/>
        <w:rPr>
          <w:rFonts w:ascii="Times-Roman" w:hAnsi="Times-Roman" w:cs="Times-Roman"/>
          <w:sz w:val="20"/>
          <w:szCs w:val="20"/>
        </w:rPr>
      </w:pPr>
    </w:p>
    <w:p w14:paraId="0B82B11B" w14:textId="77777777" w:rsidR="00BD3ED3" w:rsidRDefault="00433B89" w:rsidP="00433B89">
      <w:pPr>
        <w:pStyle w:val="Heading2"/>
      </w:pPr>
      <w:bookmarkStart w:id="62" w:name="_Toc387301978"/>
      <w:r>
        <w:t>Required</w:t>
      </w:r>
      <w:r w:rsidR="00BD3ED3">
        <w:t xml:space="preserve"> data</w:t>
      </w:r>
      <w:bookmarkEnd w:id="62"/>
    </w:p>
    <w:p w14:paraId="2FD111E8" w14:textId="7D9113C5" w:rsidR="00433B89" w:rsidRDefault="00433B89" w:rsidP="00CC2254">
      <w:pPr>
        <w:rPr>
          <w:lang w:eastAsia="en-AU"/>
        </w:rPr>
      </w:pPr>
      <w:r>
        <w:rPr>
          <w:lang w:eastAsia="en-AU"/>
        </w:rPr>
        <w:t xml:space="preserve">The not null attributes </w:t>
      </w:r>
      <w:r w:rsidR="007F1593">
        <w:rPr>
          <w:lang w:eastAsia="en-AU"/>
        </w:rPr>
        <w:t>id</w:t>
      </w:r>
      <w:r>
        <w:rPr>
          <w:lang w:eastAsia="en-AU"/>
        </w:rPr>
        <w:t xml:space="preserve">entified in section 3 of the conceptual Documentation have been </w:t>
      </w:r>
      <w:r w:rsidR="00544AB5">
        <w:rPr>
          <w:lang w:eastAsia="en-AU"/>
        </w:rPr>
        <w:t xml:space="preserve">specified in </w:t>
      </w:r>
      <w:r>
        <w:rPr>
          <w:lang w:eastAsia="en-AU"/>
        </w:rPr>
        <w:t>the diagram</w:t>
      </w:r>
      <w:r w:rsidR="003A327C">
        <w:rPr>
          <w:lang w:eastAsia="en-AU"/>
        </w:rPr>
        <w:t>.</w:t>
      </w:r>
      <w:r w:rsidR="00CC2254">
        <w:rPr>
          <w:lang w:eastAsia="en-AU"/>
        </w:rPr>
        <w:t xml:space="preserve"> Since by default attributes in VP UML are null-able the specific null-able attributes changed are</w:t>
      </w:r>
      <w:r w:rsidR="00B71DE2">
        <w:rPr>
          <w:lang w:eastAsia="en-AU"/>
        </w:rPr>
        <w:t>:</w:t>
      </w:r>
    </w:p>
    <w:tbl>
      <w:tblPr>
        <w:tblW w:w="913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80"/>
        <w:gridCol w:w="1216"/>
        <w:gridCol w:w="1868"/>
        <w:gridCol w:w="587"/>
        <w:gridCol w:w="1791"/>
        <w:gridCol w:w="862"/>
        <w:gridCol w:w="930"/>
      </w:tblGrid>
      <w:tr w:rsidR="00984EDC" w:rsidRPr="006E4E8F" w14:paraId="3CAFE4F9" w14:textId="77777777" w:rsidTr="00984EDC">
        <w:trPr>
          <w:trHeight w:val="300"/>
        </w:trPr>
        <w:tc>
          <w:tcPr>
            <w:tcW w:w="309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02A8B47F" w14:textId="77777777" w:rsidR="00984EDC" w:rsidRPr="00984EDC" w:rsidRDefault="00984EDC" w:rsidP="00B54B0D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984EDC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Applicant</w:t>
            </w:r>
          </w:p>
        </w:tc>
        <w:tc>
          <w:tcPr>
            <w:tcW w:w="2455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1D211CFE" w14:textId="77777777" w:rsidR="00984EDC" w:rsidRPr="00984EDC" w:rsidRDefault="00984EDC" w:rsidP="00B54B0D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984EDC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Degree</w:t>
            </w:r>
          </w:p>
        </w:tc>
        <w:tc>
          <w:tcPr>
            <w:tcW w:w="3583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1A62003D" w14:textId="77777777" w:rsidR="00984EDC" w:rsidRPr="00984EDC" w:rsidRDefault="00984EDC" w:rsidP="00B54B0D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984EDC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ResearchArea</w:t>
            </w:r>
          </w:p>
        </w:tc>
      </w:tr>
      <w:tr w:rsidR="00984EDC" w:rsidRPr="006E4E8F" w14:paraId="354E672A" w14:textId="77777777" w:rsidTr="00984EDC">
        <w:trPr>
          <w:trHeight w:val="300"/>
        </w:trPr>
        <w:tc>
          <w:tcPr>
            <w:tcW w:w="1880" w:type="dxa"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F002DE" w14:textId="77777777" w:rsidR="006E4E8F" w:rsidRPr="006E4E8F" w:rsidRDefault="006E4E8F" w:rsidP="006E4E8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fName</w:t>
            </w:r>
          </w:p>
        </w:tc>
        <w:tc>
          <w:tcPr>
            <w:tcW w:w="1216" w:type="dxa"/>
            <w:tcBorders>
              <w:left w:val="single" w:sz="4" w:space="0" w:color="auto"/>
              <w:right w:val="single" w:sz="18" w:space="0" w:color="auto"/>
            </w:tcBorders>
            <w:shd w:val="clear" w:color="auto" w:fill="auto"/>
            <w:noWrap/>
            <w:hideMark/>
          </w:tcPr>
          <w:p w14:paraId="0CAAD365" w14:textId="77777777" w:rsidR="006E4E8F" w:rsidRPr="006E4E8F" w:rsidRDefault="006E4E8F" w:rsidP="006E4E8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1.1</w:t>
            </w:r>
          </w:p>
        </w:tc>
        <w:tc>
          <w:tcPr>
            <w:tcW w:w="1868" w:type="dxa"/>
            <w:tcBorders>
              <w:left w:val="single" w:sz="18" w:space="0" w:color="auto"/>
            </w:tcBorders>
            <w:shd w:val="clear" w:color="auto" w:fill="auto"/>
            <w:noWrap/>
            <w:hideMark/>
          </w:tcPr>
          <w:p w14:paraId="107C8DE1" w14:textId="403D387C" w:rsidR="006E4E8F" w:rsidRPr="006E4E8F" w:rsidRDefault="00353C2F" w:rsidP="006E4E8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name</w:t>
            </w:r>
          </w:p>
        </w:tc>
        <w:tc>
          <w:tcPr>
            <w:tcW w:w="587" w:type="dxa"/>
            <w:tcBorders>
              <w:right w:val="single" w:sz="18" w:space="0" w:color="auto"/>
            </w:tcBorders>
            <w:shd w:val="clear" w:color="auto" w:fill="auto"/>
            <w:noWrap/>
            <w:hideMark/>
          </w:tcPr>
          <w:p w14:paraId="155BAF75" w14:textId="77777777" w:rsidR="006E4E8F" w:rsidRPr="006E4E8F" w:rsidRDefault="006E4E8F" w:rsidP="006E4E8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4.1</w:t>
            </w:r>
          </w:p>
        </w:tc>
        <w:tc>
          <w:tcPr>
            <w:tcW w:w="2653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hideMark/>
          </w:tcPr>
          <w:p w14:paraId="7966D040" w14:textId="77777777" w:rsidR="006E4E8F" w:rsidRPr="006E4E8F" w:rsidRDefault="006E4E8F" w:rsidP="006E4E8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FORCode</w:t>
            </w:r>
          </w:p>
        </w:tc>
        <w:tc>
          <w:tcPr>
            <w:tcW w:w="930" w:type="dxa"/>
            <w:tcBorders>
              <w:right w:val="single" w:sz="18" w:space="0" w:color="auto"/>
            </w:tcBorders>
            <w:shd w:val="clear" w:color="auto" w:fill="auto"/>
            <w:noWrap/>
            <w:hideMark/>
          </w:tcPr>
          <w:p w14:paraId="785022A7" w14:textId="77777777" w:rsidR="006E4E8F" w:rsidRPr="006E4E8F" w:rsidRDefault="006E4E8F" w:rsidP="006E4E8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9.1</w:t>
            </w:r>
          </w:p>
        </w:tc>
      </w:tr>
      <w:tr w:rsidR="00984EDC" w:rsidRPr="006E4E8F" w14:paraId="2BFC6E65" w14:textId="77777777" w:rsidTr="00984EDC">
        <w:trPr>
          <w:trHeight w:val="300"/>
        </w:trPr>
        <w:tc>
          <w:tcPr>
            <w:tcW w:w="1880" w:type="dxa"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1BD891E6" w14:textId="77777777" w:rsidR="006E4E8F" w:rsidRPr="006E4E8F" w:rsidRDefault="006E4E8F" w:rsidP="006E4E8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lastRenderedPageBreak/>
              <w:t>sex</w:t>
            </w:r>
          </w:p>
        </w:tc>
        <w:tc>
          <w:tcPr>
            <w:tcW w:w="1216" w:type="dxa"/>
            <w:tcBorders>
              <w:left w:val="single" w:sz="4" w:space="0" w:color="auto"/>
              <w:right w:val="single" w:sz="18" w:space="0" w:color="auto"/>
            </w:tcBorders>
            <w:shd w:val="clear" w:color="auto" w:fill="auto"/>
            <w:noWrap/>
            <w:hideMark/>
          </w:tcPr>
          <w:p w14:paraId="5E61DDA6" w14:textId="77777777" w:rsidR="006E4E8F" w:rsidRPr="006E4E8F" w:rsidRDefault="006E4E8F" w:rsidP="006E4E8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1.4</w:t>
            </w:r>
          </w:p>
        </w:tc>
        <w:tc>
          <w:tcPr>
            <w:tcW w:w="1868" w:type="dxa"/>
            <w:tcBorders>
              <w:left w:val="single" w:sz="18" w:space="0" w:color="auto"/>
            </w:tcBorders>
            <w:shd w:val="clear" w:color="auto" w:fill="auto"/>
            <w:noWrap/>
            <w:hideMark/>
          </w:tcPr>
          <w:p w14:paraId="6B8112E0" w14:textId="30052D46" w:rsidR="006E4E8F" w:rsidRPr="006E4E8F" w:rsidRDefault="00353C2F" w:rsidP="006E4E8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type</w:t>
            </w:r>
          </w:p>
        </w:tc>
        <w:tc>
          <w:tcPr>
            <w:tcW w:w="587" w:type="dxa"/>
            <w:tcBorders>
              <w:right w:val="single" w:sz="18" w:space="0" w:color="auto"/>
            </w:tcBorders>
            <w:shd w:val="clear" w:color="auto" w:fill="auto"/>
            <w:noWrap/>
            <w:hideMark/>
          </w:tcPr>
          <w:p w14:paraId="51BE18F4" w14:textId="77777777" w:rsidR="006E4E8F" w:rsidRPr="006E4E8F" w:rsidRDefault="006E4E8F" w:rsidP="006E4E8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4.2</w:t>
            </w:r>
          </w:p>
        </w:tc>
        <w:tc>
          <w:tcPr>
            <w:tcW w:w="2653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hideMark/>
          </w:tcPr>
          <w:p w14:paraId="04D032F8" w14:textId="77777777" w:rsidR="006E4E8F" w:rsidRPr="006E4E8F" w:rsidRDefault="006E4E8F" w:rsidP="006E4E8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Description</w:t>
            </w:r>
          </w:p>
        </w:tc>
        <w:tc>
          <w:tcPr>
            <w:tcW w:w="930" w:type="dxa"/>
            <w:tcBorders>
              <w:right w:val="single" w:sz="18" w:space="0" w:color="auto"/>
            </w:tcBorders>
            <w:shd w:val="clear" w:color="auto" w:fill="auto"/>
            <w:noWrap/>
            <w:hideMark/>
          </w:tcPr>
          <w:p w14:paraId="423FFDE7" w14:textId="77777777" w:rsidR="006E4E8F" w:rsidRPr="006E4E8F" w:rsidRDefault="006E4E8F" w:rsidP="006E4E8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9.2</w:t>
            </w:r>
          </w:p>
        </w:tc>
      </w:tr>
      <w:tr w:rsidR="00984EDC" w:rsidRPr="006E4E8F" w14:paraId="27A4EB67" w14:textId="77777777" w:rsidTr="00B3067F">
        <w:trPr>
          <w:trHeight w:val="300"/>
        </w:trPr>
        <w:tc>
          <w:tcPr>
            <w:tcW w:w="1880" w:type="dxa"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0E23EC9D" w14:textId="77777777" w:rsidR="006E4E8F" w:rsidRPr="006E4E8F" w:rsidRDefault="006E4E8F" w:rsidP="006E4E8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email</w:t>
            </w:r>
          </w:p>
        </w:tc>
        <w:tc>
          <w:tcPr>
            <w:tcW w:w="1216" w:type="dxa"/>
            <w:tcBorders>
              <w:left w:val="single" w:sz="4" w:space="0" w:color="auto"/>
              <w:right w:val="single" w:sz="18" w:space="0" w:color="auto"/>
            </w:tcBorders>
            <w:shd w:val="clear" w:color="auto" w:fill="auto"/>
            <w:noWrap/>
            <w:hideMark/>
          </w:tcPr>
          <w:p w14:paraId="1339074C" w14:textId="77777777" w:rsidR="006E4E8F" w:rsidRPr="006E4E8F" w:rsidRDefault="006E4E8F" w:rsidP="006E4E8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1.15</w:t>
            </w:r>
          </w:p>
        </w:tc>
        <w:tc>
          <w:tcPr>
            <w:tcW w:w="1868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0DD9B44C" w14:textId="77777777" w:rsidR="006E4E8F" w:rsidRPr="006E4E8F" w:rsidRDefault="006E4E8F" w:rsidP="006E4E8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587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73E6783C" w14:textId="77777777" w:rsidR="006E4E8F" w:rsidRPr="006E4E8F" w:rsidRDefault="006E4E8F" w:rsidP="006E4E8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2653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hideMark/>
          </w:tcPr>
          <w:p w14:paraId="6B9F9193" w14:textId="77777777" w:rsidR="006E4E8F" w:rsidRPr="006E4E8F" w:rsidRDefault="006E4E8F" w:rsidP="006E4E8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researchArea</w:t>
            </w:r>
          </w:p>
        </w:tc>
        <w:tc>
          <w:tcPr>
            <w:tcW w:w="930" w:type="dxa"/>
            <w:tcBorders>
              <w:right w:val="single" w:sz="18" w:space="0" w:color="auto"/>
            </w:tcBorders>
            <w:shd w:val="clear" w:color="auto" w:fill="auto"/>
            <w:noWrap/>
            <w:hideMark/>
          </w:tcPr>
          <w:p w14:paraId="63A0B74D" w14:textId="77777777" w:rsidR="006E4E8F" w:rsidRPr="006E4E8F" w:rsidRDefault="006E4E8F" w:rsidP="006E4E8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9.3</w:t>
            </w:r>
          </w:p>
        </w:tc>
      </w:tr>
      <w:tr w:rsidR="00984EDC" w:rsidRPr="006E4E8F" w14:paraId="7C25D6C9" w14:textId="77777777" w:rsidTr="00B3067F">
        <w:trPr>
          <w:trHeight w:val="300"/>
        </w:trPr>
        <w:tc>
          <w:tcPr>
            <w:tcW w:w="1880" w:type="dxa"/>
            <w:tcBorders>
              <w:left w:val="single" w:sz="18" w:space="0" w:color="auto"/>
              <w:bottom w:val="single" w:sz="18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7CE78D81" w14:textId="77777777" w:rsidR="006E4E8F" w:rsidRPr="006E4E8F" w:rsidRDefault="006E4E8F" w:rsidP="006E4E8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dateAdded</w:t>
            </w:r>
          </w:p>
        </w:tc>
        <w:tc>
          <w:tcPr>
            <w:tcW w:w="1216" w:type="dxa"/>
            <w:tcBorders>
              <w:left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hideMark/>
          </w:tcPr>
          <w:p w14:paraId="5A2C8BD1" w14:textId="77777777" w:rsidR="006E4E8F" w:rsidRPr="006E4E8F" w:rsidRDefault="006E4E8F" w:rsidP="006E4E8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1.2</w:t>
            </w:r>
            <w:r w:rsidR="004D7793" w:rsidRPr="000F6C20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868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79FCB7CD" w14:textId="77777777" w:rsidR="006E4E8F" w:rsidRPr="006E4E8F" w:rsidRDefault="006E4E8F" w:rsidP="006E4E8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587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6F241C5F" w14:textId="77777777" w:rsidR="006E4E8F" w:rsidRPr="006E4E8F" w:rsidRDefault="006E4E8F" w:rsidP="006E4E8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2653" w:type="dxa"/>
            <w:gridSpan w:val="2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hideMark/>
          </w:tcPr>
          <w:p w14:paraId="57614DBD" w14:textId="77777777" w:rsidR="006E4E8F" w:rsidRPr="006E4E8F" w:rsidRDefault="006E4E8F" w:rsidP="006E4E8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generalArea</w:t>
            </w:r>
          </w:p>
        </w:tc>
        <w:tc>
          <w:tcPr>
            <w:tcW w:w="930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hideMark/>
          </w:tcPr>
          <w:p w14:paraId="4AF034C9" w14:textId="77777777" w:rsidR="006E4E8F" w:rsidRPr="006E4E8F" w:rsidRDefault="006E4E8F" w:rsidP="006E4E8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9.4</w:t>
            </w:r>
          </w:p>
        </w:tc>
      </w:tr>
      <w:tr w:rsidR="00B3067F" w:rsidRPr="006E4E8F" w14:paraId="2F142175" w14:textId="77777777" w:rsidTr="00B3067F">
        <w:trPr>
          <w:trHeight w:val="300"/>
        </w:trPr>
        <w:tc>
          <w:tcPr>
            <w:tcW w:w="3096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52ADE011" w14:textId="77777777" w:rsidR="004D7793" w:rsidRPr="006E4E8F" w:rsidRDefault="004D7793" w:rsidP="004D7793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0F6C20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Application</w:t>
            </w:r>
          </w:p>
        </w:tc>
        <w:tc>
          <w:tcPr>
            <w:tcW w:w="1868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7379E089" w14:textId="77777777" w:rsidR="004D7793" w:rsidRPr="006E4E8F" w:rsidRDefault="004D7793" w:rsidP="006E4E8F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587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25A7EB58" w14:textId="77777777" w:rsidR="004D7793" w:rsidRPr="006E4E8F" w:rsidRDefault="004D7793" w:rsidP="006E4E8F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3583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35FC674F" w14:textId="77777777" w:rsidR="004D7793" w:rsidRPr="006E4E8F" w:rsidRDefault="004D7793" w:rsidP="004D7793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0F6C20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University Staff Member</w:t>
            </w:r>
          </w:p>
        </w:tc>
      </w:tr>
      <w:tr w:rsidR="00984EDC" w:rsidRPr="006E4E8F" w14:paraId="73EC62A6" w14:textId="77777777" w:rsidTr="00B3067F">
        <w:trPr>
          <w:trHeight w:val="300"/>
        </w:trPr>
        <w:tc>
          <w:tcPr>
            <w:tcW w:w="1880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32546497" w14:textId="77777777" w:rsidR="004D7793" w:rsidRPr="006E4E8F" w:rsidRDefault="004D7793" w:rsidP="004D779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dateAdded</w:t>
            </w:r>
          </w:p>
        </w:tc>
        <w:tc>
          <w:tcPr>
            <w:tcW w:w="1216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6AA3BB96" w14:textId="77777777" w:rsidR="004D7793" w:rsidRPr="006E4E8F" w:rsidRDefault="004D7793" w:rsidP="004D779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2.3</w:t>
            </w:r>
          </w:p>
        </w:tc>
        <w:tc>
          <w:tcPr>
            <w:tcW w:w="1868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</w:tcPr>
          <w:p w14:paraId="26605551" w14:textId="77777777" w:rsidR="004D7793" w:rsidRPr="006E4E8F" w:rsidRDefault="004D7793" w:rsidP="004D779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58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58B5C683" w14:textId="77777777" w:rsidR="004D7793" w:rsidRPr="006E4E8F" w:rsidRDefault="004D7793" w:rsidP="004D779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2653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</w:tcPr>
          <w:p w14:paraId="508D715F" w14:textId="347B90AA" w:rsidR="004D7793" w:rsidRPr="006E4E8F" w:rsidRDefault="004D7793" w:rsidP="004D779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staff</w:t>
            </w:r>
            <w:r w:rsidR="00B7380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ID</w:t>
            </w:r>
          </w:p>
        </w:tc>
        <w:tc>
          <w:tcPr>
            <w:tcW w:w="930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5D4324EC" w14:textId="77777777" w:rsidR="004D7793" w:rsidRPr="006E4E8F" w:rsidRDefault="004D7793" w:rsidP="004D779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12.1</w:t>
            </w:r>
          </w:p>
        </w:tc>
      </w:tr>
      <w:tr w:rsidR="001570A0" w:rsidRPr="006E4E8F" w14:paraId="04E5B7EA" w14:textId="77777777" w:rsidTr="00984EDC">
        <w:trPr>
          <w:trHeight w:val="300"/>
        </w:trPr>
        <w:tc>
          <w:tcPr>
            <w:tcW w:w="1880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4E91703E" w14:textId="77777777" w:rsidR="001570A0" w:rsidRPr="006E4E8F" w:rsidRDefault="001570A0" w:rsidP="001570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dateLastChecked</w:t>
            </w:r>
          </w:p>
        </w:tc>
        <w:tc>
          <w:tcPr>
            <w:tcW w:w="1216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3C8BD0C4" w14:textId="77777777" w:rsidR="001570A0" w:rsidRPr="006E4E8F" w:rsidRDefault="001570A0" w:rsidP="001570A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2.4</w:t>
            </w:r>
          </w:p>
        </w:tc>
        <w:tc>
          <w:tcPr>
            <w:tcW w:w="2455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5AD4CBAA" w14:textId="77777777" w:rsidR="001570A0" w:rsidRPr="006E4E8F" w:rsidRDefault="001570A0" w:rsidP="001570A0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0F6C20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Document</w:t>
            </w:r>
          </w:p>
        </w:tc>
        <w:tc>
          <w:tcPr>
            <w:tcW w:w="2653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</w:tcPr>
          <w:p w14:paraId="30961825" w14:textId="77777777" w:rsidR="001570A0" w:rsidRPr="006E4E8F" w:rsidRDefault="001570A0" w:rsidP="001570A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lName</w:t>
            </w:r>
          </w:p>
        </w:tc>
        <w:tc>
          <w:tcPr>
            <w:tcW w:w="930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0928FFB0" w14:textId="77777777" w:rsidR="001570A0" w:rsidRPr="006E4E8F" w:rsidRDefault="001570A0" w:rsidP="001570A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12.3</w:t>
            </w:r>
          </w:p>
        </w:tc>
      </w:tr>
      <w:tr w:rsidR="00984EDC" w:rsidRPr="006E4E8F" w14:paraId="36ED4AF0" w14:textId="77777777" w:rsidTr="00984EDC">
        <w:trPr>
          <w:trHeight w:val="300"/>
        </w:trPr>
        <w:tc>
          <w:tcPr>
            <w:tcW w:w="1880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7BCD4F97" w14:textId="77777777" w:rsidR="004D7793" w:rsidRPr="006E4E8F" w:rsidRDefault="004D7793" w:rsidP="004D779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dateLastModified</w:t>
            </w:r>
          </w:p>
        </w:tc>
        <w:tc>
          <w:tcPr>
            <w:tcW w:w="1216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0E734DEB" w14:textId="77777777" w:rsidR="004D7793" w:rsidRPr="006E4E8F" w:rsidRDefault="004D7793" w:rsidP="004D779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2.5</w:t>
            </w:r>
          </w:p>
        </w:tc>
        <w:tc>
          <w:tcPr>
            <w:tcW w:w="1868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7880DFCC" w14:textId="77777777" w:rsidR="004D7793" w:rsidRPr="006E4E8F" w:rsidRDefault="004D7793" w:rsidP="004D779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Title</w:t>
            </w:r>
          </w:p>
        </w:tc>
        <w:tc>
          <w:tcPr>
            <w:tcW w:w="587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0316947E" w14:textId="77777777" w:rsidR="004D7793" w:rsidRPr="006E4E8F" w:rsidRDefault="004D7793" w:rsidP="004D779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5.1</w:t>
            </w:r>
          </w:p>
        </w:tc>
        <w:tc>
          <w:tcPr>
            <w:tcW w:w="2653" w:type="dxa"/>
            <w:gridSpan w:val="2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</w:tcPr>
          <w:p w14:paraId="144B5129" w14:textId="77777777" w:rsidR="004D7793" w:rsidRPr="006E4E8F" w:rsidRDefault="004D7793" w:rsidP="004D779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930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28754BE5" w14:textId="77777777" w:rsidR="004D7793" w:rsidRPr="006E4E8F" w:rsidRDefault="004D7793" w:rsidP="004D779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</w:tr>
      <w:tr w:rsidR="00984EDC" w:rsidRPr="006E4E8F" w14:paraId="5EAD62ED" w14:textId="77777777" w:rsidTr="00984EDC">
        <w:trPr>
          <w:trHeight w:val="300"/>
        </w:trPr>
        <w:tc>
          <w:tcPr>
            <w:tcW w:w="1880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</w:tcPr>
          <w:p w14:paraId="48609C40" w14:textId="77777777" w:rsidR="00897527" w:rsidRPr="006E4E8F" w:rsidRDefault="00897527" w:rsidP="004D779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awardType</w:t>
            </w:r>
          </w:p>
        </w:tc>
        <w:tc>
          <w:tcPr>
            <w:tcW w:w="1216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3D570C88" w14:textId="77777777" w:rsidR="00897527" w:rsidRPr="006E4E8F" w:rsidRDefault="00897527" w:rsidP="004D779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2.7</w:t>
            </w:r>
          </w:p>
        </w:tc>
        <w:tc>
          <w:tcPr>
            <w:tcW w:w="1868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4F88899C" w14:textId="77777777" w:rsidR="00897527" w:rsidRPr="006E4E8F" w:rsidRDefault="00897527" w:rsidP="004D779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uploadLink</w:t>
            </w:r>
          </w:p>
        </w:tc>
        <w:tc>
          <w:tcPr>
            <w:tcW w:w="587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4413F519" w14:textId="77777777" w:rsidR="00897527" w:rsidRPr="006E4E8F" w:rsidRDefault="00897527" w:rsidP="004D779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5.3</w:t>
            </w:r>
          </w:p>
        </w:tc>
        <w:tc>
          <w:tcPr>
            <w:tcW w:w="3583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4CAE883D" w14:textId="77777777" w:rsidR="00897527" w:rsidRPr="006E4E8F" w:rsidRDefault="00897527" w:rsidP="004D7793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0F6C20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Visa</w:t>
            </w:r>
          </w:p>
        </w:tc>
      </w:tr>
      <w:tr w:rsidR="00124428" w:rsidRPr="006E4E8F" w14:paraId="154F37EA" w14:textId="77777777" w:rsidTr="00B54B0D">
        <w:trPr>
          <w:trHeight w:val="56"/>
        </w:trPr>
        <w:tc>
          <w:tcPr>
            <w:tcW w:w="3096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</w:tcPr>
          <w:p w14:paraId="3CB904FA" w14:textId="77777777" w:rsidR="00124428" w:rsidRPr="006E4E8F" w:rsidRDefault="00124428" w:rsidP="00124428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0F6C20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Checklist</w:t>
            </w:r>
          </w:p>
        </w:tc>
        <w:tc>
          <w:tcPr>
            <w:tcW w:w="1868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2100AD5C" w14:textId="77777777" w:rsidR="00124428" w:rsidRPr="006E4E8F" w:rsidRDefault="00124428" w:rsidP="004D779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documentType</w:t>
            </w:r>
          </w:p>
        </w:tc>
        <w:tc>
          <w:tcPr>
            <w:tcW w:w="587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3207614A" w14:textId="77777777" w:rsidR="00124428" w:rsidRPr="006E4E8F" w:rsidRDefault="00124428" w:rsidP="004D779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5.4</w:t>
            </w:r>
          </w:p>
        </w:tc>
        <w:tc>
          <w:tcPr>
            <w:tcW w:w="2653" w:type="dxa"/>
            <w:gridSpan w:val="2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  <w:hideMark/>
          </w:tcPr>
          <w:p w14:paraId="602C1691" w14:textId="77777777" w:rsidR="00124428" w:rsidRPr="006E4E8F" w:rsidRDefault="00124428" w:rsidP="004D7793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0F6C20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VisaS</w:t>
            </w: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tatus</w:t>
            </w:r>
          </w:p>
        </w:tc>
        <w:tc>
          <w:tcPr>
            <w:tcW w:w="930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  <w:hideMark/>
          </w:tcPr>
          <w:p w14:paraId="166AABD8" w14:textId="77777777" w:rsidR="00124428" w:rsidRPr="006E4E8F" w:rsidRDefault="00124428" w:rsidP="004D7793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13.3</w:t>
            </w:r>
          </w:p>
        </w:tc>
      </w:tr>
      <w:tr w:rsidR="00FD3919" w:rsidRPr="006E4E8F" w14:paraId="149749BF" w14:textId="77777777" w:rsidTr="00B54B0D">
        <w:trPr>
          <w:trHeight w:val="300"/>
        </w:trPr>
        <w:tc>
          <w:tcPr>
            <w:tcW w:w="1880" w:type="dxa"/>
            <w:tcBorders>
              <w:left w:val="single" w:sz="18" w:space="0" w:color="auto"/>
              <w:right w:val="single" w:sz="4" w:space="0" w:color="auto"/>
            </w:tcBorders>
            <w:shd w:val="clear" w:color="auto" w:fill="auto"/>
            <w:noWrap/>
          </w:tcPr>
          <w:p w14:paraId="1B20D990" w14:textId="77777777" w:rsidR="00FD3919" w:rsidRPr="000F6C20" w:rsidRDefault="00FD3919" w:rsidP="00A44518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applicationStatus</w:t>
            </w:r>
          </w:p>
        </w:tc>
        <w:tc>
          <w:tcPr>
            <w:tcW w:w="121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56471CB6" w14:textId="77777777" w:rsidR="00FD3919" w:rsidRPr="000F6C20" w:rsidRDefault="00FD3919" w:rsidP="00C0783D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3.1</w:t>
            </w:r>
          </w:p>
        </w:tc>
        <w:tc>
          <w:tcPr>
            <w:tcW w:w="1868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</w:tcPr>
          <w:p w14:paraId="01256330" w14:textId="77777777" w:rsidR="00FD3919" w:rsidRPr="006E4E8F" w:rsidRDefault="00FD3919" w:rsidP="00C0783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documentStatus</w:t>
            </w:r>
          </w:p>
        </w:tc>
        <w:tc>
          <w:tcPr>
            <w:tcW w:w="58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125ADF96" w14:textId="77777777" w:rsidR="00FD3919" w:rsidRPr="006E4E8F" w:rsidRDefault="00FD3919" w:rsidP="00C078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5.5</w:t>
            </w:r>
          </w:p>
        </w:tc>
        <w:tc>
          <w:tcPr>
            <w:tcW w:w="3583" w:type="dxa"/>
            <w:gridSpan w:val="3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43404B58" w14:textId="77777777" w:rsidR="00FD3919" w:rsidRPr="000F6C20" w:rsidRDefault="00FD3919" w:rsidP="000F6C20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  <w:lang w:eastAsia="en-AU"/>
              </w:rPr>
            </w:pPr>
            <w:r w:rsidRPr="000F6C20">
              <w:rPr>
                <w:rFonts w:eastAsia="Times New Roman" w:cs="Times New Roman"/>
                <w:b/>
                <w:sz w:val="20"/>
                <w:szCs w:val="20"/>
                <w:lang w:eastAsia="en-AU"/>
              </w:rPr>
              <w:t>Correspondence</w:t>
            </w:r>
          </w:p>
        </w:tc>
      </w:tr>
      <w:tr w:rsidR="00984EDC" w:rsidRPr="006E4E8F" w14:paraId="1C2968B9" w14:textId="77777777" w:rsidTr="00B54B0D">
        <w:trPr>
          <w:trHeight w:val="300"/>
        </w:trPr>
        <w:tc>
          <w:tcPr>
            <w:tcW w:w="1880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0AF4ED38" w14:textId="77777777" w:rsidR="00C0783D" w:rsidRPr="000F6C20" w:rsidRDefault="00C0783D" w:rsidP="00A44518">
            <w:pPr>
              <w:spacing w:after="0" w:line="240" w:lineRule="auto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addressConfirmed</w:t>
            </w:r>
          </w:p>
        </w:tc>
        <w:tc>
          <w:tcPr>
            <w:tcW w:w="1216" w:type="dxa"/>
            <w:tcBorders>
              <w:left w:val="single" w:sz="4" w:space="0" w:color="auto"/>
              <w:right w:val="single" w:sz="18" w:space="0" w:color="auto"/>
            </w:tcBorders>
            <w:shd w:val="clear" w:color="auto" w:fill="auto"/>
          </w:tcPr>
          <w:p w14:paraId="713D4619" w14:textId="77777777" w:rsidR="00C0783D" w:rsidRPr="006E4E8F" w:rsidRDefault="00C0783D" w:rsidP="00C0783D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3.2</w:t>
            </w:r>
          </w:p>
        </w:tc>
        <w:tc>
          <w:tcPr>
            <w:tcW w:w="2455" w:type="dxa"/>
            <w:gridSpan w:val="2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56B7153B" w14:textId="77777777" w:rsidR="00C0783D" w:rsidRPr="000F6C20" w:rsidRDefault="00C0783D" w:rsidP="00C0783D">
            <w:pPr>
              <w:spacing w:after="0" w:line="240" w:lineRule="auto"/>
              <w:jc w:val="center"/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</w:pPr>
            <w:r w:rsidRPr="000F6C20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Publication</w:t>
            </w:r>
          </w:p>
        </w:tc>
        <w:tc>
          <w:tcPr>
            <w:tcW w:w="2653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hideMark/>
          </w:tcPr>
          <w:p w14:paraId="48B664DB" w14:textId="77777777" w:rsidR="00C0783D" w:rsidRPr="006E4E8F" w:rsidRDefault="006F4642" w:rsidP="00B54B0D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0F6C20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date</w:t>
            </w:r>
          </w:p>
        </w:tc>
        <w:tc>
          <w:tcPr>
            <w:tcW w:w="930" w:type="dxa"/>
            <w:tcBorders>
              <w:right w:val="single" w:sz="18" w:space="0" w:color="auto"/>
            </w:tcBorders>
            <w:shd w:val="clear" w:color="auto" w:fill="auto"/>
            <w:noWrap/>
            <w:hideMark/>
          </w:tcPr>
          <w:p w14:paraId="1847F908" w14:textId="77777777" w:rsidR="00C0783D" w:rsidRPr="006E4E8F" w:rsidRDefault="006F4642" w:rsidP="00C0783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0F6C20">
              <w:rPr>
                <w:rFonts w:eastAsia="Times New Roman" w:cs="Times New Roman"/>
                <w:sz w:val="20"/>
                <w:szCs w:val="20"/>
                <w:lang w:eastAsia="en-AU"/>
              </w:rPr>
              <w:t>14.1</w:t>
            </w:r>
          </w:p>
        </w:tc>
      </w:tr>
      <w:tr w:rsidR="000F6C20" w:rsidRPr="006E4E8F" w14:paraId="070EFE21" w14:textId="77777777" w:rsidTr="00B54B0D">
        <w:trPr>
          <w:trHeight w:val="300"/>
        </w:trPr>
        <w:tc>
          <w:tcPr>
            <w:tcW w:w="1880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7BA33940" w14:textId="77777777" w:rsidR="006F4642" w:rsidRPr="006E4E8F" w:rsidRDefault="006F4642" w:rsidP="006F464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degreeConfirmed</w:t>
            </w:r>
          </w:p>
        </w:tc>
        <w:tc>
          <w:tcPr>
            <w:tcW w:w="1216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3FD8475C" w14:textId="77777777" w:rsidR="006F4642" w:rsidRPr="006E4E8F" w:rsidRDefault="006F4642" w:rsidP="006F464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3.3</w:t>
            </w:r>
          </w:p>
        </w:tc>
        <w:tc>
          <w:tcPr>
            <w:tcW w:w="1868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673658AE" w14:textId="77777777" w:rsidR="006F4642" w:rsidRPr="006E4E8F" w:rsidRDefault="006F4642" w:rsidP="006F464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title</w:t>
            </w:r>
          </w:p>
        </w:tc>
        <w:tc>
          <w:tcPr>
            <w:tcW w:w="587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2AF4F742" w14:textId="77777777" w:rsidR="006F4642" w:rsidRPr="006E4E8F" w:rsidRDefault="006F4642" w:rsidP="006F464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7.1</w:t>
            </w:r>
          </w:p>
        </w:tc>
        <w:tc>
          <w:tcPr>
            <w:tcW w:w="2653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hideMark/>
          </w:tcPr>
          <w:p w14:paraId="12BE75F9" w14:textId="77777777" w:rsidR="006F4642" w:rsidRPr="000F6C20" w:rsidRDefault="001A30E6" w:rsidP="00B54B0D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S</w:t>
            </w:r>
            <w:r w:rsidR="00684859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ummary</w:t>
            </w:r>
            <w:r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/message</w:t>
            </w:r>
          </w:p>
        </w:tc>
        <w:tc>
          <w:tcPr>
            <w:tcW w:w="930" w:type="dxa"/>
            <w:tcBorders>
              <w:right w:val="single" w:sz="18" w:space="0" w:color="auto"/>
            </w:tcBorders>
            <w:shd w:val="clear" w:color="auto" w:fill="auto"/>
            <w:noWrap/>
            <w:hideMark/>
          </w:tcPr>
          <w:p w14:paraId="2FC08083" w14:textId="77777777" w:rsidR="006F4642" w:rsidRPr="006E4E8F" w:rsidRDefault="006F4642" w:rsidP="006F464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0F6C20">
              <w:rPr>
                <w:rFonts w:eastAsia="Times New Roman" w:cs="Times New Roman"/>
                <w:sz w:val="20"/>
                <w:szCs w:val="20"/>
                <w:lang w:eastAsia="en-AU"/>
              </w:rPr>
              <w:t>14.</w:t>
            </w:r>
            <w:r w:rsidR="00684859">
              <w:rPr>
                <w:rFonts w:eastAsia="Times New Roman" w:cs="Times New Roman"/>
                <w:sz w:val="20"/>
                <w:szCs w:val="20"/>
                <w:lang w:eastAsia="en-AU"/>
              </w:rPr>
              <w:t>2</w:t>
            </w:r>
          </w:p>
        </w:tc>
      </w:tr>
      <w:tr w:rsidR="00B3067F" w:rsidRPr="006E4E8F" w14:paraId="70F610A9" w14:textId="77777777" w:rsidTr="00B54B0D">
        <w:trPr>
          <w:trHeight w:val="300"/>
        </w:trPr>
        <w:tc>
          <w:tcPr>
            <w:tcW w:w="1880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6537F7FA" w14:textId="77777777" w:rsidR="006F4642" w:rsidRPr="006E4E8F" w:rsidRDefault="006F4642" w:rsidP="006F464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visaConfirmed</w:t>
            </w:r>
          </w:p>
        </w:tc>
        <w:tc>
          <w:tcPr>
            <w:tcW w:w="1216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2F31104E" w14:textId="77777777" w:rsidR="006F4642" w:rsidRPr="006E4E8F" w:rsidRDefault="006F4642" w:rsidP="006F464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3.4</w:t>
            </w:r>
          </w:p>
        </w:tc>
        <w:tc>
          <w:tcPr>
            <w:tcW w:w="1868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084B5C0D" w14:textId="77777777" w:rsidR="006F4642" w:rsidRPr="006E4E8F" w:rsidRDefault="006F4642" w:rsidP="006F464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publisher</w:t>
            </w:r>
          </w:p>
        </w:tc>
        <w:tc>
          <w:tcPr>
            <w:tcW w:w="587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4E171EC9" w14:textId="77777777" w:rsidR="006F4642" w:rsidRPr="006E4E8F" w:rsidRDefault="006F4642" w:rsidP="006F464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7.3</w:t>
            </w:r>
          </w:p>
        </w:tc>
        <w:tc>
          <w:tcPr>
            <w:tcW w:w="2653" w:type="dxa"/>
            <w:gridSpan w:val="2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</w:tcPr>
          <w:p w14:paraId="6804EA78" w14:textId="77777777" w:rsidR="006F4642" w:rsidRPr="000F6C20" w:rsidRDefault="006F4642" w:rsidP="00B54B0D">
            <w:pPr>
              <w:spacing w:after="0" w:line="240" w:lineRule="auto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0F6C20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corrMeth</w:t>
            </w:r>
          </w:p>
        </w:tc>
        <w:tc>
          <w:tcPr>
            <w:tcW w:w="930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1FA3FB8D" w14:textId="77777777" w:rsidR="006F4642" w:rsidRPr="006E4E8F" w:rsidRDefault="006F4642" w:rsidP="006F4642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0F6C20">
              <w:rPr>
                <w:rFonts w:eastAsia="Times New Roman" w:cs="Times New Roman"/>
                <w:sz w:val="20"/>
                <w:szCs w:val="20"/>
                <w:lang w:eastAsia="en-AU"/>
              </w:rPr>
              <w:t>14.4</w:t>
            </w:r>
          </w:p>
        </w:tc>
      </w:tr>
      <w:tr w:rsidR="009411F0" w:rsidRPr="006E4E8F" w14:paraId="1659771A" w14:textId="77777777" w:rsidTr="00E36E07">
        <w:trPr>
          <w:trHeight w:val="300"/>
        </w:trPr>
        <w:tc>
          <w:tcPr>
            <w:tcW w:w="1880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2AEA0554" w14:textId="77777777" w:rsidR="009411F0" w:rsidRPr="006E4E8F" w:rsidRDefault="009411F0" w:rsidP="006F464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proposalConfirmed</w:t>
            </w:r>
          </w:p>
        </w:tc>
        <w:tc>
          <w:tcPr>
            <w:tcW w:w="1216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6EDB2A93" w14:textId="77777777" w:rsidR="009411F0" w:rsidRPr="006E4E8F" w:rsidRDefault="009411F0" w:rsidP="006F464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3.5</w:t>
            </w:r>
          </w:p>
        </w:tc>
        <w:tc>
          <w:tcPr>
            <w:tcW w:w="1868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68FD390B" w14:textId="77777777" w:rsidR="009411F0" w:rsidRPr="006E4E8F" w:rsidRDefault="009411F0" w:rsidP="006F464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issueDate</w:t>
            </w:r>
          </w:p>
        </w:tc>
        <w:tc>
          <w:tcPr>
            <w:tcW w:w="587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55824DB6" w14:textId="77777777" w:rsidR="009411F0" w:rsidRPr="006E4E8F" w:rsidRDefault="009411F0" w:rsidP="006F464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7.5</w:t>
            </w:r>
          </w:p>
        </w:tc>
        <w:tc>
          <w:tcPr>
            <w:tcW w:w="179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02EC1C7B" w14:textId="77777777" w:rsidR="009411F0" w:rsidRPr="009411F0" w:rsidRDefault="009411F0" w:rsidP="00355D8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9411F0">
              <w:rPr>
                <w:rFonts w:eastAsia="Times New Roman" w:cs="Times New Roman"/>
                <w:sz w:val="20"/>
                <w:szCs w:val="20"/>
                <w:lang w:eastAsia="en-AU"/>
              </w:rPr>
              <w:t>toStaff</w:t>
            </w:r>
          </w:p>
        </w:tc>
        <w:tc>
          <w:tcPr>
            <w:tcW w:w="1792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370D5A99" w14:textId="77777777" w:rsidR="009411F0" w:rsidRPr="006E4E8F" w:rsidRDefault="009411F0" w:rsidP="00355D8D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9411F0">
              <w:rPr>
                <w:rFonts w:eastAsia="Times New Roman" w:cs="Times New Roman"/>
                <w:sz w:val="20"/>
                <w:szCs w:val="20"/>
                <w:lang w:eastAsia="en-AU"/>
              </w:rPr>
              <w:t>14.5</w:t>
            </w:r>
          </w:p>
        </w:tc>
      </w:tr>
      <w:tr w:rsidR="009411F0" w:rsidRPr="006E4E8F" w14:paraId="0587E48F" w14:textId="77777777" w:rsidTr="00E36E07">
        <w:trPr>
          <w:trHeight w:val="300"/>
        </w:trPr>
        <w:tc>
          <w:tcPr>
            <w:tcW w:w="1880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013AF0EC" w14:textId="77777777" w:rsidR="009411F0" w:rsidRPr="006E4E8F" w:rsidRDefault="009411F0" w:rsidP="006F464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engProfConfirmed</w:t>
            </w:r>
          </w:p>
        </w:tc>
        <w:tc>
          <w:tcPr>
            <w:tcW w:w="1216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4D39445B" w14:textId="77777777" w:rsidR="009411F0" w:rsidRPr="006E4E8F" w:rsidRDefault="009411F0" w:rsidP="006F464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3.6</w:t>
            </w:r>
          </w:p>
        </w:tc>
        <w:tc>
          <w:tcPr>
            <w:tcW w:w="1868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290040DC" w14:textId="77777777" w:rsidR="009411F0" w:rsidRPr="006E4E8F" w:rsidRDefault="009411F0" w:rsidP="006F4642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587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09C50926" w14:textId="77777777" w:rsidR="009411F0" w:rsidRPr="006E4E8F" w:rsidRDefault="009411F0" w:rsidP="006F4642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3583" w:type="dxa"/>
            <w:gridSpan w:val="3"/>
            <w:tcBorders>
              <w:left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66FCA662" w14:textId="77777777" w:rsidR="009411F0" w:rsidRPr="006E4E8F" w:rsidRDefault="009411F0" w:rsidP="00355D8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0F6C20">
              <w:rPr>
                <w:rFonts w:eastAsia="Times New Roman" w:cs="Times New Roman"/>
                <w:b/>
                <w:sz w:val="20"/>
                <w:szCs w:val="20"/>
                <w:lang w:eastAsia="en-AU"/>
              </w:rPr>
              <w:t>Decision</w:t>
            </w:r>
          </w:p>
        </w:tc>
      </w:tr>
      <w:tr w:rsidR="009411F0" w:rsidRPr="006E4E8F" w14:paraId="5AC7EE38" w14:textId="77777777" w:rsidTr="009411F0">
        <w:trPr>
          <w:trHeight w:val="300"/>
        </w:trPr>
        <w:tc>
          <w:tcPr>
            <w:tcW w:w="1880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4957E517" w14:textId="77777777" w:rsidR="009411F0" w:rsidRPr="006E4E8F" w:rsidRDefault="009411F0" w:rsidP="009411F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hasResearchAreas</w:t>
            </w:r>
          </w:p>
        </w:tc>
        <w:tc>
          <w:tcPr>
            <w:tcW w:w="1216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4BFC8476" w14:textId="77777777" w:rsidR="009411F0" w:rsidRPr="006E4E8F" w:rsidRDefault="009411F0" w:rsidP="009411F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3.7</w:t>
            </w:r>
          </w:p>
        </w:tc>
        <w:tc>
          <w:tcPr>
            <w:tcW w:w="1868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</w:tcPr>
          <w:p w14:paraId="31728C4B" w14:textId="77777777" w:rsidR="009411F0" w:rsidRPr="006E4E8F" w:rsidRDefault="009411F0" w:rsidP="009411F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58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127CE287" w14:textId="77777777" w:rsidR="009411F0" w:rsidRPr="006E4E8F" w:rsidRDefault="009411F0" w:rsidP="009411F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2653" w:type="dxa"/>
            <w:gridSpan w:val="2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</w:tcPr>
          <w:p w14:paraId="5C0B213E" w14:textId="77777777" w:rsidR="009411F0" w:rsidRPr="006E4E8F" w:rsidRDefault="009411F0" w:rsidP="009411F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0F6C20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date</w:t>
            </w:r>
          </w:p>
        </w:tc>
        <w:tc>
          <w:tcPr>
            <w:tcW w:w="930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32073D50" w14:textId="77777777" w:rsidR="009411F0" w:rsidRPr="006E4E8F" w:rsidRDefault="009411F0" w:rsidP="009411F0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0F6C20">
              <w:rPr>
                <w:rFonts w:eastAsia="Times New Roman" w:cs="Times New Roman"/>
                <w:sz w:val="20"/>
                <w:szCs w:val="20"/>
                <w:lang w:eastAsia="en-AU"/>
              </w:rPr>
              <w:t>15.1</w:t>
            </w:r>
          </w:p>
        </w:tc>
      </w:tr>
      <w:tr w:rsidR="009411F0" w:rsidRPr="006E4E8F" w14:paraId="1928915B" w14:textId="77777777" w:rsidTr="00E36E07">
        <w:trPr>
          <w:trHeight w:val="300"/>
        </w:trPr>
        <w:tc>
          <w:tcPr>
            <w:tcW w:w="1880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430AB11C" w14:textId="77777777" w:rsidR="009411F0" w:rsidRPr="006E4E8F" w:rsidRDefault="009411F0" w:rsidP="009411F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hasPrimarySuper</w:t>
            </w:r>
          </w:p>
        </w:tc>
        <w:tc>
          <w:tcPr>
            <w:tcW w:w="1216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0C39660D" w14:textId="77777777" w:rsidR="009411F0" w:rsidRPr="006E4E8F" w:rsidRDefault="009411F0" w:rsidP="009411F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3.8</w:t>
            </w:r>
          </w:p>
        </w:tc>
        <w:tc>
          <w:tcPr>
            <w:tcW w:w="2455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110CC343" w14:textId="77777777" w:rsidR="009411F0" w:rsidRPr="006E4E8F" w:rsidRDefault="009411F0" w:rsidP="009411F0">
            <w:pPr>
              <w:spacing w:after="0" w:line="240" w:lineRule="auto"/>
              <w:jc w:val="center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0F6C20">
              <w:rPr>
                <w:rFonts w:eastAsia="Times New Roman" w:cs="Times New Roman"/>
                <w:b/>
                <w:color w:val="000000"/>
                <w:sz w:val="20"/>
                <w:szCs w:val="20"/>
                <w:lang w:eastAsia="en-AU"/>
              </w:rPr>
              <w:t>Referee</w:t>
            </w:r>
          </w:p>
        </w:tc>
        <w:tc>
          <w:tcPr>
            <w:tcW w:w="1791" w:type="dxa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  <w:noWrap/>
            <w:hideMark/>
          </w:tcPr>
          <w:p w14:paraId="31ABA035" w14:textId="77777777" w:rsidR="009411F0" w:rsidRPr="006E4E8F" w:rsidRDefault="009411F0" w:rsidP="009411F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0F6C20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decType</w:t>
            </w:r>
          </w:p>
        </w:tc>
        <w:tc>
          <w:tcPr>
            <w:tcW w:w="1792" w:type="dxa"/>
            <w:gridSpan w:val="2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shd w:val="clear" w:color="auto" w:fill="auto"/>
          </w:tcPr>
          <w:p w14:paraId="202DD3F1" w14:textId="77777777" w:rsidR="009411F0" w:rsidRPr="006E4E8F" w:rsidRDefault="009411F0" w:rsidP="009411F0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0F6C20">
              <w:rPr>
                <w:rFonts w:eastAsia="Times New Roman" w:cs="Times New Roman"/>
                <w:sz w:val="20"/>
                <w:szCs w:val="20"/>
                <w:lang w:eastAsia="en-AU"/>
              </w:rPr>
              <w:t>15.2</w:t>
            </w:r>
          </w:p>
        </w:tc>
      </w:tr>
      <w:tr w:rsidR="009411F0" w:rsidRPr="006E4E8F" w14:paraId="73552522" w14:textId="77777777" w:rsidTr="00E36E07">
        <w:trPr>
          <w:trHeight w:val="300"/>
        </w:trPr>
        <w:tc>
          <w:tcPr>
            <w:tcW w:w="1880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445D0A81" w14:textId="77777777" w:rsidR="009411F0" w:rsidRPr="006E4E8F" w:rsidRDefault="009411F0" w:rsidP="000F6C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payMethConfirmed</w:t>
            </w:r>
          </w:p>
        </w:tc>
        <w:tc>
          <w:tcPr>
            <w:tcW w:w="1216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4068C46A" w14:textId="77777777" w:rsidR="009411F0" w:rsidRPr="006E4E8F" w:rsidRDefault="009411F0" w:rsidP="000F6C2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3.9</w:t>
            </w:r>
          </w:p>
        </w:tc>
        <w:tc>
          <w:tcPr>
            <w:tcW w:w="1868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0E43F046" w14:textId="77777777" w:rsidR="009411F0" w:rsidRPr="006E4E8F" w:rsidRDefault="009411F0" w:rsidP="000F6C2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name</w:t>
            </w:r>
          </w:p>
        </w:tc>
        <w:tc>
          <w:tcPr>
            <w:tcW w:w="587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5F657822" w14:textId="77777777" w:rsidR="009411F0" w:rsidRPr="006E4E8F" w:rsidRDefault="009411F0" w:rsidP="000F6C2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8.1</w:t>
            </w:r>
          </w:p>
        </w:tc>
        <w:tc>
          <w:tcPr>
            <w:tcW w:w="3583" w:type="dxa"/>
            <w:gridSpan w:val="3"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52BE8DDC" w14:textId="77777777" w:rsidR="009411F0" w:rsidRPr="006E4E8F" w:rsidRDefault="009411F0" w:rsidP="00355D8D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0F6C20">
              <w:rPr>
                <w:rFonts w:eastAsia="Times New Roman" w:cs="Times New Roman"/>
                <w:b/>
                <w:sz w:val="20"/>
                <w:szCs w:val="20"/>
                <w:lang w:eastAsia="en-AU"/>
              </w:rPr>
              <w:t>SuperviseAs</w:t>
            </w:r>
          </w:p>
        </w:tc>
      </w:tr>
      <w:tr w:rsidR="009411F0" w:rsidRPr="006E4E8F" w14:paraId="71168738" w14:textId="77777777" w:rsidTr="00B54B0D">
        <w:trPr>
          <w:trHeight w:val="300"/>
        </w:trPr>
        <w:tc>
          <w:tcPr>
            <w:tcW w:w="1880" w:type="dxa"/>
            <w:tcBorders>
              <w:left w:val="single" w:sz="18" w:space="0" w:color="auto"/>
              <w:bottom w:val="single" w:sz="4" w:space="0" w:color="auto"/>
            </w:tcBorders>
            <w:shd w:val="clear" w:color="auto" w:fill="auto"/>
            <w:noWrap/>
          </w:tcPr>
          <w:p w14:paraId="247E7EFE" w14:textId="77777777" w:rsidR="009411F0" w:rsidRPr="006E4E8F" w:rsidRDefault="009411F0" w:rsidP="009411F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refereesConfirmed</w:t>
            </w:r>
          </w:p>
        </w:tc>
        <w:tc>
          <w:tcPr>
            <w:tcW w:w="1216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23DA90A5" w14:textId="77777777" w:rsidR="009411F0" w:rsidRPr="006E4E8F" w:rsidRDefault="009411F0" w:rsidP="009411F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3.1</w:t>
            </w:r>
            <w:r w:rsidRPr="000F6C20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0</w:t>
            </w:r>
          </w:p>
        </w:tc>
        <w:tc>
          <w:tcPr>
            <w:tcW w:w="1868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12EBD087" w14:textId="77777777" w:rsidR="009411F0" w:rsidRPr="006E4E8F" w:rsidRDefault="009411F0" w:rsidP="009411F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relation</w:t>
            </w:r>
          </w:p>
        </w:tc>
        <w:tc>
          <w:tcPr>
            <w:tcW w:w="587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7BAB8290" w14:textId="77777777" w:rsidR="009411F0" w:rsidRPr="006E4E8F" w:rsidRDefault="009411F0" w:rsidP="009411F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8.2</w:t>
            </w:r>
          </w:p>
        </w:tc>
        <w:tc>
          <w:tcPr>
            <w:tcW w:w="2653" w:type="dxa"/>
            <w:gridSpan w:val="2"/>
            <w:tcBorders>
              <w:top w:val="single" w:sz="18" w:space="0" w:color="auto"/>
              <w:left w:val="single" w:sz="18" w:space="0" w:color="auto"/>
            </w:tcBorders>
            <w:shd w:val="clear" w:color="auto" w:fill="auto"/>
            <w:noWrap/>
            <w:hideMark/>
          </w:tcPr>
          <w:p w14:paraId="7DBCBF00" w14:textId="77777777" w:rsidR="009411F0" w:rsidRPr="000F6C20" w:rsidRDefault="009411F0" w:rsidP="009411F0">
            <w:pPr>
              <w:spacing w:after="0" w:line="240" w:lineRule="auto"/>
              <w:jc w:val="both"/>
              <w:rPr>
                <w:rFonts w:eastAsia="Times New Roman"/>
                <w:color w:val="000000"/>
                <w:sz w:val="20"/>
                <w:szCs w:val="20"/>
                <w:lang w:eastAsia="en-AU"/>
              </w:rPr>
            </w:pPr>
            <w:r w:rsidRPr="000F6C20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primarySupervisor</w:t>
            </w:r>
          </w:p>
        </w:tc>
        <w:tc>
          <w:tcPr>
            <w:tcW w:w="930" w:type="dxa"/>
            <w:tcBorders>
              <w:top w:val="single" w:sz="18" w:space="0" w:color="auto"/>
            </w:tcBorders>
            <w:shd w:val="clear" w:color="auto" w:fill="auto"/>
            <w:noWrap/>
            <w:hideMark/>
          </w:tcPr>
          <w:p w14:paraId="4CF86A65" w14:textId="77777777" w:rsidR="009411F0" w:rsidRPr="006E4E8F" w:rsidRDefault="009411F0" w:rsidP="009411F0">
            <w:pPr>
              <w:spacing w:after="0" w:line="240" w:lineRule="auto"/>
              <w:jc w:val="both"/>
              <w:rPr>
                <w:rFonts w:eastAsia="Times New Roman" w:cs="Times New Roman"/>
                <w:sz w:val="20"/>
                <w:szCs w:val="20"/>
                <w:lang w:eastAsia="en-AU"/>
              </w:rPr>
            </w:pPr>
            <w:r w:rsidRPr="000F6C20">
              <w:rPr>
                <w:rFonts w:eastAsia="Times New Roman"/>
                <w:color w:val="000000"/>
                <w:sz w:val="20"/>
                <w:szCs w:val="20"/>
                <w:lang w:eastAsia="en-AU"/>
              </w:rPr>
              <w:t>16.1</w:t>
            </w:r>
          </w:p>
        </w:tc>
      </w:tr>
      <w:tr w:rsidR="009411F0" w:rsidRPr="006E4E8F" w14:paraId="31BB6788" w14:textId="77777777" w:rsidTr="00984EDC">
        <w:trPr>
          <w:trHeight w:val="300"/>
        </w:trPr>
        <w:tc>
          <w:tcPr>
            <w:tcW w:w="1880" w:type="dxa"/>
            <w:tcBorders>
              <w:left w:val="single" w:sz="18" w:space="0" w:color="auto"/>
              <w:bottom w:val="single" w:sz="4" w:space="0" w:color="auto"/>
            </w:tcBorders>
            <w:shd w:val="clear" w:color="auto" w:fill="auto"/>
            <w:noWrap/>
          </w:tcPr>
          <w:p w14:paraId="084E6A14" w14:textId="77777777" w:rsidR="009411F0" w:rsidRPr="006E4E8F" w:rsidRDefault="009411F0" w:rsidP="009411F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216" w:type="dxa"/>
            <w:tcBorders>
              <w:bottom w:val="single" w:sz="4" w:space="0" w:color="auto"/>
              <w:right w:val="single" w:sz="18" w:space="0" w:color="auto"/>
            </w:tcBorders>
            <w:shd w:val="clear" w:color="auto" w:fill="auto"/>
            <w:noWrap/>
          </w:tcPr>
          <w:p w14:paraId="4348491F" w14:textId="77777777" w:rsidR="009411F0" w:rsidRPr="006E4E8F" w:rsidRDefault="009411F0" w:rsidP="009411F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868" w:type="dxa"/>
            <w:tcBorders>
              <w:left w:val="single" w:sz="18" w:space="0" w:color="auto"/>
            </w:tcBorders>
            <w:shd w:val="clear" w:color="auto" w:fill="auto"/>
            <w:noWrap/>
          </w:tcPr>
          <w:p w14:paraId="472A0B85" w14:textId="77777777" w:rsidR="009411F0" w:rsidRPr="006E4E8F" w:rsidRDefault="009411F0" w:rsidP="009411F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email</w:t>
            </w:r>
          </w:p>
        </w:tc>
        <w:tc>
          <w:tcPr>
            <w:tcW w:w="587" w:type="dxa"/>
            <w:tcBorders>
              <w:right w:val="single" w:sz="18" w:space="0" w:color="auto"/>
            </w:tcBorders>
            <w:shd w:val="clear" w:color="auto" w:fill="auto"/>
            <w:noWrap/>
          </w:tcPr>
          <w:p w14:paraId="3308BE51" w14:textId="77777777" w:rsidR="009411F0" w:rsidRPr="006E4E8F" w:rsidRDefault="009411F0" w:rsidP="009411F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8.4</w:t>
            </w:r>
          </w:p>
        </w:tc>
        <w:tc>
          <w:tcPr>
            <w:tcW w:w="2653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  <w:hideMark/>
          </w:tcPr>
          <w:p w14:paraId="7179EA76" w14:textId="77777777" w:rsidR="009411F0" w:rsidRPr="006E4E8F" w:rsidRDefault="009411F0" w:rsidP="009411F0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30" w:type="dxa"/>
            <w:shd w:val="clear" w:color="auto" w:fill="auto"/>
            <w:noWrap/>
            <w:hideMark/>
          </w:tcPr>
          <w:p w14:paraId="6D24A42E" w14:textId="77777777" w:rsidR="009411F0" w:rsidRPr="006E4E8F" w:rsidRDefault="009411F0" w:rsidP="009411F0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AU"/>
              </w:rPr>
            </w:pPr>
          </w:p>
        </w:tc>
      </w:tr>
      <w:tr w:rsidR="009411F0" w:rsidRPr="006E4E8F" w14:paraId="39C30756" w14:textId="77777777" w:rsidTr="00984EDC">
        <w:trPr>
          <w:trHeight w:val="300"/>
        </w:trPr>
        <w:tc>
          <w:tcPr>
            <w:tcW w:w="1880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</w:tcPr>
          <w:p w14:paraId="7D7F98C1" w14:textId="77777777" w:rsidR="009411F0" w:rsidRPr="006E4E8F" w:rsidRDefault="009411F0" w:rsidP="009411F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216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231427D7" w14:textId="77777777" w:rsidR="009411F0" w:rsidRPr="006E4E8F" w:rsidRDefault="009411F0" w:rsidP="009411F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</w:p>
        </w:tc>
        <w:tc>
          <w:tcPr>
            <w:tcW w:w="1868" w:type="dxa"/>
            <w:tcBorders>
              <w:left w:val="single" w:sz="18" w:space="0" w:color="auto"/>
              <w:bottom w:val="single" w:sz="18" w:space="0" w:color="auto"/>
            </w:tcBorders>
            <w:shd w:val="clear" w:color="auto" w:fill="auto"/>
            <w:noWrap/>
          </w:tcPr>
          <w:p w14:paraId="5749232B" w14:textId="77777777" w:rsidR="009411F0" w:rsidRPr="006E4E8F" w:rsidRDefault="009411F0" w:rsidP="009411F0">
            <w:pPr>
              <w:spacing w:after="0" w:line="240" w:lineRule="auto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Profession</w:t>
            </w:r>
          </w:p>
        </w:tc>
        <w:tc>
          <w:tcPr>
            <w:tcW w:w="587" w:type="dxa"/>
            <w:tcBorders>
              <w:bottom w:val="single" w:sz="18" w:space="0" w:color="auto"/>
              <w:right w:val="single" w:sz="18" w:space="0" w:color="auto"/>
            </w:tcBorders>
            <w:shd w:val="clear" w:color="auto" w:fill="auto"/>
            <w:noWrap/>
          </w:tcPr>
          <w:p w14:paraId="2BD70E13" w14:textId="77777777" w:rsidR="009411F0" w:rsidRPr="006E4E8F" w:rsidRDefault="009411F0" w:rsidP="009411F0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</w:pPr>
            <w:r w:rsidRPr="006E4E8F">
              <w:rPr>
                <w:rFonts w:eastAsia="Times New Roman" w:cs="Times New Roman"/>
                <w:color w:val="000000"/>
                <w:sz w:val="20"/>
                <w:szCs w:val="20"/>
                <w:lang w:eastAsia="en-AU"/>
              </w:rPr>
              <w:t>8.5</w:t>
            </w:r>
          </w:p>
        </w:tc>
        <w:tc>
          <w:tcPr>
            <w:tcW w:w="2653" w:type="dxa"/>
            <w:gridSpan w:val="2"/>
            <w:tcBorders>
              <w:left w:val="single" w:sz="18" w:space="0" w:color="auto"/>
            </w:tcBorders>
            <w:shd w:val="clear" w:color="auto" w:fill="auto"/>
            <w:noWrap/>
          </w:tcPr>
          <w:p w14:paraId="7443C67E" w14:textId="77777777" w:rsidR="009411F0" w:rsidRPr="000F6C20" w:rsidRDefault="009411F0" w:rsidP="009411F0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AU"/>
              </w:rPr>
            </w:pPr>
          </w:p>
        </w:tc>
        <w:tc>
          <w:tcPr>
            <w:tcW w:w="930" w:type="dxa"/>
            <w:shd w:val="clear" w:color="auto" w:fill="auto"/>
            <w:noWrap/>
          </w:tcPr>
          <w:p w14:paraId="6722B693" w14:textId="77777777" w:rsidR="009411F0" w:rsidRPr="000F6C20" w:rsidRDefault="009411F0" w:rsidP="009411F0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  <w:lang w:eastAsia="en-AU"/>
              </w:rPr>
            </w:pPr>
          </w:p>
        </w:tc>
      </w:tr>
    </w:tbl>
    <w:p w14:paraId="09FD313B" w14:textId="77777777" w:rsidR="00A44518" w:rsidRDefault="00A44518" w:rsidP="00433B89">
      <w:pPr>
        <w:rPr>
          <w:lang w:eastAsia="en-AU"/>
        </w:rPr>
      </w:pPr>
      <w:r>
        <w:rPr>
          <w:lang w:eastAsia="en-AU"/>
        </w:rPr>
        <w:t>N</w:t>
      </w:r>
      <w:r w:rsidR="000F4FF8">
        <w:rPr>
          <w:lang w:eastAsia="en-AU"/>
        </w:rPr>
        <w:t>ote that some of these attributes are moved to separate entities in t</w:t>
      </w:r>
      <w:r w:rsidR="001570A0">
        <w:rPr>
          <w:lang w:eastAsia="en-AU"/>
        </w:rPr>
        <w:t xml:space="preserve">he next section, in these cases </w:t>
      </w:r>
      <w:r w:rsidR="000F4FF8">
        <w:rPr>
          <w:lang w:eastAsia="en-AU"/>
        </w:rPr>
        <w:t>the foreign key will be not null. Further</w:t>
      </w:r>
      <w:r w:rsidR="00F375AE">
        <w:rPr>
          <w:lang w:eastAsia="en-AU"/>
        </w:rPr>
        <w:t xml:space="preserve">more </w:t>
      </w:r>
      <w:r w:rsidR="000F4FF8">
        <w:rPr>
          <w:lang w:eastAsia="en-AU"/>
        </w:rPr>
        <w:t xml:space="preserve">any </w:t>
      </w:r>
      <w:r w:rsidR="00D50B6D">
        <w:rPr>
          <w:lang w:eastAsia="en-AU"/>
        </w:rPr>
        <w:t>attributes</w:t>
      </w:r>
      <w:r w:rsidR="000F4FF8">
        <w:rPr>
          <w:lang w:eastAsia="en-AU"/>
        </w:rPr>
        <w:t xml:space="preserve"> added to one of these entities will also be not null-able</w:t>
      </w:r>
      <w:r w:rsidR="00D50B6D">
        <w:rPr>
          <w:lang w:eastAsia="en-AU"/>
        </w:rPr>
        <w:t xml:space="preserve"> and </w:t>
      </w:r>
      <w:r w:rsidR="002712B3">
        <w:rPr>
          <w:lang w:eastAsia="en-AU"/>
        </w:rPr>
        <w:t>unique</w:t>
      </w:r>
      <w:r w:rsidR="00D50B6D">
        <w:rPr>
          <w:lang w:eastAsia="en-AU"/>
        </w:rPr>
        <w:t>.</w:t>
      </w:r>
    </w:p>
    <w:p w14:paraId="515666BF" w14:textId="77777777" w:rsidR="00BD3ED3" w:rsidRDefault="00433B89" w:rsidP="00433B89">
      <w:pPr>
        <w:pStyle w:val="Heading2"/>
      </w:pPr>
      <w:bookmarkStart w:id="63" w:name="_Toc387301979"/>
      <w:r>
        <w:t>Attribute</w:t>
      </w:r>
      <w:r w:rsidR="00BD3ED3">
        <w:t xml:space="preserve"> domain constraints</w:t>
      </w:r>
      <w:bookmarkEnd w:id="63"/>
    </w:p>
    <w:p w14:paraId="7AB07DB5" w14:textId="2FC128D0" w:rsidR="009411F0" w:rsidRPr="009411F0" w:rsidRDefault="009411F0" w:rsidP="009411F0">
      <w:pPr>
        <w:rPr>
          <w:lang w:eastAsia="en-AU"/>
        </w:rPr>
      </w:pPr>
      <w:r>
        <w:rPr>
          <w:lang w:eastAsia="en-AU"/>
        </w:rPr>
        <w:t xml:space="preserve">The </w:t>
      </w:r>
      <w:r w:rsidR="004C36D8">
        <w:rPr>
          <w:lang w:eastAsia="en-AU"/>
        </w:rPr>
        <w:t xml:space="preserve">attribute domains as </w:t>
      </w:r>
      <w:r w:rsidR="007F1593">
        <w:rPr>
          <w:lang w:eastAsia="en-AU"/>
        </w:rPr>
        <w:t>id</w:t>
      </w:r>
      <w:r w:rsidR="004C36D8">
        <w:rPr>
          <w:lang w:eastAsia="en-AU"/>
        </w:rPr>
        <w:t xml:space="preserve">entified in section </w:t>
      </w:r>
      <w:r w:rsidR="00A22E2C">
        <w:rPr>
          <w:lang w:eastAsia="en-AU"/>
        </w:rPr>
        <w:t>4</w:t>
      </w:r>
      <w:r w:rsidR="004C36D8">
        <w:rPr>
          <w:lang w:eastAsia="en-AU"/>
        </w:rPr>
        <w:t xml:space="preserve"> </w:t>
      </w:r>
      <w:r w:rsidR="0039332B">
        <w:rPr>
          <w:lang w:eastAsia="en-AU"/>
        </w:rPr>
        <w:t>of the conceptual documentation</w:t>
      </w:r>
      <w:r w:rsidR="00A22E2C">
        <w:rPr>
          <w:lang w:eastAsia="en-AU"/>
        </w:rPr>
        <w:t xml:space="preserve"> have been added to the diagram in the form of the following new </w:t>
      </w:r>
      <w:r w:rsidR="00347130">
        <w:rPr>
          <w:lang w:eastAsia="en-AU"/>
        </w:rPr>
        <w:t>entities.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5"/>
        <w:gridCol w:w="909"/>
        <w:gridCol w:w="2774"/>
        <w:gridCol w:w="2974"/>
        <w:gridCol w:w="860"/>
      </w:tblGrid>
      <w:tr w:rsidR="009411F0" w:rsidRPr="00B70C09" w14:paraId="0566E0AB" w14:textId="77777777" w:rsidTr="00E36E07"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FD37E2A" w14:textId="77777777" w:rsidR="009411F0" w:rsidRPr="00DE6B4E" w:rsidRDefault="009411F0" w:rsidP="00E36E07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DE6B4E"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  <w:t>Entity Name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9C035F" w14:textId="77777777" w:rsidR="009411F0" w:rsidRPr="00DE6B4E" w:rsidRDefault="009411F0" w:rsidP="00E36E07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DE6B4E"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  <w:t>Aliases</w:t>
            </w:r>
          </w:p>
        </w:tc>
        <w:tc>
          <w:tcPr>
            <w:tcW w:w="1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3A45DB" w14:textId="77777777" w:rsidR="009411F0" w:rsidRPr="00DE6B4E" w:rsidRDefault="009411F0" w:rsidP="00E36E07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DE6B4E"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  <w:t>Description</w:t>
            </w:r>
          </w:p>
        </w:tc>
        <w:tc>
          <w:tcPr>
            <w:tcW w:w="1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9969D13" w14:textId="77777777" w:rsidR="009411F0" w:rsidRPr="00DE6B4E" w:rsidRDefault="009411F0" w:rsidP="00E36E07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DE6B4E"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  <w:t>Occurrences (select multiplicities)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14DCC9" w14:textId="77777777" w:rsidR="009411F0" w:rsidRPr="00DE6B4E" w:rsidRDefault="009411F0" w:rsidP="00E36E07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DE6B4E"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  <w:t>Entity #</w:t>
            </w:r>
          </w:p>
        </w:tc>
      </w:tr>
      <w:tr w:rsidR="009411F0" w:rsidRPr="00B70C09" w14:paraId="16941915" w14:textId="77777777" w:rsidTr="00E36E07">
        <w:tc>
          <w:tcPr>
            <w:tcW w:w="933" w:type="pct"/>
            <w:shd w:val="clear" w:color="auto" w:fill="auto"/>
            <w:hideMark/>
          </w:tcPr>
          <w:p w14:paraId="56C5A4D6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Application status</w:t>
            </w:r>
          </w:p>
        </w:tc>
        <w:tc>
          <w:tcPr>
            <w:tcW w:w="492" w:type="pct"/>
            <w:shd w:val="clear" w:color="auto" w:fill="auto"/>
            <w:hideMark/>
          </w:tcPr>
          <w:p w14:paraId="77517FBA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 </w:t>
            </w: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-</w:t>
            </w:r>
          </w:p>
        </w:tc>
        <w:tc>
          <w:tcPr>
            <w:tcW w:w="1501" w:type="pct"/>
            <w:shd w:val="clear" w:color="auto" w:fill="auto"/>
            <w:hideMark/>
          </w:tcPr>
          <w:p w14:paraId="0C9E088C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A list of application status and who manages the application</w:t>
            </w:r>
          </w:p>
        </w:tc>
        <w:tc>
          <w:tcPr>
            <w:tcW w:w="1609" w:type="pct"/>
            <w:shd w:val="clear" w:color="auto" w:fill="auto"/>
            <w:hideMark/>
          </w:tcPr>
          <w:p w14:paraId="25BA8DA5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a set number of predefined status reusable by all Applications</w:t>
            </w:r>
          </w:p>
        </w:tc>
        <w:tc>
          <w:tcPr>
            <w:tcW w:w="465" w:type="pct"/>
            <w:shd w:val="clear" w:color="auto" w:fill="auto"/>
            <w:hideMark/>
          </w:tcPr>
          <w:p w14:paraId="00D8C1EC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17</w:t>
            </w:r>
          </w:p>
        </w:tc>
      </w:tr>
      <w:tr w:rsidR="009411F0" w:rsidRPr="00ED1B2F" w14:paraId="76210B34" w14:textId="77777777" w:rsidTr="00E36E07"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A9303C3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Award Type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04199C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 </w:t>
            </w: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-</w:t>
            </w:r>
          </w:p>
        </w:tc>
        <w:tc>
          <w:tcPr>
            <w:tcW w:w="1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95735AA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The Award sought by the Application</w:t>
            </w:r>
          </w:p>
        </w:tc>
        <w:tc>
          <w:tcPr>
            <w:tcW w:w="1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1B272E0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a set number of predefined Award types reusable by all Applications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EDFD73" w14:textId="77777777" w:rsidR="009411F0" w:rsidRPr="008E198D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18</w:t>
            </w:r>
          </w:p>
        </w:tc>
      </w:tr>
      <w:tr w:rsidR="009411F0" w:rsidRPr="00ED1B2F" w14:paraId="0A2E5E92" w14:textId="77777777" w:rsidTr="00E36E07"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B7AF57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8E198D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Correspondence Method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DCE9AB5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8E198D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 -</w:t>
            </w:r>
          </w:p>
        </w:tc>
        <w:tc>
          <w:tcPr>
            <w:tcW w:w="1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A120691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8E198D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How the applicant and staff member corresponded</w:t>
            </w:r>
          </w:p>
        </w:tc>
        <w:tc>
          <w:tcPr>
            <w:tcW w:w="1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092C956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8E198D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 xml:space="preserve"> set number of predefined correspondence methods reusable by all correspondences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42A7DC" w14:textId="77777777" w:rsidR="009411F0" w:rsidRPr="008E198D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19</w:t>
            </w:r>
          </w:p>
        </w:tc>
      </w:tr>
      <w:tr w:rsidR="009411F0" w:rsidRPr="00ED1B2F" w14:paraId="721AE604" w14:textId="77777777" w:rsidTr="00E36E07"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EB622" w14:textId="77777777" w:rsidR="009411F0" w:rsidRPr="008E198D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Country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CE0330" w14:textId="77777777" w:rsidR="009411F0" w:rsidRPr="008E198D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-</w:t>
            </w:r>
          </w:p>
        </w:tc>
        <w:tc>
          <w:tcPr>
            <w:tcW w:w="1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5D3FE9" w14:textId="77777777" w:rsidR="009411F0" w:rsidRPr="008E198D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A list of possible countries the application can live in or be a citizen of.</w:t>
            </w:r>
          </w:p>
        </w:tc>
        <w:tc>
          <w:tcPr>
            <w:tcW w:w="1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169AC6E" w14:textId="77777777" w:rsidR="009411F0" w:rsidRPr="008E198D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A set number of predefined countries reusable by all applicants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08C92F" w14:textId="77777777" w:rsidR="009411F0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20</w:t>
            </w:r>
          </w:p>
        </w:tc>
      </w:tr>
      <w:tr w:rsidR="009411F0" w:rsidRPr="00ED1B2F" w14:paraId="16AB7A96" w14:textId="77777777" w:rsidTr="00E36E07"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CF70E68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8E198D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Decision Type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F0756F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8E198D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Change Type</w:t>
            </w:r>
          </w:p>
        </w:tc>
        <w:tc>
          <w:tcPr>
            <w:tcW w:w="1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FD6125F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8E198D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The types of decisions a RHD Staff Member can make about an Application</w:t>
            </w:r>
          </w:p>
        </w:tc>
        <w:tc>
          <w:tcPr>
            <w:tcW w:w="1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8B817B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8E198D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A set number of predefined decisions types reusable by all decisions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F323A5" w14:textId="77777777" w:rsidR="009411F0" w:rsidRPr="008E198D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21</w:t>
            </w:r>
          </w:p>
        </w:tc>
      </w:tr>
      <w:tr w:rsidR="009411F0" w:rsidRPr="00ED1B2F" w14:paraId="4F54FB3A" w14:textId="77777777" w:rsidTr="00E36E07"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B8A99E5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Document status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F3EB205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 </w:t>
            </w: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-</w:t>
            </w:r>
          </w:p>
        </w:tc>
        <w:tc>
          <w:tcPr>
            <w:tcW w:w="1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3403CC3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 xml:space="preserve">Official and translation status of a document associated to an </w:t>
            </w: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A</w:t>
            </w: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pplicant</w:t>
            </w:r>
          </w:p>
        </w:tc>
        <w:tc>
          <w:tcPr>
            <w:tcW w:w="1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67E19B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a set number of predefined documents status reusable by all Documents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46A5D7" w14:textId="77777777" w:rsidR="009411F0" w:rsidRPr="008E198D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22</w:t>
            </w:r>
          </w:p>
        </w:tc>
      </w:tr>
      <w:tr w:rsidR="009411F0" w:rsidRPr="00ED1B2F" w14:paraId="462C0BDC" w14:textId="77777777" w:rsidTr="00E36E07"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36BCE9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Document Type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F9EC24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 </w:t>
            </w: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-</w:t>
            </w:r>
          </w:p>
        </w:tc>
        <w:tc>
          <w:tcPr>
            <w:tcW w:w="1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EE51571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The type of document</w:t>
            </w:r>
          </w:p>
        </w:tc>
        <w:tc>
          <w:tcPr>
            <w:tcW w:w="1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746D55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a set number of predefined document types reusable by all Documents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935B8E" w14:textId="77777777" w:rsidR="009411F0" w:rsidRPr="008E198D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23</w:t>
            </w:r>
          </w:p>
        </w:tc>
      </w:tr>
      <w:tr w:rsidR="009411F0" w:rsidRPr="00ED1B2F" w14:paraId="5291E763" w14:textId="77777777" w:rsidTr="00E36E07"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2CFD662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Payment Method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6030D1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 </w:t>
            </w: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-</w:t>
            </w:r>
          </w:p>
        </w:tc>
        <w:tc>
          <w:tcPr>
            <w:tcW w:w="1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73D72C7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 xml:space="preserve">The proposed method of payment </w:t>
            </w: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lastRenderedPageBreak/>
              <w:t>for the RHD</w:t>
            </w:r>
          </w:p>
        </w:tc>
        <w:tc>
          <w:tcPr>
            <w:tcW w:w="1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B69269F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lastRenderedPageBreak/>
              <w:t xml:space="preserve">a set number of predefined payment </w:t>
            </w: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lastRenderedPageBreak/>
              <w:t>methods reusable by all Applications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FB4BA5" w14:textId="77777777" w:rsidR="009411F0" w:rsidRPr="008E198D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lastRenderedPageBreak/>
              <w:t>24</w:t>
            </w:r>
          </w:p>
        </w:tc>
      </w:tr>
      <w:tr w:rsidR="009411F0" w:rsidRPr="00ED1B2F" w14:paraId="3ECBF225" w14:textId="77777777" w:rsidTr="00E36E07"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26690C3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lastRenderedPageBreak/>
              <w:t>Study Load and Location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3CC73D6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 </w:t>
            </w: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-</w:t>
            </w:r>
          </w:p>
        </w:tc>
        <w:tc>
          <w:tcPr>
            <w:tcW w:w="1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84C145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The proposed study load for the RHD and the location of the RHD</w:t>
            </w:r>
          </w:p>
        </w:tc>
        <w:tc>
          <w:tcPr>
            <w:tcW w:w="1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0F73687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a set number of predefined study loads and locations reusable by all Applications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6F3B74E" w14:textId="77777777" w:rsidR="009411F0" w:rsidRPr="008E198D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25</w:t>
            </w:r>
          </w:p>
        </w:tc>
      </w:tr>
      <w:tr w:rsidR="009411F0" w:rsidRPr="00ED1B2F" w14:paraId="7FBE7268" w14:textId="77777777" w:rsidTr="00E36E07">
        <w:tc>
          <w:tcPr>
            <w:tcW w:w="9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1541DF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Visa status</w:t>
            </w:r>
          </w:p>
        </w:tc>
        <w:tc>
          <w:tcPr>
            <w:tcW w:w="4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78CC5FB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 </w:t>
            </w: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-</w:t>
            </w:r>
          </w:p>
        </w:tc>
        <w:tc>
          <w:tcPr>
            <w:tcW w:w="150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93E9FB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The applicants visa status</w:t>
            </w:r>
          </w:p>
        </w:tc>
        <w:tc>
          <w:tcPr>
            <w:tcW w:w="1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B83F3B6" w14:textId="77777777" w:rsidR="009411F0" w:rsidRPr="00B70C09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a set number of predefined visa status reusable by all Visas</w:t>
            </w:r>
          </w:p>
        </w:tc>
        <w:tc>
          <w:tcPr>
            <w:tcW w:w="46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029696D" w14:textId="77777777" w:rsidR="009411F0" w:rsidRPr="008E198D" w:rsidRDefault="009411F0" w:rsidP="00E36E07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26</w:t>
            </w:r>
          </w:p>
        </w:tc>
      </w:tr>
    </w:tbl>
    <w:p w14:paraId="4837EAB4" w14:textId="77777777" w:rsidR="003F29D8" w:rsidRDefault="003F29D8" w:rsidP="003F29D8">
      <w:pPr>
        <w:pStyle w:val="NoSpacing"/>
      </w:pPr>
    </w:p>
    <w:p w14:paraId="2433DD06" w14:textId="77777777" w:rsidR="003F29D8" w:rsidRDefault="003F29D8" w:rsidP="003F29D8">
      <w:pPr>
        <w:pStyle w:val="NoSpacing"/>
      </w:pPr>
      <w:r>
        <w:t xml:space="preserve">Attributes were added to each entity such that, </w:t>
      </w:r>
    </w:p>
    <w:p w14:paraId="74B2FCA7" w14:textId="77777777" w:rsidR="00D319C1" w:rsidRDefault="003F29D8" w:rsidP="003F29D8">
      <w:pPr>
        <w:pStyle w:val="NoSpacing"/>
        <w:numPr>
          <w:ilvl w:val="0"/>
          <w:numId w:val="7"/>
        </w:numPr>
      </w:pPr>
      <w:r>
        <w:t>Status entities have a status and a description attribute,</w:t>
      </w:r>
    </w:p>
    <w:p w14:paraId="11938BD5" w14:textId="77777777" w:rsidR="003F29D8" w:rsidRDefault="003F29D8" w:rsidP="003F29D8">
      <w:pPr>
        <w:pStyle w:val="NoSpacing"/>
        <w:numPr>
          <w:ilvl w:val="0"/>
          <w:numId w:val="7"/>
        </w:numPr>
      </w:pPr>
      <w:r>
        <w:t>Type entities have a type and a description attribute,</w:t>
      </w:r>
    </w:p>
    <w:p w14:paraId="646812EA" w14:textId="77777777" w:rsidR="003F29D8" w:rsidRDefault="003F29D8" w:rsidP="003F29D8">
      <w:pPr>
        <w:pStyle w:val="NoSpacing"/>
        <w:numPr>
          <w:ilvl w:val="0"/>
          <w:numId w:val="7"/>
        </w:numPr>
        <w:rPr>
          <w:lang w:eastAsia="en-AU"/>
        </w:rPr>
      </w:pPr>
      <w:r>
        <w:rPr>
          <w:lang w:eastAsia="en-AU"/>
        </w:rPr>
        <w:t>Method entities have a method attribute</w:t>
      </w:r>
      <w:r w:rsidR="00C93998">
        <w:rPr>
          <w:lang w:eastAsia="en-AU"/>
        </w:rPr>
        <w:t xml:space="preserve"> and</w:t>
      </w:r>
    </w:p>
    <w:p w14:paraId="07AA7F1E" w14:textId="77777777" w:rsidR="003F29D8" w:rsidRPr="003F29D8" w:rsidRDefault="003F29D8" w:rsidP="00AA440D">
      <w:pPr>
        <w:pStyle w:val="ListParagraph"/>
        <w:numPr>
          <w:ilvl w:val="0"/>
          <w:numId w:val="7"/>
        </w:numPr>
        <w:rPr>
          <w:lang w:eastAsia="en-AU"/>
        </w:rPr>
      </w:pPr>
      <w:r>
        <w:rPr>
          <w:lang w:eastAsia="en-AU"/>
        </w:rPr>
        <w:t>The Coun</w:t>
      </w:r>
      <w:r w:rsidR="00AA440D">
        <w:rPr>
          <w:lang w:eastAsia="en-AU"/>
        </w:rPr>
        <w:t xml:space="preserve">try entity has a name attribute while </w:t>
      </w:r>
      <w:r w:rsidR="00AA440D" w:rsidRPr="00AA440D">
        <w:rPr>
          <w:lang w:eastAsia="en-AU"/>
        </w:rPr>
        <w:t>Study Load and Location</w:t>
      </w:r>
      <w:r w:rsidR="00AA440D">
        <w:rPr>
          <w:lang w:eastAsia="en-AU"/>
        </w:rPr>
        <w:t xml:space="preserve"> has a LoadLocation attribute.</w:t>
      </w:r>
    </w:p>
    <w:p w14:paraId="32DB48CA" w14:textId="77777777" w:rsidR="00BD3ED3" w:rsidRDefault="00433B89" w:rsidP="00433B89">
      <w:pPr>
        <w:pStyle w:val="Heading2"/>
      </w:pPr>
      <w:bookmarkStart w:id="64" w:name="_Toc387301980"/>
      <w:r>
        <w:t>Multiplicity</w:t>
      </w:r>
      <w:bookmarkEnd w:id="64"/>
    </w:p>
    <w:p w14:paraId="21842B47" w14:textId="1B667C0F" w:rsidR="008A6B1E" w:rsidRDefault="00D124DA" w:rsidP="00D124DA">
      <w:pPr>
        <w:rPr>
          <w:lang w:eastAsia="en-AU"/>
        </w:rPr>
      </w:pPr>
      <w:r>
        <w:rPr>
          <w:lang w:eastAsia="en-AU"/>
        </w:rPr>
        <w:t xml:space="preserve">The multiplicities </w:t>
      </w:r>
      <w:r w:rsidR="007F1593">
        <w:rPr>
          <w:lang w:eastAsia="en-AU"/>
        </w:rPr>
        <w:t>id</w:t>
      </w:r>
      <w:r w:rsidR="004C36D8">
        <w:rPr>
          <w:lang w:eastAsia="en-AU"/>
        </w:rPr>
        <w:t>entified in</w:t>
      </w:r>
      <w:r>
        <w:rPr>
          <w:lang w:eastAsia="en-AU"/>
        </w:rPr>
        <w:t xml:space="preserve"> section 2 of the conceptual documentation</w:t>
      </w:r>
      <w:r w:rsidR="004C36D8">
        <w:rPr>
          <w:lang w:eastAsia="en-AU"/>
        </w:rPr>
        <w:t xml:space="preserve"> have been </w:t>
      </w:r>
      <w:r w:rsidR="0039332B">
        <w:rPr>
          <w:lang w:eastAsia="en-AU"/>
        </w:rPr>
        <w:t xml:space="preserve">added </w:t>
      </w:r>
      <w:r w:rsidR="00CE1355">
        <w:rPr>
          <w:lang w:eastAsia="en-AU"/>
        </w:rPr>
        <w:t>to</w:t>
      </w:r>
      <w:r w:rsidR="004C36D8">
        <w:rPr>
          <w:lang w:eastAsia="en-AU"/>
        </w:rPr>
        <w:t xml:space="preserve"> the diagram</w:t>
      </w:r>
      <w:r>
        <w:rPr>
          <w:lang w:eastAsia="en-AU"/>
        </w:rPr>
        <w:t>.</w:t>
      </w:r>
      <w:r w:rsidR="008A6B1E">
        <w:rPr>
          <w:lang w:eastAsia="en-AU"/>
        </w:rPr>
        <w:t xml:space="preserve"> </w:t>
      </w:r>
      <w:r w:rsidR="00E21A12">
        <w:rPr>
          <w:lang w:eastAsia="en-AU"/>
        </w:rPr>
        <w:t xml:space="preserve"> The additional multiplicities for the attribute domain entities </w:t>
      </w:r>
      <w:r w:rsidR="007F1593">
        <w:rPr>
          <w:lang w:eastAsia="en-AU"/>
        </w:rPr>
        <w:t>id</w:t>
      </w:r>
      <w:r w:rsidR="00E21A12">
        <w:rPr>
          <w:lang w:eastAsia="en-AU"/>
        </w:rPr>
        <w:t xml:space="preserve">entified in section 4.2 </w:t>
      </w:r>
      <w:r w:rsidR="005F538B">
        <w:rPr>
          <w:lang w:eastAsia="en-AU"/>
        </w:rPr>
        <w:t xml:space="preserve">have </w:t>
      </w:r>
      <w:r w:rsidR="007F1593">
        <w:rPr>
          <w:lang w:eastAsia="en-AU"/>
        </w:rPr>
        <w:t>id</w:t>
      </w:r>
      <w:r w:rsidR="005F538B">
        <w:rPr>
          <w:lang w:eastAsia="en-AU"/>
        </w:rPr>
        <w:t>entified in the following table and added to the diagram.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7"/>
        <w:gridCol w:w="1063"/>
        <w:gridCol w:w="1466"/>
        <w:gridCol w:w="1063"/>
        <w:gridCol w:w="2937"/>
        <w:gridCol w:w="786"/>
      </w:tblGrid>
      <w:tr w:rsidR="004A14C0" w:rsidRPr="00CC148E" w14:paraId="4B6DA7C4" w14:textId="77777777" w:rsidTr="00E36E07">
        <w:tc>
          <w:tcPr>
            <w:tcW w:w="1043" w:type="pct"/>
            <w:shd w:val="clear" w:color="auto" w:fill="auto"/>
            <w:hideMark/>
          </w:tcPr>
          <w:p w14:paraId="667CF79E" w14:textId="77777777" w:rsidR="004A14C0" w:rsidRPr="00CC148E" w:rsidRDefault="004A14C0" w:rsidP="00E36E07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b/>
                <w:color w:val="000000"/>
                <w:sz w:val="18"/>
                <w:lang w:eastAsia="en-AU"/>
              </w:rPr>
              <w:t>Entity Name 1</w:t>
            </w:r>
          </w:p>
        </w:tc>
        <w:tc>
          <w:tcPr>
            <w:tcW w:w="575" w:type="pct"/>
            <w:shd w:val="clear" w:color="auto" w:fill="auto"/>
            <w:hideMark/>
          </w:tcPr>
          <w:p w14:paraId="63344469" w14:textId="77777777" w:rsidR="004A14C0" w:rsidRPr="00CC148E" w:rsidRDefault="004A14C0" w:rsidP="00E36E07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b/>
                <w:color w:val="000000"/>
                <w:sz w:val="18"/>
                <w:lang w:eastAsia="en-AU"/>
              </w:rPr>
              <w:t>multiplicity</w:t>
            </w:r>
          </w:p>
        </w:tc>
        <w:tc>
          <w:tcPr>
            <w:tcW w:w="793" w:type="pct"/>
            <w:shd w:val="clear" w:color="auto" w:fill="auto"/>
            <w:hideMark/>
          </w:tcPr>
          <w:p w14:paraId="67314C14" w14:textId="77777777" w:rsidR="004A14C0" w:rsidRPr="00CC148E" w:rsidRDefault="004A14C0" w:rsidP="00E36E07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b/>
                <w:color w:val="000000"/>
                <w:sz w:val="18"/>
                <w:lang w:eastAsia="en-AU"/>
              </w:rPr>
              <w:t>Relationship Name</w:t>
            </w:r>
          </w:p>
        </w:tc>
        <w:tc>
          <w:tcPr>
            <w:tcW w:w="575" w:type="pct"/>
            <w:shd w:val="clear" w:color="auto" w:fill="auto"/>
            <w:hideMark/>
          </w:tcPr>
          <w:p w14:paraId="69409698" w14:textId="77777777" w:rsidR="004A14C0" w:rsidRPr="00CC148E" w:rsidRDefault="004A14C0" w:rsidP="00E36E07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b/>
                <w:color w:val="000000"/>
                <w:sz w:val="18"/>
                <w:lang w:eastAsia="en-AU"/>
              </w:rPr>
              <w:t>multiplicity</w:t>
            </w:r>
          </w:p>
        </w:tc>
        <w:tc>
          <w:tcPr>
            <w:tcW w:w="1589" w:type="pct"/>
            <w:shd w:val="clear" w:color="auto" w:fill="auto"/>
            <w:hideMark/>
          </w:tcPr>
          <w:p w14:paraId="6DDE44AB" w14:textId="77777777" w:rsidR="004A14C0" w:rsidRPr="00CC148E" w:rsidRDefault="004A14C0" w:rsidP="00E36E07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b/>
                <w:color w:val="000000"/>
                <w:sz w:val="18"/>
                <w:lang w:eastAsia="en-AU"/>
              </w:rPr>
              <w:t>Entity Name</w:t>
            </w:r>
            <w:r w:rsidR="000F39C4">
              <w:rPr>
                <w:rFonts w:eastAsia="Times New Roman"/>
                <w:b/>
                <w:color w:val="000000"/>
                <w:sz w:val="18"/>
                <w:lang w:eastAsia="en-AU"/>
              </w:rPr>
              <w:t xml:space="preserve"> 2</w:t>
            </w:r>
          </w:p>
        </w:tc>
        <w:tc>
          <w:tcPr>
            <w:tcW w:w="425" w:type="pct"/>
          </w:tcPr>
          <w:p w14:paraId="02FD5334" w14:textId="77777777" w:rsidR="004A14C0" w:rsidRPr="00CC148E" w:rsidRDefault="004A14C0" w:rsidP="00E36E07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Rel#</w:t>
            </w:r>
          </w:p>
        </w:tc>
      </w:tr>
      <w:tr w:rsidR="00263BDB" w:rsidRPr="00CC148E" w14:paraId="0FFF9672" w14:textId="77777777" w:rsidTr="00E36E07">
        <w:tc>
          <w:tcPr>
            <w:tcW w:w="1043" w:type="pct"/>
            <w:vMerge w:val="restart"/>
            <w:shd w:val="clear" w:color="auto" w:fill="auto"/>
          </w:tcPr>
          <w:p w14:paraId="48C9D4AF" w14:textId="77777777" w:rsidR="00263BDB" w:rsidRDefault="00263BDB" w:rsidP="00263BDB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Applicant</w:t>
            </w:r>
          </w:p>
        </w:tc>
        <w:tc>
          <w:tcPr>
            <w:tcW w:w="575" w:type="pct"/>
            <w:shd w:val="clear" w:color="auto" w:fill="auto"/>
          </w:tcPr>
          <w:p w14:paraId="01F11D30" w14:textId="77777777" w:rsidR="00263BDB" w:rsidRPr="004F21B4" w:rsidRDefault="00263BDB" w:rsidP="00263BDB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0..*</w:t>
            </w:r>
          </w:p>
        </w:tc>
        <w:tc>
          <w:tcPr>
            <w:tcW w:w="793" w:type="pct"/>
            <w:shd w:val="clear" w:color="auto" w:fill="auto"/>
          </w:tcPr>
          <w:p w14:paraId="19F96539" w14:textId="77777777" w:rsidR="00263BDB" w:rsidRPr="004F21B4" w:rsidRDefault="00263BDB" w:rsidP="00263BDB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Lives in</w:t>
            </w:r>
          </w:p>
        </w:tc>
        <w:tc>
          <w:tcPr>
            <w:tcW w:w="575" w:type="pct"/>
            <w:shd w:val="clear" w:color="auto" w:fill="auto"/>
          </w:tcPr>
          <w:p w14:paraId="0FAD0AB0" w14:textId="77777777" w:rsidR="00263BDB" w:rsidRPr="004F21B4" w:rsidRDefault="00263BDB" w:rsidP="00263BDB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0..1</w:t>
            </w:r>
          </w:p>
        </w:tc>
        <w:tc>
          <w:tcPr>
            <w:tcW w:w="1589" w:type="pct"/>
            <w:shd w:val="clear" w:color="auto" w:fill="auto"/>
          </w:tcPr>
          <w:p w14:paraId="7C7FB748" w14:textId="77777777" w:rsidR="00263BDB" w:rsidRPr="004F21B4" w:rsidRDefault="00263BDB" w:rsidP="00263BDB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Country</w:t>
            </w:r>
          </w:p>
        </w:tc>
        <w:tc>
          <w:tcPr>
            <w:tcW w:w="425" w:type="pct"/>
          </w:tcPr>
          <w:p w14:paraId="4AA751F2" w14:textId="77777777" w:rsidR="00263BDB" w:rsidRDefault="00CD5293" w:rsidP="00263BDB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1.6</w:t>
            </w:r>
          </w:p>
        </w:tc>
      </w:tr>
      <w:tr w:rsidR="00263BDB" w:rsidRPr="00CC148E" w14:paraId="0CC57E3F" w14:textId="77777777" w:rsidTr="00E36E07">
        <w:tc>
          <w:tcPr>
            <w:tcW w:w="1043" w:type="pct"/>
            <w:vMerge/>
            <w:shd w:val="clear" w:color="auto" w:fill="auto"/>
          </w:tcPr>
          <w:p w14:paraId="5B3B4B9C" w14:textId="77777777" w:rsidR="00263BDB" w:rsidRDefault="00263BDB" w:rsidP="00263BDB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</w:p>
        </w:tc>
        <w:tc>
          <w:tcPr>
            <w:tcW w:w="575" w:type="pct"/>
            <w:shd w:val="clear" w:color="auto" w:fill="auto"/>
          </w:tcPr>
          <w:p w14:paraId="0CD0825B" w14:textId="77777777" w:rsidR="00263BDB" w:rsidRPr="004F21B4" w:rsidRDefault="00263BDB" w:rsidP="00263BDB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0..*</w:t>
            </w:r>
          </w:p>
        </w:tc>
        <w:tc>
          <w:tcPr>
            <w:tcW w:w="793" w:type="pct"/>
            <w:shd w:val="clear" w:color="auto" w:fill="auto"/>
          </w:tcPr>
          <w:p w14:paraId="36259901" w14:textId="77777777" w:rsidR="00263BDB" w:rsidRPr="004F21B4" w:rsidRDefault="00263BDB" w:rsidP="00263BDB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Nationality</w:t>
            </w:r>
            <w:r w:rsidR="00BD6FB6">
              <w:rPr>
                <w:rFonts w:eastAsia="Times New Roman"/>
                <w:color w:val="000000"/>
                <w:sz w:val="18"/>
                <w:lang w:eastAsia="en-AU"/>
              </w:rPr>
              <w:t xml:space="preserve"> of</w:t>
            </w:r>
          </w:p>
        </w:tc>
        <w:tc>
          <w:tcPr>
            <w:tcW w:w="575" w:type="pct"/>
            <w:shd w:val="clear" w:color="auto" w:fill="auto"/>
          </w:tcPr>
          <w:p w14:paraId="5B6B7AD4" w14:textId="77777777" w:rsidR="00263BDB" w:rsidRPr="004F21B4" w:rsidRDefault="00263BDB" w:rsidP="00263BDB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0..1</w:t>
            </w:r>
          </w:p>
        </w:tc>
        <w:tc>
          <w:tcPr>
            <w:tcW w:w="1589" w:type="pct"/>
            <w:shd w:val="clear" w:color="auto" w:fill="auto"/>
          </w:tcPr>
          <w:p w14:paraId="4553EB16" w14:textId="77777777" w:rsidR="00263BDB" w:rsidRPr="004F21B4" w:rsidRDefault="00263BDB" w:rsidP="00263BDB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Country</w:t>
            </w:r>
          </w:p>
        </w:tc>
        <w:tc>
          <w:tcPr>
            <w:tcW w:w="425" w:type="pct"/>
          </w:tcPr>
          <w:p w14:paraId="3F6E7D30" w14:textId="77777777" w:rsidR="00263BDB" w:rsidRDefault="00CD5293" w:rsidP="00263BDB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1.7</w:t>
            </w:r>
          </w:p>
        </w:tc>
      </w:tr>
      <w:tr w:rsidR="00263BDB" w:rsidRPr="00CC148E" w14:paraId="56A97700" w14:textId="77777777" w:rsidTr="00E36E07">
        <w:tc>
          <w:tcPr>
            <w:tcW w:w="1043" w:type="pct"/>
            <w:vMerge w:val="restart"/>
            <w:shd w:val="clear" w:color="auto" w:fill="auto"/>
          </w:tcPr>
          <w:p w14:paraId="0F88E845" w14:textId="77777777" w:rsidR="00263BDB" w:rsidRPr="00CC148E" w:rsidRDefault="00263BDB" w:rsidP="00263BDB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Application</w:t>
            </w:r>
          </w:p>
        </w:tc>
        <w:tc>
          <w:tcPr>
            <w:tcW w:w="575" w:type="pct"/>
            <w:shd w:val="clear" w:color="auto" w:fill="auto"/>
          </w:tcPr>
          <w:p w14:paraId="12434715" w14:textId="77777777" w:rsidR="00263BDB" w:rsidRPr="004F21B4" w:rsidRDefault="00263BDB" w:rsidP="00263BDB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0..*</w:t>
            </w:r>
          </w:p>
        </w:tc>
        <w:tc>
          <w:tcPr>
            <w:tcW w:w="793" w:type="pct"/>
            <w:shd w:val="clear" w:color="auto" w:fill="auto"/>
          </w:tcPr>
          <w:p w14:paraId="3A0AA3F5" w14:textId="77777777" w:rsidR="00263BDB" w:rsidRPr="004F21B4" w:rsidRDefault="00515BB3" w:rsidP="00263BDB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Seeks</w:t>
            </w:r>
          </w:p>
        </w:tc>
        <w:tc>
          <w:tcPr>
            <w:tcW w:w="575" w:type="pct"/>
            <w:shd w:val="clear" w:color="auto" w:fill="auto"/>
          </w:tcPr>
          <w:p w14:paraId="4540B1BD" w14:textId="77777777" w:rsidR="00263BDB" w:rsidRPr="004F21B4" w:rsidRDefault="00263BDB" w:rsidP="00263BDB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0..1</w:t>
            </w:r>
          </w:p>
        </w:tc>
        <w:tc>
          <w:tcPr>
            <w:tcW w:w="1589" w:type="pct"/>
            <w:shd w:val="clear" w:color="auto" w:fill="auto"/>
          </w:tcPr>
          <w:p w14:paraId="5DEF814A" w14:textId="77777777" w:rsidR="00263BDB" w:rsidRPr="004F21B4" w:rsidRDefault="00263BDB" w:rsidP="00263BDB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Award Type</w:t>
            </w:r>
          </w:p>
        </w:tc>
        <w:tc>
          <w:tcPr>
            <w:tcW w:w="425" w:type="pct"/>
          </w:tcPr>
          <w:p w14:paraId="483FE7B9" w14:textId="77777777" w:rsidR="00263BDB" w:rsidRDefault="00CD5293" w:rsidP="00263BDB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2.5</w:t>
            </w:r>
          </w:p>
        </w:tc>
      </w:tr>
      <w:tr w:rsidR="00263BDB" w:rsidRPr="00CC148E" w14:paraId="25FBB99F" w14:textId="77777777" w:rsidTr="00E36E07">
        <w:tc>
          <w:tcPr>
            <w:tcW w:w="1043" w:type="pct"/>
            <w:vMerge/>
            <w:shd w:val="clear" w:color="auto" w:fill="auto"/>
          </w:tcPr>
          <w:p w14:paraId="3E473030" w14:textId="77777777" w:rsidR="00263BDB" w:rsidRDefault="00263BDB" w:rsidP="00263BDB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</w:p>
        </w:tc>
        <w:tc>
          <w:tcPr>
            <w:tcW w:w="575" w:type="pct"/>
            <w:shd w:val="clear" w:color="auto" w:fill="auto"/>
          </w:tcPr>
          <w:p w14:paraId="4C107E93" w14:textId="77777777" w:rsidR="00263BDB" w:rsidRPr="004F21B4" w:rsidRDefault="00263BDB" w:rsidP="00263BDB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0..*</w:t>
            </w:r>
          </w:p>
        </w:tc>
        <w:tc>
          <w:tcPr>
            <w:tcW w:w="793" w:type="pct"/>
            <w:shd w:val="clear" w:color="auto" w:fill="auto"/>
          </w:tcPr>
          <w:p w14:paraId="2FD49EC7" w14:textId="77777777" w:rsidR="00263BDB" w:rsidRPr="004F21B4" w:rsidRDefault="004E3DD1" w:rsidP="004F21B4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lang w:eastAsia="en-AU"/>
              </w:rPr>
              <w:t>will pay using</w:t>
            </w:r>
          </w:p>
        </w:tc>
        <w:tc>
          <w:tcPr>
            <w:tcW w:w="575" w:type="pct"/>
            <w:shd w:val="clear" w:color="auto" w:fill="auto"/>
          </w:tcPr>
          <w:p w14:paraId="0ADBF5D0" w14:textId="77777777" w:rsidR="00263BDB" w:rsidRPr="004F21B4" w:rsidRDefault="00263BDB" w:rsidP="00263BDB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0..1</w:t>
            </w:r>
          </w:p>
        </w:tc>
        <w:tc>
          <w:tcPr>
            <w:tcW w:w="1589" w:type="pct"/>
            <w:shd w:val="clear" w:color="auto" w:fill="auto"/>
          </w:tcPr>
          <w:p w14:paraId="3371E4E9" w14:textId="77777777" w:rsidR="00263BDB" w:rsidRPr="004F21B4" w:rsidRDefault="00263BDB" w:rsidP="00263BDB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Payment Method</w:t>
            </w:r>
          </w:p>
        </w:tc>
        <w:tc>
          <w:tcPr>
            <w:tcW w:w="425" w:type="pct"/>
          </w:tcPr>
          <w:p w14:paraId="336788E6" w14:textId="77777777" w:rsidR="00263BDB" w:rsidRDefault="00CD5293" w:rsidP="00263BDB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2.6</w:t>
            </w:r>
          </w:p>
        </w:tc>
      </w:tr>
      <w:tr w:rsidR="00263BDB" w:rsidRPr="00CC148E" w14:paraId="667B9475" w14:textId="77777777" w:rsidTr="00E36E07">
        <w:tc>
          <w:tcPr>
            <w:tcW w:w="1043" w:type="pct"/>
            <w:vMerge/>
            <w:shd w:val="clear" w:color="auto" w:fill="auto"/>
          </w:tcPr>
          <w:p w14:paraId="450CC8FA" w14:textId="77777777" w:rsidR="00263BDB" w:rsidRDefault="00263BDB" w:rsidP="00263BDB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</w:p>
        </w:tc>
        <w:tc>
          <w:tcPr>
            <w:tcW w:w="575" w:type="pct"/>
            <w:shd w:val="clear" w:color="auto" w:fill="auto"/>
          </w:tcPr>
          <w:p w14:paraId="1686EBD9" w14:textId="77777777" w:rsidR="00263BDB" w:rsidRPr="004F21B4" w:rsidRDefault="00263BDB" w:rsidP="00263BDB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0..*</w:t>
            </w:r>
          </w:p>
        </w:tc>
        <w:tc>
          <w:tcPr>
            <w:tcW w:w="793" w:type="pct"/>
            <w:shd w:val="clear" w:color="auto" w:fill="auto"/>
          </w:tcPr>
          <w:p w14:paraId="5112B32E" w14:textId="77777777" w:rsidR="00263BDB" w:rsidRPr="004F21B4" w:rsidRDefault="004F21B4" w:rsidP="00263BDB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Study using</w:t>
            </w:r>
          </w:p>
        </w:tc>
        <w:tc>
          <w:tcPr>
            <w:tcW w:w="575" w:type="pct"/>
            <w:shd w:val="clear" w:color="auto" w:fill="auto"/>
          </w:tcPr>
          <w:p w14:paraId="5570D343" w14:textId="77777777" w:rsidR="00263BDB" w:rsidRPr="004F21B4" w:rsidRDefault="00263BDB" w:rsidP="00263BDB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0..1</w:t>
            </w:r>
          </w:p>
        </w:tc>
        <w:tc>
          <w:tcPr>
            <w:tcW w:w="1589" w:type="pct"/>
            <w:shd w:val="clear" w:color="auto" w:fill="auto"/>
          </w:tcPr>
          <w:p w14:paraId="64658C3A" w14:textId="77777777" w:rsidR="00263BDB" w:rsidRPr="004F21B4" w:rsidRDefault="00263BDB" w:rsidP="00263BDB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Study Load and Location</w:t>
            </w:r>
          </w:p>
        </w:tc>
        <w:tc>
          <w:tcPr>
            <w:tcW w:w="425" w:type="pct"/>
          </w:tcPr>
          <w:p w14:paraId="26C17393" w14:textId="77777777" w:rsidR="00263BDB" w:rsidRDefault="00CD5293" w:rsidP="00263BDB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2.7</w:t>
            </w:r>
          </w:p>
        </w:tc>
      </w:tr>
      <w:tr w:rsidR="000573BA" w:rsidRPr="00CC148E" w14:paraId="0FD5C8DF" w14:textId="77777777" w:rsidTr="00E36E07">
        <w:tc>
          <w:tcPr>
            <w:tcW w:w="1043" w:type="pct"/>
            <w:shd w:val="clear" w:color="auto" w:fill="auto"/>
          </w:tcPr>
          <w:p w14:paraId="2DFB4657" w14:textId="77777777" w:rsidR="000573BA" w:rsidRPr="00CC148E" w:rsidRDefault="000573BA" w:rsidP="000573B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Checklist</w:t>
            </w:r>
          </w:p>
        </w:tc>
        <w:tc>
          <w:tcPr>
            <w:tcW w:w="575" w:type="pct"/>
            <w:shd w:val="clear" w:color="auto" w:fill="auto"/>
          </w:tcPr>
          <w:p w14:paraId="1BC6386C" w14:textId="77777777" w:rsidR="000573BA" w:rsidRPr="004F21B4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0..*</w:t>
            </w:r>
          </w:p>
        </w:tc>
        <w:tc>
          <w:tcPr>
            <w:tcW w:w="793" w:type="pct"/>
            <w:shd w:val="clear" w:color="auto" w:fill="auto"/>
          </w:tcPr>
          <w:p w14:paraId="1E6F3F48" w14:textId="77777777" w:rsidR="000573BA" w:rsidRPr="004F21B4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Has a</w:t>
            </w:r>
          </w:p>
        </w:tc>
        <w:tc>
          <w:tcPr>
            <w:tcW w:w="575" w:type="pct"/>
            <w:shd w:val="clear" w:color="auto" w:fill="auto"/>
          </w:tcPr>
          <w:p w14:paraId="2CDB81E7" w14:textId="77777777" w:rsidR="000573BA" w:rsidRPr="004F21B4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1</w:t>
            </w:r>
          </w:p>
        </w:tc>
        <w:tc>
          <w:tcPr>
            <w:tcW w:w="1589" w:type="pct"/>
            <w:shd w:val="clear" w:color="auto" w:fill="auto"/>
          </w:tcPr>
          <w:p w14:paraId="7C133F19" w14:textId="77777777" w:rsidR="000573BA" w:rsidRPr="004F21B4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Application status</w:t>
            </w:r>
          </w:p>
        </w:tc>
        <w:tc>
          <w:tcPr>
            <w:tcW w:w="425" w:type="pct"/>
          </w:tcPr>
          <w:p w14:paraId="0968AD87" w14:textId="77777777" w:rsidR="000573BA" w:rsidRDefault="000573BA" w:rsidP="000573B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3.1</w:t>
            </w:r>
          </w:p>
        </w:tc>
      </w:tr>
      <w:tr w:rsidR="000573BA" w:rsidRPr="00CC148E" w14:paraId="75A5BF01" w14:textId="77777777" w:rsidTr="00E36E07">
        <w:tc>
          <w:tcPr>
            <w:tcW w:w="1043" w:type="pct"/>
            <w:shd w:val="clear" w:color="auto" w:fill="auto"/>
          </w:tcPr>
          <w:p w14:paraId="1787C8AA" w14:textId="77777777" w:rsidR="000573BA" w:rsidRPr="00CC148E" w:rsidRDefault="000573BA" w:rsidP="000573B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Correspondence</w:t>
            </w:r>
          </w:p>
        </w:tc>
        <w:tc>
          <w:tcPr>
            <w:tcW w:w="575" w:type="pct"/>
            <w:shd w:val="clear" w:color="auto" w:fill="auto"/>
          </w:tcPr>
          <w:p w14:paraId="4F29D755" w14:textId="77777777" w:rsidR="000573BA" w:rsidRPr="004F21B4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0..*</w:t>
            </w:r>
          </w:p>
        </w:tc>
        <w:tc>
          <w:tcPr>
            <w:tcW w:w="793" w:type="pct"/>
            <w:shd w:val="clear" w:color="auto" w:fill="auto"/>
          </w:tcPr>
          <w:p w14:paraId="1336ACDA" w14:textId="77777777" w:rsidR="000573BA" w:rsidRPr="004F21B4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Using</w:t>
            </w:r>
          </w:p>
        </w:tc>
        <w:tc>
          <w:tcPr>
            <w:tcW w:w="575" w:type="pct"/>
            <w:shd w:val="clear" w:color="auto" w:fill="auto"/>
          </w:tcPr>
          <w:p w14:paraId="3391D9EC" w14:textId="77777777" w:rsidR="000573BA" w:rsidRPr="004F21B4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1</w:t>
            </w:r>
          </w:p>
        </w:tc>
        <w:tc>
          <w:tcPr>
            <w:tcW w:w="1589" w:type="pct"/>
            <w:shd w:val="clear" w:color="auto" w:fill="auto"/>
          </w:tcPr>
          <w:p w14:paraId="7D620B72" w14:textId="77777777" w:rsidR="000573BA" w:rsidRPr="004F21B4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Correspondence Method</w:t>
            </w:r>
          </w:p>
        </w:tc>
        <w:tc>
          <w:tcPr>
            <w:tcW w:w="425" w:type="pct"/>
          </w:tcPr>
          <w:p w14:paraId="355E1704" w14:textId="77777777" w:rsidR="000573BA" w:rsidRDefault="006C1F59" w:rsidP="000573B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14.1</w:t>
            </w:r>
          </w:p>
        </w:tc>
      </w:tr>
      <w:tr w:rsidR="000573BA" w:rsidRPr="00CC148E" w14:paraId="1AA5AF4D" w14:textId="77777777" w:rsidTr="004F21B4">
        <w:trPr>
          <w:trHeight w:val="64"/>
        </w:trPr>
        <w:tc>
          <w:tcPr>
            <w:tcW w:w="1043" w:type="pct"/>
            <w:shd w:val="clear" w:color="auto" w:fill="auto"/>
          </w:tcPr>
          <w:p w14:paraId="729D7F4C" w14:textId="77777777" w:rsidR="000573BA" w:rsidRPr="00CC148E" w:rsidRDefault="000573BA" w:rsidP="000573B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Decision</w:t>
            </w:r>
          </w:p>
        </w:tc>
        <w:tc>
          <w:tcPr>
            <w:tcW w:w="575" w:type="pct"/>
            <w:shd w:val="clear" w:color="auto" w:fill="auto"/>
          </w:tcPr>
          <w:p w14:paraId="1F298338" w14:textId="77777777" w:rsidR="000573BA" w:rsidRPr="004F21B4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0..*</w:t>
            </w:r>
          </w:p>
        </w:tc>
        <w:tc>
          <w:tcPr>
            <w:tcW w:w="793" w:type="pct"/>
            <w:shd w:val="clear" w:color="auto" w:fill="auto"/>
          </w:tcPr>
          <w:p w14:paraId="169BB185" w14:textId="77777777" w:rsidR="000573BA" w:rsidRPr="004F21B4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Has a</w:t>
            </w:r>
          </w:p>
        </w:tc>
        <w:tc>
          <w:tcPr>
            <w:tcW w:w="575" w:type="pct"/>
            <w:shd w:val="clear" w:color="auto" w:fill="auto"/>
          </w:tcPr>
          <w:p w14:paraId="6DF5FB4D" w14:textId="77777777" w:rsidR="000573BA" w:rsidRPr="004F21B4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lang w:eastAsia="en-AU"/>
              </w:rPr>
              <w:t>1</w:t>
            </w:r>
          </w:p>
        </w:tc>
        <w:tc>
          <w:tcPr>
            <w:tcW w:w="1589" w:type="pct"/>
            <w:shd w:val="clear" w:color="auto" w:fill="auto"/>
          </w:tcPr>
          <w:p w14:paraId="10B6BDD3" w14:textId="77777777" w:rsidR="000573BA" w:rsidRPr="004F21B4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4F21B4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Decision Type</w:t>
            </w:r>
          </w:p>
        </w:tc>
        <w:tc>
          <w:tcPr>
            <w:tcW w:w="425" w:type="pct"/>
          </w:tcPr>
          <w:p w14:paraId="4D9CFD13" w14:textId="77777777" w:rsidR="000573BA" w:rsidRDefault="006C1F59" w:rsidP="000573B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15.1</w:t>
            </w:r>
          </w:p>
        </w:tc>
      </w:tr>
      <w:tr w:rsidR="000573BA" w:rsidRPr="00CC148E" w14:paraId="7893C2CA" w14:textId="77777777" w:rsidTr="00E36E07">
        <w:tc>
          <w:tcPr>
            <w:tcW w:w="1043" w:type="pct"/>
            <w:vMerge w:val="restart"/>
            <w:shd w:val="clear" w:color="auto" w:fill="auto"/>
          </w:tcPr>
          <w:p w14:paraId="6142D7F1" w14:textId="77777777" w:rsidR="000573BA" w:rsidRPr="00CC148E" w:rsidRDefault="000573BA" w:rsidP="000573B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Document</w:t>
            </w:r>
          </w:p>
        </w:tc>
        <w:tc>
          <w:tcPr>
            <w:tcW w:w="575" w:type="pct"/>
            <w:shd w:val="clear" w:color="auto" w:fill="auto"/>
          </w:tcPr>
          <w:p w14:paraId="5C631084" w14:textId="77777777" w:rsidR="000573BA" w:rsidRPr="00CC148E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color w:val="000000"/>
                <w:sz w:val="18"/>
                <w:lang w:eastAsia="en-AU"/>
              </w:rPr>
              <w:t>0..*</w:t>
            </w:r>
          </w:p>
        </w:tc>
        <w:tc>
          <w:tcPr>
            <w:tcW w:w="793" w:type="pct"/>
            <w:shd w:val="clear" w:color="auto" w:fill="auto"/>
          </w:tcPr>
          <w:p w14:paraId="5F7D7B3B" w14:textId="77777777" w:rsidR="000573BA" w:rsidRPr="00CC148E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color w:val="000000"/>
                <w:sz w:val="18"/>
                <w:lang w:eastAsia="en-AU"/>
              </w:rPr>
              <w:t>Has a</w:t>
            </w:r>
          </w:p>
        </w:tc>
        <w:tc>
          <w:tcPr>
            <w:tcW w:w="575" w:type="pct"/>
            <w:shd w:val="clear" w:color="auto" w:fill="auto"/>
          </w:tcPr>
          <w:p w14:paraId="6BED7A1F" w14:textId="77777777" w:rsidR="000573BA" w:rsidRPr="00CC148E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color w:val="000000"/>
                <w:sz w:val="18"/>
                <w:lang w:eastAsia="en-AU"/>
              </w:rPr>
              <w:t>1</w:t>
            </w:r>
          </w:p>
        </w:tc>
        <w:tc>
          <w:tcPr>
            <w:tcW w:w="1589" w:type="pct"/>
            <w:shd w:val="clear" w:color="auto" w:fill="auto"/>
          </w:tcPr>
          <w:p w14:paraId="1072E27D" w14:textId="77777777" w:rsidR="000573BA" w:rsidRPr="00B70C09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Document status</w:t>
            </w:r>
          </w:p>
        </w:tc>
        <w:tc>
          <w:tcPr>
            <w:tcW w:w="425" w:type="pct"/>
          </w:tcPr>
          <w:p w14:paraId="22678631" w14:textId="77777777" w:rsidR="000573BA" w:rsidRDefault="006C1F59" w:rsidP="000573B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5.6</w:t>
            </w:r>
          </w:p>
        </w:tc>
      </w:tr>
      <w:tr w:rsidR="000573BA" w:rsidRPr="00CC148E" w14:paraId="5BE8555F" w14:textId="77777777" w:rsidTr="00E36E07">
        <w:tc>
          <w:tcPr>
            <w:tcW w:w="1043" w:type="pct"/>
            <w:vMerge/>
            <w:shd w:val="clear" w:color="auto" w:fill="auto"/>
          </w:tcPr>
          <w:p w14:paraId="57A4BA0A" w14:textId="77777777" w:rsidR="000573BA" w:rsidRPr="00CC148E" w:rsidRDefault="000573BA" w:rsidP="000573B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</w:p>
        </w:tc>
        <w:tc>
          <w:tcPr>
            <w:tcW w:w="575" w:type="pct"/>
            <w:shd w:val="clear" w:color="auto" w:fill="auto"/>
          </w:tcPr>
          <w:p w14:paraId="6581F8CF" w14:textId="77777777" w:rsidR="000573BA" w:rsidRPr="00CC148E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color w:val="000000"/>
                <w:sz w:val="18"/>
                <w:lang w:eastAsia="en-AU"/>
              </w:rPr>
              <w:t>0..*</w:t>
            </w:r>
          </w:p>
        </w:tc>
        <w:tc>
          <w:tcPr>
            <w:tcW w:w="793" w:type="pct"/>
            <w:shd w:val="clear" w:color="auto" w:fill="auto"/>
          </w:tcPr>
          <w:p w14:paraId="4632FB9C" w14:textId="77777777" w:rsidR="000573BA" w:rsidRPr="00CC148E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color w:val="000000"/>
                <w:sz w:val="18"/>
                <w:lang w:eastAsia="en-AU"/>
              </w:rPr>
              <w:t>of</w:t>
            </w:r>
          </w:p>
        </w:tc>
        <w:tc>
          <w:tcPr>
            <w:tcW w:w="575" w:type="pct"/>
            <w:shd w:val="clear" w:color="auto" w:fill="auto"/>
          </w:tcPr>
          <w:p w14:paraId="2CEB646B" w14:textId="77777777" w:rsidR="000573BA" w:rsidRPr="00CC148E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color w:val="000000"/>
                <w:sz w:val="18"/>
                <w:lang w:eastAsia="en-AU"/>
              </w:rPr>
              <w:t>1</w:t>
            </w:r>
          </w:p>
        </w:tc>
        <w:tc>
          <w:tcPr>
            <w:tcW w:w="1589" w:type="pct"/>
            <w:shd w:val="clear" w:color="auto" w:fill="auto"/>
          </w:tcPr>
          <w:p w14:paraId="5D78210E" w14:textId="77777777" w:rsidR="000573BA" w:rsidRPr="00B70C09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Document Type</w:t>
            </w:r>
          </w:p>
        </w:tc>
        <w:tc>
          <w:tcPr>
            <w:tcW w:w="425" w:type="pct"/>
          </w:tcPr>
          <w:p w14:paraId="6498FB2A" w14:textId="77777777" w:rsidR="000573BA" w:rsidRDefault="006C1F59" w:rsidP="000573B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5.7</w:t>
            </w:r>
          </w:p>
        </w:tc>
      </w:tr>
      <w:tr w:rsidR="000573BA" w:rsidRPr="00CC148E" w14:paraId="2CC1D4C2" w14:textId="77777777" w:rsidTr="00E36E07">
        <w:tc>
          <w:tcPr>
            <w:tcW w:w="1043" w:type="pct"/>
            <w:shd w:val="clear" w:color="auto" w:fill="auto"/>
          </w:tcPr>
          <w:p w14:paraId="7B1FF28D" w14:textId="77777777" w:rsidR="000573BA" w:rsidRPr="00CC148E" w:rsidRDefault="000573BA" w:rsidP="000573BA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lang w:eastAsia="en-AU"/>
              </w:rPr>
            </w:pPr>
            <w:r>
              <w:rPr>
                <w:rFonts w:eastAsia="Times New Roman"/>
                <w:b/>
                <w:color w:val="000000"/>
                <w:sz w:val="18"/>
                <w:lang w:eastAsia="en-AU"/>
              </w:rPr>
              <w:t>Visa</w:t>
            </w:r>
          </w:p>
        </w:tc>
        <w:tc>
          <w:tcPr>
            <w:tcW w:w="575" w:type="pct"/>
            <w:shd w:val="clear" w:color="auto" w:fill="auto"/>
          </w:tcPr>
          <w:p w14:paraId="13A911A6" w14:textId="77777777" w:rsidR="000573BA" w:rsidRPr="00CC148E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color w:val="000000"/>
                <w:sz w:val="18"/>
                <w:lang w:eastAsia="en-AU"/>
              </w:rPr>
              <w:t>0..*</w:t>
            </w:r>
          </w:p>
        </w:tc>
        <w:tc>
          <w:tcPr>
            <w:tcW w:w="793" w:type="pct"/>
            <w:shd w:val="clear" w:color="auto" w:fill="auto"/>
          </w:tcPr>
          <w:p w14:paraId="5816BBAF" w14:textId="77777777" w:rsidR="000573BA" w:rsidRPr="00CC148E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color w:val="000000"/>
                <w:sz w:val="18"/>
                <w:lang w:eastAsia="en-AU"/>
              </w:rPr>
              <w:t>Has a</w:t>
            </w:r>
          </w:p>
        </w:tc>
        <w:tc>
          <w:tcPr>
            <w:tcW w:w="575" w:type="pct"/>
            <w:shd w:val="clear" w:color="auto" w:fill="auto"/>
          </w:tcPr>
          <w:p w14:paraId="7B2B131E" w14:textId="77777777" w:rsidR="000573BA" w:rsidRPr="00CC148E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color w:val="000000"/>
                <w:sz w:val="18"/>
                <w:lang w:eastAsia="en-AU"/>
              </w:rPr>
              <w:t>1</w:t>
            </w:r>
          </w:p>
        </w:tc>
        <w:tc>
          <w:tcPr>
            <w:tcW w:w="1589" w:type="pct"/>
            <w:shd w:val="clear" w:color="auto" w:fill="auto"/>
          </w:tcPr>
          <w:p w14:paraId="3E897157" w14:textId="77777777" w:rsidR="000573BA" w:rsidRPr="00CC148E" w:rsidRDefault="000573BA" w:rsidP="000573BA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CC148E">
              <w:rPr>
                <w:rFonts w:eastAsia="Times New Roman"/>
                <w:color w:val="000000"/>
                <w:sz w:val="18"/>
                <w:lang w:eastAsia="en-AU"/>
              </w:rPr>
              <w:t>Visa Status</w:t>
            </w:r>
          </w:p>
        </w:tc>
        <w:tc>
          <w:tcPr>
            <w:tcW w:w="425" w:type="pct"/>
          </w:tcPr>
          <w:p w14:paraId="39CDF1CB" w14:textId="77777777" w:rsidR="000573BA" w:rsidRPr="00613120" w:rsidRDefault="000573BA" w:rsidP="000573BA">
            <w:pPr>
              <w:spacing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</w:t>
            </w:r>
            <w:r w:rsidRPr="00613120">
              <w:rPr>
                <w:sz w:val="18"/>
                <w:szCs w:val="18"/>
              </w:rPr>
              <w:t>.1</w:t>
            </w:r>
          </w:p>
        </w:tc>
      </w:tr>
    </w:tbl>
    <w:p w14:paraId="230BF26A" w14:textId="77777777" w:rsidR="00BD3ED3" w:rsidRDefault="00433B89" w:rsidP="00433B89">
      <w:pPr>
        <w:pStyle w:val="Heading2"/>
      </w:pPr>
      <w:bookmarkStart w:id="65" w:name="_Toc387301981"/>
      <w:r>
        <w:t>Entity</w:t>
      </w:r>
      <w:r w:rsidR="00BD3ED3">
        <w:t xml:space="preserve"> integrity</w:t>
      </w:r>
      <w:bookmarkEnd w:id="65"/>
    </w:p>
    <w:p w14:paraId="1C5FA17B" w14:textId="14C037A2" w:rsidR="002C2933" w:rsidRPr="008433D8" w:rsidRDefault="002C2933" w:rsidP="008433D8">
      <w:r w:rsidRPr="008433D8">
        <w:t xml:space="preserve">The primary keys </w:t>
      </w:r>
      <w:r w:rsidR="007F1593">
        <w:t>id</w:t>
      </w:r>
      <w:r w:rsidR="007F1593" w:rsidRPr="008433D8">
        <w:t>entified</w:t>
      </w:r>
      <w:r w:rsidR="00CE1355" w:rsidRPr="008433D8">
        <w:t xml:space="preserve"> in section 5 of the conceptual documentation have been add</w:t>
      </w:r>
      <w:r w:rsidR="0039332B" w:rsidRPr="008433D8">
        <w:t>ed</w:t>
      </w:r>
      <w:r w:rsidR="00EF690F" w:rsidRPr="008433D8">
        <w:t xml:space="preserve"> to/updated</w:t>
      </w:r>
      <w:r w:rsidR="00CE1355" w:rsidRPr="008433D8">
        <w:t xml:space="preserve"> </w:t>
      </w:r>
      <w:r w:rsidR="00EF690F" w:rsidRPr="008433D8">
        <w:t>in</w:t>
      </w:r>
      <w:r w:rsidR="00CE1355" w:rsidRPr="008433D8">
        <w:t xml:space="preserve"> the diagram. The additional primary keys for the attribute domain entities </w:t>
      </w:r>
      <w:r w:rsidR="007F1593">
        <w:t>id</w:t>
      </w:r>
      <w:r w:rsidR="007F1593" w:rsidRPr="008433D8">
        <w:t>entified</w:t>
      </w:r>
      <w:r w:rsidR="00CE1355" w:rsidRPr="008433D8">
        <w:t xml:space="preserve"> in section 4.2 have been </w:t>
      </w:r>
      <w:r w:rsidR="007F1593">
        <w:t>id</w:t>
      </w:r>
      <w:r w:rsidR="007F1593" w:rsidRPr="008433D8">
        <w:t>entified</w:t>
      </w:r>
      <w:r w:rsidR="00CE1355" w:rsidRPr="008433D8">
        <w:t xml:space="preserve"> in the following table and added to the diagram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28"/>
        <w:gridCol w:w="1789"/>
        <w:gridCol w:w="4780"/>
        <w:gridCol w:w="745"/>
      </w:tblGrid>
      <w:tr w:rsidR="009C2A85" w:rsidRPr="00B70C09" w14:paraId="2799547B" w14:textId="77777777" w:rsidTr="009C2A85">
        <w:tc>
          <w:tcPr>
            <w:tcW w:w="1043" w:type="pct"/>
            <w:shd w:val="clear" w:color="auto" w:fill="auto"/>
          </w:tcPr>
          <w:p w14:paraId="1BC29E6A" w14:textId="77777777" w:rsidR="009C2A85" w:rsidRPr="00CA595E" w:rsidRDefault="009C2A85" w:rsidP="00E36E07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CA595E"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  <w:t>Entity Name</w:t>
            </w:r>
          </w:p>
        </w:tc>
        <w:tc>
          <w:tcPr>
            <w:tcW w:w="968" w:type="pct"/>
            <w:shd w:val="clear" w:color="auto" w:fill="auto"/>
          </w:tcPr>
          <w:p w14:paraId="1443FADD" w14:textId="77777777" w:rsidR="009C2A85" w:rsidRPr="00CA595E" w:rsidRDefault="009C2A85" w:rsidP="00E36E07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CA595E"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  <w:t>Primary Key</w:t>
            </w:r>
          </w:p>
        </w:tc>
        <w:tc>
          <w:tcPr>
            <w:tcW w:w="2586" w:type="pct"/>
            <w:shd w:val="clear" w:color="auto" w:fill="auto"/>
          </w:tcPr>
          <w:p w14:paraId="0EFBA629" w14:textId="77777777" w:rsidR="009C2A85" w:rsidRPr="00CA595E" w:rsidRDefault="009C2A85" w:rsidP="00E36E07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CA595E"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  <w:t>Alternative Key</w:t>
            </w:r>
          </w:p>
        </w:tc>
        <w:tc>
          <w:tcPr>
            <w:tcW w:w="403" w:type="pct"/>
            <w:shd w:val="clear" w:color="auto" w:fill="auto"/>
          </w:tcPr>
          <w:p w14:paraId="67223D5F" w14:textId="77777777" w:rsidR="009C2A85" w:rsidRPr="00CA595E" w:rsidRDefault="009C2A85" w:rsidP="00E36E07">
            <w:pPr>
              <w:spacing w:after="0" w:line="240" w:lineRule="auto"/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</w:pPr>
            <w:r w:rsidRPr="00CA595E">
              <w:rPr>
                <w:rFonts w:eastAsia="Times New Roman"/>
                <w:b/>
                <w:color w:val="000000"/>
                <w:sz w:val="18"/>
                <w:szCs w:val="20"/>
                <w:lang w:eastAsia="en-AU"/>
              </w:rPr>
              <w:t>Entity#</w:t>
            </w:r>
          </w:p>
        </w:tc>
      </w:tr>
      <w:tr w:rsidR="009C2A85" w:rsidRPr="00B70C09" w14:paraId="3A9366F1" w14:textId="77777777" w:rsidTr="001C2558">
        <w:tc>
          <w:tcPr>
            <w:tcW w:w="1043" w:type="pct"/>
            <w:shd w:val="clear" w:color="auto" w:fill="auto"/>
            <w:hideMark/>
          </w:tcPr>
          <w:p w14:paraId="404ACCE6" w14:textId="77777777" w:rsidR="009C2A85" w:rsidRPr="00B70C09" w:rsidRDefault="009C2A85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Application status</w:t>
            </w:r>
          </w:p>
        </w:tc>
        <w:tc>
          <w:tcPr>
            <w:tcW w:w="968" w:type="pct"/>
            <w:shd w:val="clear" w:color="auto" w:fill="auto"/>
          </w:tcPr>
          <w:p w14:paraId="10A361B5" w14:textId="5FA9CD47" w:rsidR="009C2A85" w:rsidRPr="003D7612" w:rsidRDefault="009C2A85" w:rsidP="009C2A85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appStatus</w:t>
            </w:r>
            <w:r w:rsidR="00B7380F">
              <w:rPr>
                <w:sz w:val="18"/>
              </w:rPr>
              <w:t>ID</w:t>
            </w:r>
          </w:p>
        </w:tc>
        <w:tc>
          <w:tcPr>
            <w:tcW w:w="2586" w:type="pct"/>
            <w:shd w:val="clear" w:color="auto" w:fill="auto"/>
          </w:tcPr>
          <w:p w14:paraId="66E82189" w14:textId="77777777" w:rsidR="009C2A85" w:rsidRPr="003D7612" w:rsidRDefault="005E5B61" w:rsidP="009C2A85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status, description</w:t>
            </w:r>
          </w:p>
        </w:tc>
        <w:tc>
          <w:tcPr>
            <w:tcW w:w="403" w:type="pct"/>
            <w:shd w:val="clear" w:color="auto" w:fill="auto"/>
            <w:hideMark/>
          </w:tcPr>
          <w:p w14:paraId="725B7B3A" w14:textId="77777777" w:rsidR="009C2A85" w:rsidRPr="00B70C09" w:rsidRDefault="009C2A85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17</w:t>
            </w:r>
          </w:p>
        </w:tc>
      </w:tr>
      <w:tr w:rsidR="009C2A85" w:rsidRPr="00B70C09" w14:paraId="33A0C07C" w14:textId="77777777" w:rsidTr="009C2A85">
        <w:tc>
          <w:tcPr>
            <w:tcW w:w="1043" w:type="pct"/>
            <w:shd w:val="clear" w:color="auto" w:fill="auto"/>
            <w:hideMark/>
          </w:tcPr>
          <w:p w14:paraId="43E10397" w14:textId="77777777" w:rsidR="009C2A85" w:rsidRPr="00B70C09" w:rsidRDefault="009C2A85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Award Type</w:t>
            </w:r>
          </w:p>
        </w:tc>
        <w:tc>
          <w:tcPr>
            <w:tcW w:w="968" w:type="pct"/>
            <w:shd w:val="clear" w:color="auto" w:fill="auto"/>
          </w:tcPr>
          <w:p w14:paraId="2A53A21B" w14:textId="5A709BD3" w:rsidR="009C2A85" w:rsidRPr="003D7612" w:rsidRDefault="009C2A85" w:rsidP="009C2A85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awardType</w:t>
            </w:r>
            <w:r w:rsidR="00B7380F">
              <w:rPr>
                <w:sz w:val="18"/>
              </w:rPr>
              <w:t>ID</w:t>
            </w:r>
          </w:p>
        </w:tc>
        <w:tc>
          <w:tcPr>
            <w:tcW w:w="2586" w:type="pct"/>
            <w:shd w:val="clear" w:color="auto" w:fill="auto"/>
          </w:tcPr>
          <w:p w14:paraId="657EAF03" w14:textId="77777777" w:rsidR="009C2A85" w:rsidRPr="00B70C09" w:rsidRDefault="005E5B61" w:rsidP="001C2558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 xml:space="preserve">award, </w:t>
            </w:r>
            <w:r w:rsidR="001C2558">
              <w:rPr>
                <w:sz w:val="18"/>
              </w:rPr>
              <w:t>description</w:t>
            </w:r>
          </w:p>
        </w:tc>
        <w:tc>
          <w:tcPr>
            <w:tcW w:w="403" w:type="pct"/>
            <w:shd w:val="clear" w:color="auto" w:fill="auto"/>
            <w:hideMark/>
          </w:tcPr>
          <w:p w14:paraId="480CF1B0" w14:textId="77777777" w:rsidR="009C2A85" w:rsidRPr="008E198D" w:rsidRDefault="009C2A85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18</w:t>
            </w:r>
          </w:p>
        </w:tc>
      </w:tr>
      <w:tr w:rsidR="009C2A85" w:rsidRPr="00B70C09" w14:paraId="1BE22B19" w14:textId="77777777" w:rsidTr="009C2A85">
        <w:tc>
          <w:tcPr>
            <w:tcW w:w="1043" w:type="pct"/>
            <w:shd w:val="clear" w:color="auto" w:fill="auto"/>
            <w:hideMark/>
          </w:tcPr>
          <w:p w14:paraId="39051CD4" w14:textId="77777777" w:rsidR="009C2A85" w:rsidRPr="00B70C09" w:rsidRDefault="009C2A85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8E198D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Correspondence Method</w:t>
            </w:r>
          </w:p>
        </w:tc>
        <w:tc>
          <w:tcPr>
            <w:tcW w:w="968" w:type="pct"/>
            <w:shd w:val="clear" w:color="auto" w:fill="auto"/>
          </w:tcPr>
          <w:p w14:paraId="142FCB4F" w14:textId="6031C473" w:rsidR="009C2A85" w:rsidRPr="003D7612" w:rsidRDefault="009C2A85" w:rsidP="009C2A85">
            <w:pPr>
              <w:pStyle w:val="NoSpacing"/>
              <w:rPr>
                <w:sz w:val="18"/>
              </w:rPr>
            </w:pPr>
            <w:r>
              <w:rPr>
                <w:sz w:val="18"/>
              </w:rPr>
              <w:t>corrMeth</w:t>
            </w:r>
            <w:r w:rsidR="00B7380F">
              <w:rPr>
                <w:sz w:val="18"/>
              </w:rPr>
              <w:t>ID</w:t>
            </w:r>
          </w:p>
        </w:tc>
        <w:tc>
          <w:tcPr>
            <w:tcW w:w="2586" w:type="pct"/>
            <w:shd w:val="clear" w:color="auto" w:fill="auto"/>
          </w:tcPr>
          <w:p w14:paraId="08974475" w14:textId="77777777" w:rsidR="009C2A85" w:rsidRPr="00B70C09" w:rsidRDefault="005E5B61" w:rsidP="005E5B61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method</w:t>
            </w:r>
          </w:p>
        </w:tc>
        <w:tc>
          <w:tcPr>
            <w:tcW w:w="403" w:type="pct"/>
            <w:shd w:val="clear" w:color="auto" w:fill="auto"/>
            <w:hideMark/>
          </w:tcPr>
          <w:p w14:paraId="2E29FD2B" w14:textId="77777777" w:rsidR="009C2A85" w:rsidRPr="008E198D" w:rsidRDefault="009C2A85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19</w:t>
            </w:r>
          </w:p>
        </w:tc>
      </w:tr>
      <w:tr w:rsidR="009C2A85" w:rsidRPr="00B70C09" w14:paraId="109282F2" w14:textId="77777777" w:rsidTr="009C2A85">
        <w:tc>
          <w:tcPr>
            <w:tcW w:w="1043" w:type="pct"/>
            <w:shd w:val="clear" w:color="auto" w:fill="auto"/>
            <w:hideMark/>
          </w:tcPr>
          <w:p w14:paraId="4E9C14B4" w14:textId="77777777" w:rsidR="009C2A85" w:rsidRPr="008E198D" w:rsidRDefault="009C2A85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Country</w:t>
            </w:r>
          </w:p>
        </w:tc>
        <w:tc>
          <w:tcPr>
            <w:tcW w:w="968" w:type="pct"/>
            <w:shd w:val="clear" w:color="auto" w:fill="auto"/>
          </w:tcPr>
          <w:p w14:paraId="54D32730" w14:textId="77777777" w:rsidR="009C2A85" w:rsidRPr="003D7612" w:rsidRDefault="005E5B61" w:rsidP="005E5B61">
            <w:pPr>
              <w:pStyle w:val="NoSpacing"/>
              <w:rPr>
                <w:sz w:val="18"/>
              </w:rPr>
            </w:pPr>
            <w:r w:rsidRPr="005E5B61">
              <w:rPr>
                <w:sz w:val="18"/>
              </w:rPr>
              <w:t>CountryISOCode</w:t>
            </w:r>
          </w:p>
        </w:tc>
        <w:tc>
          <w:tcPr>
            <w:tcW w:w="2586" w:type="pct"/>
            <w:shd w:val="clear" w:color="auto" w:fill="auto"/>
          </w:tcPr>
          <w:p w14:paraId="4393488F" w14:textId="77777777" w:rsidR="009C2A85" w:rsidRPr="00B70C09" w:rsidRDefault="005E5B61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name</w:t>
            </w:r>
          </w:p>
        </w:tc>
        <w:tc>
          <w:tcPr>
            <w:tcW w:w="403" w:type="pct"/>
            <w:shd w:val="clear" w:color="auto" w:fill="auto"/>
            <w:hideMark/>
          </w:tcPr>
          <w:p w14:paraId="045373EA" w14:textId="77777777" w:rsidR="009C2A85" w:rsidRDefault="009C2A85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20</w:t>
            </w:r>
          </w:p>
        </w:tc>
      </w:tr>
      <w:tr w:rsidR="009C2A85" w:rsidRPr="00B70C09" w14:paraId="603A1B48" w14:textId="77777777" w:rsidTr="009C2A85">
        <w:tc>
          <w:tcPr>
            <w:tcW w:w="1043" w:type="pct"/>
            <w:shd w:val="clear" w:color="auto" w:fill="auto"/>
            <w:hideMark/>
          </w:tcPr>
          <w:p w14:paraId="5FB63476" w14:textId="77777777" w:rsidR="009C2A85" w:rsidRPr="00B70C09" w:rsidRDefault="009C2A85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8E198D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Decision Type</w:t>
            </w:r>
          </w:p>
        </w:tc>
        <w:tc>
          <w:tcPr>
            <w:tcW w:w="968" w:type="pct"/>
            <w:shd w:val="clear" w:color="auto" w:fill="auto"/>
          </w:tcPr>
          <w:p w14:paraId="6C0775B2" w14:textId="6F3E89D1" w:rsidR="009C2A85" w:rsidRPr="00B70C09" w:rsidRDefault="005E5B61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decType</w:t>
            </w:r>
            <w:r w:rsidR="00B7380F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ID</w:t>
            </w:r>
          </w:p>
        </w:tc>
        <w:tc>
          <w:tcPr>
            <w:tcW w:w="2586" w:type="pct"/>
            <w:shd w:val="clear" w:color="auto" w:fill="auto"/>
          </w:tcPr>
          <w:p w14:paraId="753B1DE7" w14:textId="77777777" w:rsidR="009C2A85" w:rsidRPr="00B70C09" w:rsidRDefault="005E5B61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type</w:t>
            </w:r>
          </w:p>
        </w:tc>
        <w:tc>
          <w:tcPr>
            <w:tcW w:w="403" w:type="pct"/>
            <w:shd w:val="clear" w:color="auto" w:fill="auto"/>
            <w:hideMark/>
          </w:tcPr>
          <w:p w14:paraId="77F72B03" w14:textId="77777777" w:rsidR="009C2A85" w:rsidRPr="008E198D" w:rsidRDefault="009C2A85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21</w:t>
            </w:r>
          </w:p>
        </w:tc>
      </w:tr>
      <w:tr w:rsidR="009C2A85" w:rsidRPr="00B70C09" w14:paraId="09182C95" w14:textId="77777777" w:rsidTr="009C2A85">
        <w:tc>
          <w:tcPr>
            <w:tcW w:w="1043" w:type="pct"/>
            <w:shd w:val="clear" w:color="auto" w:fill="auto"/>
          </w:tcPr>
          <w:p w14:paraId="3035897A" w14:textId="77777777" w:rsidR="009C2A85" w:rsidRPr="00B70C09" w:rsidRDefault="009C2A85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Document status</w:t>
            </w:r>
          </w:p>
        </w:tc>
        <w:tc>
          <w:tcPr>
            <w:tcW w:w="968" w:type="pct"/>
            <w:shd w:val="clear" w:color="auto" w:fill="auto"/>
          </w:tcPr>
          <w:p w14:paraId="10E7CB84" w14:textId="43E494CB" w:rsidR="009C2A85" w:rsidRDefault="005E5B61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docStat</w:t>
            </w:r>
            <w:r w:rsidR="00B7380F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ID</w:t>
            </w:r>
          </w:p>
        </w:tc>
        <w:tc>
          <w:tcPr>
            <w:tcW w:w="2586" w:type="pct"/>
            <w:shd w:val="clear" w:color="auto" w:fill="auto"/>
          </w:tcPr>
          <w:p w14:paraId="2777314A" w14:textId="77777777" w:rsidR="009C2A85" w:rsidRDefault="005E5B61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status, description</w:t>
            </w:r>
          </w:p>
        </w:tc>
        <w:tc>
          <w:tcPr>
            <w:tcW w:w="403" w:type="pct"/>
            <w:shd w:val="clear" w:color="auto" w:fill="auto"/>
          </w:tcPr>
          <w:p w14:paraId="22AAAF6A" w14:textId="77777777" w:rsidR="009C2A85" w:rsidRPr="008E198D" w:rsidRDefault="009C2A85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22</w:t>
            </w:r>
          </w:p>
        </w:tc>
      </w:tr>
      <w:tr w:rsidR="009C2A85" w:rsidRPr="00B70C09" w14:paraId="5F90CB92" w14:textId="77777777" w:rsidTr="009C2A85">
        <w:tc>
          <w:tcPr>
            <w:tcW w:w="1043" w:type="pct"/>
            <w:shd w:val="clear" w:color="auto" w:fill="auto"/>
            <w:hideMark/>
          </w:tcPr>
          <w:p w14:paraId="7F731702" w14:textId="77777777" w:rsidR="009C2A85" w:rsidRPr="00B70C09" w:rsidRDefault="009C2A85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Document Type</w:t>
            </w:r>
          </w:p>
        </w:tc>
        <w:tc>
          <w:tcPr>
            <w:tcW w:w="968" w:type="pct"/>
            <w:shd w:val="clear" w:color="auto" w:fill="auto"/>
          </w:tcPr>
          <w:p w14:paraId="7D46A17B" w14:textId="623FEC61" w:rsidR="009C2A85" w:rsidRPr="00B70C09" w:rsidRDefault="005E5B61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docType</w:t>
            </w:r>
            <w:r w:rsidR="00B7380F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ID</w:t>
            </w:r>
          </w:p>
        </w:tc>
        <w:tc>
          <w:tcPr>
            <w:tcW w:w="2586" w:type="pct"/>
            <w:shd w:val="clear" w:color="auto" w:fill="auto"/>
          </w:tcPr>
          <w:p w14:paraId="19ADF255" w14:textId="77777777" w:rsidR="009C2A85" w:rsidRPr="00B70C09" w:rsidRDefault="005E5B61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type, description</w:t>
            </w:r>
          </w:p>
        </w:tc>
        <w:tc>
          <w:tcPr>
            <w:tcW w:w="403" w:type="pct"/>
            <w:shd w:val="clear" w:color="auto" w:fill="auto"/>
            <w:hideMark/>
          </w:tcPr>
          <w:p w14:paraId="41366A17" w14:textId="77777777" w:rsidR="009C2A85" w:rsidRPr="008E198D" w:rsidRDefault="009C2A85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23</w:t>
            </w:r>
          </w:p>
        </w:tc>
      </w:tr>
      <w:tr w:rsidR="009C2A85" w:rsidRPr="00B70C09" w14:paraId="1FD86B92" w14:textId="77777777" w:rsidTr="009C2A85">
        <w:tc>
          <w:tcPr>
            <w:tcW w:w="1043" w:type="pct"/>
            <w:shd w:val="clear" w:color="auto" w:fill="auto"/>
            <w:hideMark/>
          </w:tcPr>
          <w:p w14:paraId="50DE8A5D" w14:textId="77777777" w:rsidR="009C2A85" w:rsidRPr="00B70C09" w:rsidRDefault="009C2A85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Payment Method</w:t>
            </w:r>
          </w:p>
        </w:tc>
        <w:tc>
          <w:tcPr>
            <w:tcW w:w="968" w:type="pct"/>
            <w:shd w:val="clear" w:color="auto" w:fill="auto"/>
          </w:tcPr>
          <w:p w14:paraId="046EE1F6" w14:textId="6E353308" w:rsidR="009C2A85" w:rsidRPr="00B70C09" w:rsidRDefault="005E5B61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payMeth</w:t>
            </w:r>
            <w:r w:rsidR="00B7380F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ID</w:t>
            </w:r>
          </w:p>
        </w:tc>
        <w:tc>
          <w:tcPr>
            <w:tcW w:w="2586" w:type="pct"/>
            <w:shd w:val="clear" w:color="auto" w:fill="auto"/>
          </w:tcPr>
          <w:p w14:paraId="2CDF5B7B" w14:textId="77777777" w:rsidR="009C2A85" w:rsidRPr="00B70C09" w:rsidRDefault="00CC4EC3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method</w:t>
            </w:r>
          </w:p>
        </w:tc>
        <w:tc>
          <w:tcPr>
            <w:tcW w:w="403" w:type="pct"/>
            <w:shd w:val="clear" w:color="auto" w:fill="auto"/>
            <w:hideMark/>
          </w:tcPr>
          <w:p w14:paraId="0FC5519B" w14:textId="77777777" w:rsidR="009C2A85" w:rsidRPr="008E198D" w:rsidRDefault="009C2A85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24</w:t>
            </w:r>
          </w:p>
        </w:tc>
      </w:tr>
      <w:tr w:rsidR="009C2A85" w:rsidRPr="00B70C09" w14:paraId="526C2821" w14:textId="77777777" w:rsidTr="005E5B61">
        <w:trPr>
          <w:trHeight w:val="64"/>
        </w:trPr>
        <w:tc>
          <w:tcPr>
            <w:tcW w:w="1043" w:type="pct"/>
            <w:shd w:val="clear" w:color="auto" w:fill="auto"/>
            <w:hideMark/>
          </w:tcPr>
          <w:p w14:paraId="4CA385B9" w14:textId="77777777" w:rsidR="009C2A85" w:rsidRPr="00B70C09" w:rsidRDefault="009C2A85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Study Load and Location</w:t>
            </w:r>
          </w:p>
        </w:tc>
        <w:tc>
          <w:tcPr>
            <w:tcW w:w="968" w:type="pct"/>
            <w:shd w:val="clear" w:color="auto" w:fill="auto"/>
          </w:tcPr>
          <w:p w14:paraId="384DE133" w14:textId="61D3A869" w:rsidR="009C2A85" w:rsidRPr="00B70C09" w:rsidRDefault="005E5B61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loadLoc</w:t>
            </w:r>
            <w:r w:rsidR="00B7380F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ID</w:t>
            </w:r>
          </w:p>
        </w:tc>
        <w:tc>
          <w:tcPr>
            <w:tcW w:w="2586" w:type="pct"/>
            <w:shd w:val="clear" w:color="auto" w:fill="auto"/>
          </w:tcPr>
          <w:p w14:paraId="1EC536F3" w14:textId="77777777" w:rsidR="009C2A85" w:rsidRPr="00B70C09" w:rsidRDefault="00CC4EC3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loadLocation</w:t>
            </w:r>
          </w:p>
        </w:tc>
        <w:tc>
          <w:tcPr>
            <w:tcW w:w="403" w:type="pct"/>
            <w:shd w:val="clear" w:color="auto" w:fill="auto"/>
            <w:hideMark/>
          </w:tcPr>
          <w:p w14:paraId="0ED9BE74" w14:textId="77777777" w:rsidR="009C2A85" w:rsidRPr="008E198D" w:rsidRDefault="009C2A85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25</w:t>
            </w:r>
          </w:p>
        </w:tc>
      </w:tr>
      <w:tr w:rsidR="009C2A85" w:rsidRPr="00B70C09" w14:paraId="2DD61387" w14:textId="77777777" w:rsidTr="009C2A85">
        <w:tc>
          <w:tcPr>
            <w:tcW w:w="1043" w:type="pct"/>
            <w:shd w:val="clear" w:color="auto" w:fill="auto"/>
            <w:hideMark/>
          </w:tcPr>
          <w:p w14:paraId="1A4C587A" w14:textId="77777777" w:rsidR="009C2A85" w:rsidRPr="00B70C09" w:rsidRDefault="009C2A85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 w:rsidRPr="00B70C09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Visa status</w:t>
            </w:r>
          </w:p>
        </w:tc>
        <w:tc>
          <w:tcPr>
            <w:tcW w:w="968" w:type="pct"/>
            <w:shd w:val="clear" w:color="auto" w:fill="auto"/>
          </w:tcPr>
          <w:p w14:paraId="7DEAF5AA" w14:textId="1CDB3EDE" w:rsidR="009C2A85" w:rsidRPr="00B70C09" w:rsidRDefault="005E5B61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visaStat</w:t>
            </w:r>
            <w:r w:rsidR="00B7380F"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ID</w:t>
            </w:r>
          </w:p>
        </w:tc>
        <w:tc>
          <w:tcPr>
            <w:tcW w:w="2586" w:type="pct"/>
            <w:shd w:val="clear" w:color="auto" w:fill="auto"/>
          </w:tcPr>
          <w:p w14:paraId="39DF878C" w14:textId="77777777" w:rsidR="009C2A85" w:rsidRPr="00B70C09" w:rsidRDefault="00CC4EC3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status</w:t>
            </w:r>
          </w:p>
        </w:tc>
        <w:tc>
          <w:tcPr>
            <w:tcW w:w="403" w:type="pct"/>
            <w:shd w:val="clear" w:color="auto" w:fill="auto"/>
            <w:hideMark/>
          </w:tcPr>
          <w:p w14:paraId="4F5FEB63" w14:textId="77777777" w:rsidR="009C2A85" w:rsidRPr="008E198D" w:rsidRDefault="009C2A85" w:rsidP="009C2A85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20"/>
                <w:lang w:eastAsia="en-AU"/>
              </w:rPr>
            </w:pPr>
            <w:r>
              <w:rPr>
                <w:rFonts w:eastAsia="Times New Roman"/>
                <w:color w:val="000000"/>
                <w:sz w:val="18"/>
                <w:szCs w:val="20"/>
                <w:lang w:eastAsia="en-AU"/>
              </w:rPr>
              <w:t>26</w:t>
            </w:r>
          </w:p>
        </w:tc>
      </w:tr>
    </w:tbl>
    <w:p w14:paraId="08B7DE5D" w14:textId="77777777" w:rsidR="00BD3ED3" w:rsidRDefault="00433B89" w:rsidP="00433B89">
      <w:pPr>
        <w:pStyle w:val="Heading2"/>
      </w:pPr>
      <w:bookmarkStart w:id="66" w:name="_Toc387301982"/>
      <w:r>
        <w:lastRenderedPageBreak/>
        <w:t>Referential</w:t>
      </w:r>
      <w:r w:rsidR="00BD3ED3">
        <w:t xml:space="preserve"> integrity</w:t>
      </w:r>
      <w:bookmarkEnd w:id="66"/>
    </w:p>
    <w:p w14:paraId="10DA51BB" w14:textId="77777777" w:rsidR="003D3A48" w:rsidRDefault="005067C4" w:rsidP="008433D8">
      <w:pPr>
        <w:rPr>
          <w:lang w:eastAsia="en-AU"/>
        </w:rPr>
      </w:pPr>
      <w:r>
        <w:rPr>
          <w:lang w:eastAsia="en-AU"/>
        </w:rPr>
        <w:t xml:space="preserve">The primary key of each child relation </w:t>
      </w:r>
      <w:r w:rsidR="003D3A48">
        <w:rPr>
          <w:lang w:eastAsia="en-AU"/>
        </w:rPr>
        <w:t xml:space="preserve">(called </w:t>
      </w:r>
      <w:r>
        <w:rPr>
          <w:lang w:eastAsia="en-AU"/>
        </w:rPr>
        <w:t>entity name 2</w:t>
      </w:r>
      <w:r w:rsidR="003D3A48">
        <w:rPr>
          <w:lang w:eastAsia="en-AU"/>
        </w:rPr>
        <w:t xml:space="preserve">) </w:t>
      </w:r>
      <w:r w:rsidR="008433D8">
        <w:rPr>
          <w:lang w:eastAsia="en-AU"/>
        </w:rPr>
        <w:t xml:space="preserve">has </w:t>
      </w:r>
      <w:r w:rsidR="003D3A48">
        <w:rPr>
          <w:lang w:eastAsia="en-AU"/>
        </w:rPr>
        <w:t>been added to the parent relation (called entity name 1)</w:t>
      </w:r>
      <w:r w:rsidR="008433D8">
        <w:rPr>
          <w:lang w:eastAsia="en-AU"/>
        </w:rPr>
        <w:t xml:space="preserve"> in the form of a foreign</w:t>
      </w:r>
      <w:r w:rsidR="000D1F43">
        <w:rPr>
          <w:lang w:eastAsia="en-AU"/>
        </w:rPr>
        <w:t xml:space="preserve"> key</w:t>
      </w:r>
      <w:r w:rsidR="003D3A48">
        <w:rPr>
          <w:lang w:eastAsia="en-AU"/>
        </w:rPr>
        <w:t xml:space="preserve"> as specified by the entity relationship table in section 2 of the conceptual documentation and the </w:t>
      </w:r>
      <w:r w:rsidR="00BD1248">
        <w:rPr>
          <w:lang w:eastAsia="en-AU"/>
        </w:rPr>
        <w:t xml:space="preserve">entity relationship table in the above section </w:t>
      </w:r>
      <w:r w:rsidR="003D3A48">
        <w:rPr>
          <w:lang w:eastAsia="en-AU"/>
        </w:rPr>
        <w:t>4.3</w:t>
      </w:r>
      <w:r w:rsidR="00BD1248">
        <w:rPr>
          <w:lang w:eastAsia="en-AU"/>
        </w:rPr>
        <w:t>.</w:t>
      </w:r>
    </w:p>
    <w:p w14:paraId="227E3266" w14:textId="7D102FA2" w:rsidR="008433D8" w:rsidRDefault="008433D8" w:rsidP="008433D8">
      <w:pPr>
        <w:rPr>
          <w:rFonts w:eastAsia="Times New Roman"/>
          <w:color w:val="000000"/>
          <w:lang w:eastAsia="en-AU"/>
        </w:rPr>
      </w:pPr>
      <w:r w:rsidRPr="008433D8">
        <w:t>It should be noted</w:t>
      </w:r>
      <w:r>
        <w:t xml:space="preserve"> however </w:t>
      </w:r>
      <w:r w:rsidR="00E36E07">
        <w:t xml:space="preserve">that the attribute domain </w:t>
      </w:r>
      <w:r w:rsidR="00630DA9">
        <w:t>relations</w:t>
      </w:r>
      <w:r w:rsidR="00E36E07">
        <w:t xml:space="preserve"> </w:t>
      </w:r>
      <w:r w:rsidR="007F1593">
        <w:t>Identified</w:t>
      </w:r>
      <w:r w:rsidR="00E36E07">
        <w:t xml:space="preserve"> in section 4.1 that replace null-able attributes </w:t>
      </w:r>
      <w:r w:rsidR="00630DA9">
        <w:t>will add</w:t>
      </w:r>
      <w:r w:rsidR="00E36E07">
        <w:t xml:space="preserve"> </w:t>
      </w:r>
      <w:r w:rsidR="00630DA9">
        <w:t xml:space="preserve">their primary key as a </w:t>
      </w:r>
      <w:r w:rsidR="00E36E07">
        <w:t>null-able foreign keys in the parent</w:t>
      </w:r>
      <w:r w:rsidR="00630DA9">
        <w:t xml:space="preserve"> relation.</w:t>
      </w:r>
      <w:r w:rsidR="00E36E07">
        <w:t xml:space="preserve"> </w:t>
      </w:r>
      <w:r w:rsidR="006765AA">
        <w:t xml:space="preserve">More specifically </w:t>
      </w:r>
      <w:r w:rsidR="006765AA" w:rsidRPr="006765AA">
        <w:t xml:space="preserve">Award Type, </w:t>
      </w:r>
      <w:r w:rsidR="006765AA" w:rsidRPr="006765AA">
        <w:rPr>
          <w:rFonts w:eastAsia="Times New Roman"/>
          <w:color w:val="000000"/>
          <w:lang w:eastAsia="en-AU"/>
        </w:rPr>
        <w:t>Country</w:t>
      </w:r>
      <w:r w:rsidR="006765AA">
        <w:rPr>
          <w:rFonts w:eastAsia="Times New Roman"/>
          <w:color w:val="000000"/>
          <w:lang w:eastAsia="en-AU"/>
        </w:rPr>
        <w:t>,</w:t>
      </w:r>
      <w:r w:rsidR="006765AA" w:rsidRPr="006765AA">
        <w:rPr>
          <w:rFonts w:eastAsia="Times New Roman"/>
          <w:color w:val="000000"/>
          <w:lang w:eastAsia="en-AU"/>
        </w:rPr>
        <w:t xml:space="preserve"> Payment Method</w:t>
      </w:r>
      <w:r w:rsidR="006765AA">
        <w:rPr>
          <w:rFonts w:eastAsia="Times New Roman"/>
          <w:color w:val="000000"/>
          <w:lang w:eastAsia="en-AU"/>
        </w:rPr>
        <w:t xml:space="preserve"> and </w:t>
      </w:r>
      <w:r w:rsidR="006765AA" w:rsidRPr="006765AA">
        <w:rPr>
          <w:rFonts w:eastAsia="Times New Roman"/>
          <w:color w:val="000000"/>
          <w:lang w:eastAsia="en-AU"/>
        </w:rPr>
        <w:t>Study Load and Location</w:t>
      </w:r>
      <w:r w:rsidR="006765AA">
        <w:rPr>
          <w:rFonts w:eastAsia="Times New Roman"/>
          <w:color w:val="000000"/>
          <w:lang w:eastAsia="en-AU"/>
        </w:rPr>
        <w:t xml:space="preserve"> can all be null in the applicant/applicant entities because they may not be known at the time of the initial input of the entry. Similarly anything that can be potentially backed by a document will have a null document </w:t>
      </w:r>
      <w:r w:rsidR="00B7380F">
        <w:rPr>
          <w:rFonts w:eastAsia="Times New Roman"/>
          <w:color w:val="000000"/>
          <w:lang w:eastAsia="en-AU"/>
        </w:rPr>
        <w:t>ID</w:t>
      </w:r>
      <w:r w:rsidR="006765AA">
        <w:rPr>
          <w:rFonts w:eastAsia="Times New Roman"/>
          <w:color w:val="000000"/>
          <w:lang w:eastAsia="en-AU"/>
        </w:rPr>
        <w:t xml:space="preserve"> foreign key.</w:t>
      </w:r>
    </w:p>
    <w:p w14:paraId="34E32418" w14:textId="77777777" w:rsidR="00BD3ED3" w:rsidRDefault="00433B89" w:rsidP="00433B89">
      <w:pPr>
        <w:pStyle w:val="Heading2"/>
      </w:pPr>
      <w:bookmarkStart w:id="67" w:name="_Toc387301983"/>
      <w:r>
        <w:t>General</w:t>
      </w:r>
      <w:r w:rsidR="00BD3ED3">
        <w:t xml:space="preserve"> constraints.</w:t>
      </w:r>
      <w:bookmarkEnd w:id="67"/>
    </w:p>
    <w:p w14:paraId="08EC8477" w14:textId="792F0A2A" w:rsidR="0031593A" w:rsidRPr="0031593A" w:rsidRDefault="00F10C9F" w:rsidP="0031593A">
      <w:pPr>
        <w:rPr>
          <w:lang w:eastAsia="en-AU"/>
        </w:rPr>
      </w:pPr>
      <w:r>
        <w:rPr>
          <w:lang w:eastAsia="en-AU"/>
        </w:rPr>
        <w:t xml:space="preserve">Currently there are no high level constraints that will affect the </w:t>
      </w:r>
      <w:r w:rsidR="007F1593">
        <w:rPr>
          <w:lang w:eastAsia="en-AU"/>
        </w:rPr>
        <w:t>validity</w:t>
      </w:r>
      <w:r>
        <w:rPr>
          <w:lang w:eastAsia="en-AU"/>
        </w:rPr>
        <w:t xml:space="preserve"> of the logical model.</w:t>
      </w:r>
      <w:r w:rsidR="00947D88">
        <w:rPr>
          <w:lang w:eastAsia="en-AU"/>
        </w:rPr>
        <w:t xml:space="preserve"> There are however pseudo constraints </w:t>
      </w:r>
      <w:r w:rsidR="002F575B">
        <w:rPr>
          <w:lang w:eastAsia="en-AU"/>
        </w:rPr>
        <w:t>through the</w:t>
      </w:r>
      <w:r w:rsidR="00947D88">
        <w:rPr>
          <w:lang w:eastAsia="en-AU"/>
        </w:rPr>
        <w:t xml:space="preserve"> checklist </w:t>
      </w:r>
      <w:r w:rsidR="00A123BB">
        <w:rPr>
          <w:lang w:eastAsia="en-AU"/>
        </w:rPr>
        <w:t xml:space="preserve">whereby </w:t>
      </w:r>
      <w:r w:rsidR="00631C8A">
        <w:rPr>
          <w:lang w:eastAsia="en-AU"/>
        </w:rPr>
        <w:t>an</w:t>
      </w:r>
      <w:r w:rsidR="00A123BB">
        <w:rPr>
          <w:lang w:eastAsia="en-AU"/>
        </w:rPr>
        <w:t xml:space="preserve"> application cannot have </w:t>
      </w:r>
      <w:r w:rsidR="00631C8A">
        <w:rPr>
          <w:lang w:eastAsia="en-AU"/>
        </w:rPr>
        <w:t>certain</w:t>
      </w:r>
      <w:r w:rsidR="00A123BB">
        <w:rPr>
          <w:lang w:eastAsia="en-AU"/>
        </w:rPr>
        <w:t xml:space="preserve"> application </w:t>
      </w:r>
      <w:r w:rsidR="00631C8A">
        <w:rPr>
          <w:lang w:eastAsia="en-AU"/>
        </w:rPr>
        <w:t>status</w:t>
      </w:r>
      <w:r w:rsidR="00186CC8">
        <w:rPr>
          <w:lang w:eastAsia="en-AU"/>
        </w:rPr>
        <w:t>es</w:t>
      </w:r>
      <w:r w:rsidR="00631C8A">
        <w:rPr>
          <w:lang w:eastAsia="en-AU"/>
        </w:rPr>
        <w:t xml:space="preserve"> unless the corresponding </w:t>
      </w:r>
      <w:r w:rsidR="00186CC8">
        <w:rPr>
          <w:lang w:eastAsia="en-AU"/>
        </w:rPr>
        <w:t xml:space="preserve">checklist </w:t>
      </w:r>
      <w:r w:rsidR="002F575B">
        <w:rPr>
          <w:lang w:eastAsia="en-AU"/>
        </w:rPr>
        <w:t xml:space="preserve">attributes </w:t>
      </w:r>
      <w:r w:rsidR="00BB4090">
        <w:rPr>
          <w:lang w:eastAsia="en-AU"/>
        </w:rPr>
        <w:t xml:space="preserve">are true. </w:t>
      </w:r>
    </w:p>
    <w:p w14:paraId="74A2713D" w14:textId="77777777" w:rsidR="00001C59" w:rsidRDefault="00001C59" w:rsidP="00CD770B">
      <w:pPr>
        <w:pStyle w:val="Heading1"/>
        <w:numPr>
          <w:ilvl w:val="0"/>
          <w:numId w:val="5"/>
        </w:numPr>
      </w:pPr>
      <w:bookmarkStart w:id="68" w:name="_Toc387301984"/>
      <w:r w:rsidRPr="0078622E">
        <w:t>Review logical data model</w:t>
      </w:r>
      <w:r w:rsidR="002646CA">
        <w:t xml:space="preserve"> ()</w:t>
      </w:r>
      <w:bookmarkEnd w:id="68"/>
    </w:p>
    <w:p w14:paraId="16DF3137" w14:textId="77777777" w:rsidR="00AE2AA6" w:rsidRPr="00F95301" w:rsidRDefault="00AE2AA6" w:rsidP="00F95301">
      <w:r w:rsidRPr="00F95301">
        <w:t>The Logical data model will be reviewed with Paul</w:t>
      </w:r>
      <w:r w:rsidR="00C7109C">
        <w:t>,</w:t>
      </w:r>
      <w:r w:rsidRPr="00F95301">
        <w:t xml:space="preserve"> the head of the Research Higher Degree Office to ensure that I meets all their requirements and is a true (or as close to possible) representation of the data requirements as specified by the Research Higher Degree Office and the staff members who will use the database.</w:t>
      </w:r>
    </w:p>
    <w:p w14:paraId="0B6FCECB" w14:textId="77777777" w:rsidR="00001C59" w:rsidRDefault="00001C59" w:rsidP="00CD770B">
      <w:pPr>
        <w:pStyle w:val="Heading1"/>
        <w:numPr>
          <w:ilvl w:val="0"/>
          <w:numId w:val="5"/>
        </w:numPr>
      </w:pPr>
      <w:bookmarkStart w:id="69" w:name="_Toc387301985"/>
      <w:r w:rsidRPr="0078622E">
        <w:t>Check for future growth</w:t>
      </w:r>
      <w:r w:rsidR="002646CA">
        <w:t xml:space="preserve"> (</w:t>
      </w:r>
      <w:r w:rsidR="00573F4C">
        <w:t>)</w:t>
      </w:r>
      <w:bookmarkEnd w:id="69"/>
    </w:p>
    <w:p w14:paraId="5B5D03FB" w14:textId="6F5AD9D0" w:rsidR="00F95301" w:rsidRDefault="00F95301" w:rsidP="00573F4C">
      <w:r>
        <w:t xml:space="preserve">The initial setup for the database has been </w:t>
      </w:r>
      <w:r w:rsidR="007F1593">
        <w:t>considered</w:t>
      </w:r>
      <w:r>
        <w:t xml:space="preserve"> in the context of the minimal amount of i</w:t>
      </w:r>
      <w:r w:rsidR="00B810C0">
        <w:t xml:space="preserve">nformation required to define an entry for any of the strong entitles </w:t>
      </w:r>
      <w:r w:rsidR="007F1593">
        <w:t>Identified</w:t>
      </w:r>
      <w:r w:rsidR="00B810C0">
        <w:t xml:space="preserve"> in section 1 of the conceptual documentation. </w:t>
      </w:r>
      <w:r w:rsidR="00F10C9F">
        <w:t xml:space="preserve">This is primarily expressed through the choice of </w:t>
      </w:r>
      <w:r w:rsidR="00BB4090">
        <w:t xml:space="preserve">null-able attributes </w:t>
      </w:r>
      <w:r w:rsidR="005E0EC2">
        <w:t>and null-able foreign keys that is foreign keys from 0.. relationships.</w:t>
      </w:r>
    </w:p>
    <w:p w14:paraId="66467A3D" w14:textId="247E89F6" w:rsidR="005E0EC2" w:rsidRDefault="005E0EC2" w:rsidP="00573F4C">
      <w:r>
        <w:t>The entities, their relationships and the diagram itself have been considered from a growth perspective. That is, applicants will submit different applications</w:t>
      </w:r>
      <w:r w:rsidR="00155EEC">
        <w:t>,</w:t>
      </w:r>
      <w:r>
        <w:t xml:space="preserve"> their details </w:t>
      </w:r>
      <w:r w:rsidR="00155EEC">
        <w:t>may</w:t>
      </w:r>
      <w:r>
        <w:t xml:space="preserve"> change and this needs to be reflected in previous applications</w:t>
      </w:r>
      <w:r w:rsidR="00155EEC">
        <w:t>.</w:t>
      </w:r>
    </w:p>
    <w:p w14:paraId="38CC602F" w14:textId="05C0A415" w:rsidR="005E0EC2" w:rsidRDefault="00805A5C" w:rsidP="00573F4C">
      <w:r>
        <w:t>Deletions and updates …</w:t>
      </w:r>
    </w:p>
    <w:p w14:paraId="4A636922" w14:textId="77777777" w:rsidR="00805A5C" w:rsidRDefault="00805A5C" w:rsidP="00573F4C"/>
    <w:p w14:paraId="53482CED" w14:textId="77777777" w:rsidR="00001C59" w:rsidRDefault="009D1EB3" w:rsidP="00CD770B">
      <w:pPr>
        <w:pStyle w:val="Heading1"/>
        <w:numPr>
          <w:ilvl w:val="0"/>
          <w:numId w:val="5"/>
        </w:numPr>
      </w:pPr>
      <w:bookmarkStart w:id="70" w:name="_Toc387301986"/>
      <w:r>
        <w:t xml:space="preserve">Develop </w:t>
      </w:r>
      <w:r w:rsidR="00001C59" w:rsidRPr="0078622E">
        <w:t>Test Plan</w:t>
      </w:r>
      <w:bookmarkEnd w:id="70"/>
    </w:p>
    <w:p w14:paraId="12F05359" w14:textId="77777777" w:rsidR="00CD770B" w:rsidRDefault="00CD770B" w:rsidP="00CD770B">
      <w:pPr>
        <w:pStyle w:val="Heading1"/>
        <w:numPr>
          <w:ilvl w:val="0"/>
          <w:numId w:val="5"/>
        </w:numPr>
      </w:pPr>
      <w:bookmarkStart w:id="71" w:name="_Toc387301987"/>
      <w:r>
        <w:t>Section</w:t>
      </w:r>
      <w:bookmarkEnd w:id="71"/>
    </w:p>
    <w:p w14:paraId="28BA293E" w14:textId="77777777" w:rsidR="00CD770B" w:rsidRDefault="00CD770B" w:rsidP="00CD770B">
      <w:pPr>
        <w:pStyle w:val="Heading2"/>
      </w:pPr>
      <w:bookmarkStart w:id="72" w:name="_Toc387301988"/>
      <w:r>
        <w:t>Subsection</w:t>
      </w:r>
      <w:bookmarkEnd w:id="72"/>
    </w:p>
    <w:p w14:paraId="08CCF3F0" w14:textId="77777777" w:rsidR="00CD770B" w:rsidRPr="00CD770B" w:rsidRDefault="00CD770B" w:rsidP="00CD770B">
      <w:pPr>
        <w:pStyle w:val="Heading3"/>
      </w:pPr>
      <w:bookmarkStart w:id="73" w:name="_Toc387301989"/>
      <w:r w:rsidRPr="00CD770B">
        <w:t>Subsubsection</w:t>
      </w:r>
      <w:bookmarkEnd w:id="73"/>
    </w:p>
    <w:p w14:paraId="39B6EB72" w14:textId="77777777" w:rsidR="00001C59" w:rsidRDefault="00001C59" w:rsidP="00001C59">
      <w:pPr>
        <w:pStyle w:val="NoSpacing"/>
      </w:pPr>
    </w:p>
    <w:p w14:paraId="3973432A" w14:textId="77777777" w:rsidR="00001C59" w:rsidRDefault="00001C59" w:rsidP="00001C59">
      <w:pPr>
        <w:pStyle w:val="NoSpacing"/>
      </w:pPr>
      <w:r>
        <w:t>Diagram improvements</w:t>
      </w:r>
    </w:p>
    <w:p w14:paraId="15E4786E" w14:textId="77777777" w:rsidR="00001C59" w:rsidRDefault="00001C59" w:rsidP="00001C59">
      <w:pPr>
        <w:pStyle w:val="NoSpacing"/>
        <w:numPr>
          <w:ilvl w:val="0"/>
          <w:numId w:val="2"/>
        </w:numPr>
      </w:pPr>
      <w:r>
        <w:lastRenderedPageBreak/>
        <w:t>Add data types</w:t>
      </w:r>
    </w:p>
    <w:p w14:paraId="78ECC316" w14:textId="0B687087" w:rsidR="00001C59" w:rsidRDefault="00B7380F" w:rsidP="00001C59">
      <w:pPr>
        <w:pStyle w:val="NoSpacing"/>
        <w:numPr>
          <w:ilvl w:val="0"/>
          <w:numId w:val="2"/>
        </w:numPr>
      </w:pPr>
      <w:r>
        <w:t>ID</w:t>
      </w:r>
      <w:r w:rsidR="00001C59">
        <w:t xml:space="preserve"> names</w:t>
      </w:r>
    </w:p>
    <w:p w14:paraId="2E052CDD" w14:textId="77777777" w:rsidR="00001C59" w:rsidRDefault="00001C59"/>
    <w:p w14:paraId="065E7053" w14:textId="77777777" w:rsidR="00DD4DC7" w:rsidRDefault="00DD4DC7"/>
    <w:p w14:paraId="7007E562" w14:textId="5AED69AA" w:rsidR="00DD4DC7" w:rsidRDefault="00DD4DC7">
      <w:r>
        <w:t>Make GPA decimal (1,2)</w:t>
      </w:r>
    </w:p>
    <w:p w14:paraId="33518F26" w14:textId="5C1181CB" w:rsidR="00DD4DC7" w:rsidRDefault="00484960">
      <w:r>
        <w:t>Only have one primary supervisor</w:t>
      </w:r>
    </w:p>
    <w:p w14:paraId="08B67E22" w14:textId="56649FCF" w:rsidR="00484960" w:rsidRDefault="00484960">
      <w:r>
        <w:t>Publication may need date or issue no# not null</w:t>
      </w:r>
      <w:bookmarkStart w:id="74" w:name="_GoBack"/>
      <w:bookmarkEnd w:id="74"/>
    </w:p>
    <w:p w14:paraId="2AAE885B" w14:textId="77777777" w:rsidR="00DD4DC7" w:rsidRDefault="00DD4DC7"/>
    <w:sectPr w:rsidR="00DD4D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23" w:author="shorny" w:date="2014-05-04T19:58:00Z" w:initials="s">
    <w:p w14:paraId="0D419442" w14:textId="77777777" w:rsidR="00C20B5D" w:rsidRDefault="00C20B5D" w:rsidP="007777B6">
      <w:pPr>
        <w:pStyle w:val="CommentText"/>
      </w:pPr>
      <w:r>
        <w:rPr>
          <w:rStyle w:val="CommentReference"/>
        </w:rPr>
        <w:annotationRef/>
      </w:r>
      <w:r>
        <w:t>I haven’t done alternate keys yet</w:t>
      </w:r>
    </w:p>
  </w:comment>
  <w:comment w:id="26" w:author="shorny" w:date="2014-05-05T20:50:00Z" w:initials="s">
    <w:p w14:paraId="27E16E1C" w14:textId="77777777" w:rsidR="00C20B5D" w:rsidRDefault="00C20B5D" w:rsidP="007777B6">
      <w:pPr>
        <w:pStyle w:val="CommentText"/>
      </w:pPr>
      <w:r>
        <w:rPr>
          <w:rStyle w:val="CommentReference"/>
        </w:rPr>
        <w:annotationRef/>
      </w:r>
      <w:r>
        <w:t>Weak entity?</w:t>
      </w:r>
    </w:p>
  </w:comment>
  <w:comment w:id="27" w:author="shorny" w:date="2014-05-05T19:28:00Z" w:initials="s">
    <w:p w14:paraId="0E4A029D" w14:textId="77777777" w:rsidR="00C20B5D" w:rsidRDefault="00C20B5D" w:rsidP="007777B6">
      <w:pPr>
        <w:pStyle w:val="CommentText"/>
      </w:pPr>
      <w:r>
        <w:rPr>
          <w:rStyle w:val="CommentReference"/>
        </w:rPr>
        <w:annotationRef/>
      </w:r>
      <w:r>
        <w:t>TODO: review superclass / subclass relations vpuml generates automatically</w:t>
      </w:r>
    </w:p>
  </w:comment>
  <w:comment w:id="28" w:author="shorny" w:date="2014-05-05T19:57:00Z" w:initials="s">
    <w:p w14:paraId="4852FDBA" w14:textId="77777777" w:rsidR="00C20B5D" w:rsidRDefault="00C20B5D" w:rsidP="007777B6">
      <w:pPr>
        <w:pStyle w:val="CommentText"/>
      </w:pPr>
      <w:r>
        <w:rPr>
          <w:rStyle w:val="CommentReference"/>
        </w:rPr>
        <w:annotationRef/>
      </w:r>
      <w:r>
        <w:t>How to derive non-identifying relations(hip)s?</w:t>
      </w:r>
    </w:p>
  </w:comment>
  <w:comment w:id="29" w:author="shorny" w:date="2014-05-05T20:01:00Z" w:initials="s">
    <w:p w14:paraId="560D1F48" w14:textId="77777777" w:rsidR="00C20B5D" w:rsidRDefault="00C20B5D" w:rsidP="007777B6">
      <w:pPr>
        <w:pStyle w:val="CommentText"/>
      </w:pPr>
      <w:r>
        <w:rPr>
          <w:rStyle w:val="CommentReference"/>
        </w:rPr>
        <w:annotationRef/>
      </w:r>
      <w:r>
        <w:t>Do we need isPrimaryAuthor flag?</w:t>
      </w:r>
    </w:p>
  </w:comment>
  <w:comment w:id="30" w:author="shorny" w:date="2014-05-05T20:03:00Z" w:initials="s">
    <w:p w14:paraId="5075E319" w14:textId="77777777" w:rsidR="00C20B5D" w:rsidRDefault="00C20B5D" w:rsidP="007777B6">
      <w:pPr>
        <w:pStyle w:val="CommentText"/>
      </w:pPr>
      <w:r>
        <w:rPr>
          <w:rStyle w:val="CommentReference"/>
        </w:rPr>
        <w:annotationRef/>
      </w:r>
      <w:r>
        <w:t>This should be applicantId</w:t>
      </w:r>
    </w:p>
  </w:comment>
  <w:comment w:id="31" w:author="shorny" w:date="2014-05-05T20:02:00Z" w:initials="s">
    <w:p w14:paraId="55961D08" w14:textId="77777777" w:rsidR="00C20B5D" w:rsidRDefault="00C20B5D" w:rsidP="007777B6">
      <w:pPr>
        <w:pStyle w:val="CommentText"/>
      </w:pPr>
      <w:r>
        <w:rPr>
          <w:rStyle w:val="CommentReference"/>
        </w:rPr>
        <w:annotationRef/>
      </w:r>
      <w:r>
        <w:t>Discrepancy between appdocid and longer form</w:t>
      </w:r>
    </w:p>
  </w:comment>
  <w:comment w:id="34" w:author="shorny" w:date="2014-05-08T15:53:00Z" w:initials="s">
    <w:p w14:paraId="27FA6612" w14:textId="490ACE52" w:rsidR="00C20B5D" w:rsidRDefault="00C20B5D">
      <w:pPr>
        <w:pStyle w:val="CommentText"/>
      </w:pPr>
      <w:r>
        <w:rPr>
          <w:rStyle w:val="CommentReference"/>
        </w:rPr>
        <w:annotationRef/>
      </w:r>
      <w:r>
        <w:t>This is ‘applicationID’ in logical- YES</w:t>
      </w:r>
    </w:p>
  </w:comment>
  <w:comment w:id="35" w:author="csem" w:date="2014-05-08T15:57:00Z" w:initials="csem">
    <w:p w14:paraId="0824F898" w14:textId="1E912A06" w:rsidR="00C20B5D" w:rsidRDefault="00C20B5D">
      <w:pPr>
        <w:pStyle w:val="CommentText"/>
      </w:pPr>
      <w:r>
        <w:rPr>
          <w:rStyle w:val="CommentReference"/>
        </w:rPr>
        <w:annotationRef/>
      </w:r>
      <w:r>
        <w:t>Changed from 1..*</w:t>
      </w:r>
    </w:p>
  </w:comment>
  <w:comment w:id="36" w:author="shorny" w:date="2014-05-08T16:00:00Z" w:initials="s">
    <w:p w14:paraId="2422AB08" w14:textId="2860728E" w:rsidR="00C20B5D" w:rsidRDefault="00C20B5D">
      <w:pPr>
        <w:pStyle w:val="CommentText"/>
      </w:pPr>
      <w:r>
        <w:rPr>
          <w:rStyle w:val="CommentReference"/>
        </w:rPr>
        <w:annotationRef/>
      </w:r>
      <w:r>
        <w:t>Is this right? YES</w:t>
      </w:r>
    </w:p>
  </w:comment>
  <w:comment w:id="37" w:author="shorny" w:date="2014-05-08T15:58:00Z" w:initials="s">
    <w:p w14:paraId="2FC8A699" w14:textId="79B6A070" w:rsidR="00C20B5D" w:rsidRDefault="00C20B5D">
      <w:pPr>
        <w:pStyle w:val="CommentText"/>
      </w:pPr>
      <w:r>
        <w:rPr>
          <w:rStyle w:val="CommentReference"/>
        </w:rPr>
        <w:annotationRef/>
      </w:r>
      <w:r>
        <w:t>This is ApplicationID in conceptual YES</w:t>
      </w:r>
    </w:p>
  </w:comment>
  <w:comment w:id="38" w:author="shorny" w:date="2014-05-08T09:02:00Z" w:initials="s">
    <w:p w14:paraId="6BABD23F" w14:textId="68853992" w:rsidR="00C20B5D" w:rsidRDefault="00C20B5D">
      <w:pPr>
        <w:pStyle w:val="CommentText"/>
      </w:pPr>
      <w:r>
        <w:rPr>
          <w:rStyle w:val="CommentReference"/>
        </w:rPr>
        <w:annotationRef/>
      </w:r>
      <w:r>
        <w:t>Shouldn’t this be 0..*?</w:t>
      </w:r>
    </w:p>
  </w:comment>
  <w:comment w:id="40" w:author="shorny" w:date="2014-05-08T15:59:00Z" w:initials="s">
    <w:p w14:paraId="205D3D74" w14:textId="6E35D182" w:rsidR="00C20B5D" w:rsidRDefault="00C20B5D" w:rsidP="00305577">
      <w:pPr>
        <w:pStyle w:val="CommentText"/>
      </w:pPr>
      <w:r>
        <w:rPr>
          <w:rStyle w:val="CommentReference"/>
        </w:rPr>
        <w:annotationRef/>
      </w:r>
      <w:r>
        <w:t>Is this right? YES</w:t>
      </w:r>
    </w:p>
  </w:comment>
  <w:comment w:id="41" w:author="shorny" w:date="2014-05-08T09:46:00Z" w:initials="s">
    <w:p w14:paraId="340B5D3A" w14:textId="77777777" w:rsidR="00C20B5D" w:rsidRDefault="00C20B5D" w:rsidP="00305577">
      <w:pPr>
        <w:pStyle w:val="CommentText"/>
      </w:pPr>
      <w:r>
        <w:rPr>
          <w:rStyle w:val="CommentReference"/>
        </w:rPr>
        <w:annotationRef/>
      </w:r>
      <w:r>
        <w:t>This is ApplicationID in conceptual</w:t>
      </w:r>
    </w:p>
  </w:comment>
  <w:comment w:id="42" w:author="shorny" w:date="2014-05-08T09:46:00Z" w:initials="s">
    <w:p w14:paraId="3304403E" w14:textId="77777777" w:rsidR="00C20B5D" w:rsidRDefault="00C20B5D" w:rsidP="00305577">
      <w:pPr>
        <w:pStyle w:val="CommentText"/>
      </w:pPr>
      <w:r>
        <w:rPr>
          <w:rStyle w:val="CommentReference"/>
        </w:rPr>
        <w:annotationRef/>
      </w:r>
      <w:r>
        <w:t>Shouldn’t this be 0..*?</w:t>
      </w:r>
    </w:p>
  </w:comment>
  <w:comment w:id="44" w:author="shorny" w:date="2014-05-08T16:04:00Z" w:initials="s">
    <w:p w14:paraId="6778EE8C" w14:textId="76AE091C" w:rsidR="00C20B5D" w:rsidRDefault="00C20B5D">
      <w:pPr>
        <w:pStyle w:val="CommentText"/>
      </w:pPr>
      <w:r>
        <w:rPr>
          <w:rStyle w:val="CommentReference"/>
        </w:rPr>
        <w:annotationRef/>
      </w:r>
      <w:r>
        <w:t>According to connolly, we should roll checklist and application into one, pg 494 17.1.4.a</w:t>
      </w:r>
      <w:r w:rsidR="003E21D4">
        <w:t xml:space="preserve"> … I know </w:t>
      </w:r>
    </w:p>
  </w:comment>
  <w:comment w:id="45" w:author="shorny" w:date="2014-05-07T20:14:00Z" w:initials="s">
    <w:p w14:paraId="5B59D1BA" w14:textId="4BC35A43" w:rsidR="00C20B5D" w:rsidRDefault="00C20B5D">
      <w:pPr>
        <w:pStyle w:val="CommentText"/>
      </w:pPr>
      <w:r>
        <w:rPr>
          <w:rStyle w:val="CommentReference"/>
        </w:rPr>
        <w:annotationRef/>
      </w:r>
      <w:r>
        <w:t>As above for application and referee</w:t>
      </w:r>
    </w:p>
  </w:comment>
  <w:comment w:id="47" w:author="shorny" w:date="2014-05-08T16:05:00Z" w:initials="s">
    <w:p w14:paraId="3291B7D6" w14:textId="5EAC4FD2" w:rsidR="00C20B5D" w:rsidRDefault="00C20B5D">
      <w:pPr>
        <w:pStyle w:val="CommentText"/>
      </w:pPr>
      <w:r>
        <w:rPr>
          <w:rStyle w:val="CommentReference"/>
        </w:rPr>
        <w:annotationRef/>
      </w:r>
      <w:r>
        <w:t>This isn’t reflected in diagrams – is the multiplicity inverted?</w:t>
      </w:r>
      <w:r w:rsidR="00B25E86">
        <w:t xml:space="preserve"> No?</w:t>
      </w:r>
    </w:p>
  </w:comment>
  <w:comment w:id="56" w:author="shorny" w:date="2014-05-08T07:12:00Z" w:initials="s">
    <w:p w14:paraId="12353A12" w14:textId="32ED50A4" w:rsidR="00C20B5D" w:rsidRDefault="00C20B5D">
      <w:pPr>
        <w:pStyle w:val="CommentText"/>
      </w:pPr>
      <w:r>
        <w:rPr>
          <w:rStyle w:val="CommentReference"/>
        </w:rPr>
        <w:annotationRef/>
      </w:r>
      <w:r>
        <w:t>Method not unique?</w:t>
      </w:r>
    </w:p>
  </w:comment>
  <w:comment w:id="55" w:author="shorny" w:date="2014-05-08T07:36:00Z" w:initials="s">
    <w:p w14:paraId="4278E222" w14:textId="343A9042" w:rsidR="00C20B5D" w:rsidRDefault="00C20B5D">
      <w:pPr>
        <w:pStyle w:val="CommentText"/>
      </w:pPr>
      <w:r>
        <w:rPr>
          <w:rStyle w:val="CommentReference"/>
        </w:rPr>
        <w:annotationRef/>
      </w:r>
      <w:r>
        <w:t>Should add a separate section for these domain value relations and explain their different handling</w:t>
      </w:r>
    </w:p>
  </w:comment>
  <w:comment w:id="57" w:author="shorny" w:date="2014-05-08T07:15:00Z" w:initials="s">
    <w:p w14:paraId="6C9107BE" w14:textId="50E90FD3" w:rsidR="00C20B5D" w:rsidRDefault="00C20B5D">
      <w:pPr>
        <w:pStyle w:val="CommentText"/>
      </w:pPr>
      <w:r>
        <w:rPr>
          <w:rStyle w:val="CommentReference"/>
        </w:rPr>
        <w:annotationRef/>
      </w:r>
      <w:r>
        <w:t>Status not unique?</w:t>
      </w:r>
    </w:p>
  </w:comment>
  <w:comment w:id="58" w:author="shorny" w:date="2014-05-08T07:17:00Z" w:initials="s">
    <w:p w14:paraId="400E0A60" w14:textId="339EA324" w:rsidR="00C20B5D" w:rsidRDefault="00C20B5D">
      <w:pPr>
        <w:pStyle w:val="CommentText"/>
      </w:pPr>
      <w:r>
        <w:rPr>
          <w:rStyle w:val="CommentReference"/>
        </w:rPr>
        <w:annotationRef/>
      </w:r>
      <w:r>
        <w:t>Method not unique?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D419442" w15:done="0"/>
  <w15:commentEx w15:paraId="27E16E1C" w15:done="0"/>
  <w15:commentEx w15:paraId="0E4A029D" w15:done="0"/>
  <w15:commentEx w15:paraId="4852FDBA" w15:done="0"/>
  <w15:commentEx w15:paraId="560D1F48" w15:done="0"/>
  <w15:commentEx w15:paraId="5075E319" w15:done="0"/>
  <w15:commentEx w15:paraId="55961D08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Roman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37445"/>
    <w:multiLevelType w:val="hybridMultilevel"/>
    <w:tmpl w:val="A2680F7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F17EA1"/>
    <w:multiLevelType w:val="multilevel"/>
    <w:tmpl w:val="74C8A266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0DF706B"/>
    <w:multiLevelType w:val="hybridMultilevel"/>
    <w:tmpl w:val="0F64D0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1A12AC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A6557CA"/>
    <w:multiLevelType w:val="multilevel"/>
    <w:tmpl w:val="923CAE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625368E7"/>
    <w:multiLevelType w:val="multilevel"/>
    <w:tmpl w:val="D5EA043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95" w:hanging="435"/>
      </w:pPr>
      <w:rPr>
        <w:rFonts w:hint="default"/>
        <w:sz w:val="24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>
    <w:nsid w:val="658859C1"/>
    <w:multiLevelType w:val="hybridMultilevel"/>
    <w:tmpl w:val="2F567A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79F0A07"/>
    <w:multiLevelType w:val="hybridMultilevel"/>
    <w:tmpl w:val="088C520E"/>
    <w:lvl w:ilvl="0" w:tplc="0C090017">
      <w:start w:val="1"/>
      <w:numFmt w:val="lowerLetter"/>
      <w:lvlText w:val="%1)"/>
      <w:lvlJc w:val="left"/>
      <w:pPr>
        <w:ind w:left="360" w:hanging="360"/>
      </w:pPr>
    </w:lvl>
    <w:lvl w:ilvl="1" w:tplc="0C090019">
      <w:start w:val="1"/>
      <w:numFmt w:val="lowerLetter"/>
      <w:lvlText w:val="%2."/>
      <w:lvlJc w:val="left"/>
      <w:pPr>
        <w:ind w:left="1080" w:hanging="360"/>
      </w:pPr>
    </w:lvl>
    <w:lvl w:ilvl="2" w:tplc="0C09001B">
      <w:start w:val="1"/>
      <w:numFmt w:val="lowerRoman"/>
      <w:lvlText w:val="%3."/>
      <w:lvlJc w:val="right"/>
      <w:pPr>
        <w:ind w:left="1800" w:hanging="180"/>
      </w:pPr>
    </w:lvl>
    <w:lvl w:ilvl="3" w:tplc="0C09000F">
      <w:start w:val="1"/>
      <w:numFmt w:val="decimal"/>
      <w:lvlText w:val="%4."/>
      <w:lvlJc w:val="left"/>
      <w:pPr>
        <w:ind w:left="2520" w:hanging="360"/>
      </w:pPr>
    </w:lvl>
    <w:lvl w:ilvl="4" w:tplc="0C090019">
      <w:start w:val="1"/>
      <w:numFmt w:val="lowerLetter"/>
      <w:lvlText w:val="%5."/>
      <w:lvlJc w:val="left"/>
      <w:pPr>
        <w:ind w:left="3240" w:hanging="360"/>
      </w:pPr>
    </w:lvl>
    <w:lvl w:ilvl="5" w:tplc="0C09001B">
      <w:start w:val="1"/>
      <w:numFmt w:val="lowerRoman"/>
      <w:lvlText w:val="%6."/>
      <w:lvlJc w:val="right"/>
      <w:pPr>
        <w:ind w:left="3960" w:hanging="180"/>
      </w:pPr>
    </w:lvl>
    <w:lvl w:ilvl="6" w:tplc="0C09000F">
      <w:start w:val="1"/>
      <w:numFmt w:val="decimal"/>
      <w:lvlText w:val="%7."/>
      <w:lvlJc w:val="left"/>
      <w:pPr>
        <w:ind w:left="4680" w:hanging="360"/>
      </w:pPr>
    </w:lvl>
    <w:lvl w:ilvl="7" w:tplc="0C090019">
      <w:start w:val="1"/>
      <w:numFmt w:val="lowerLetter"/>
      <w:lvlText w:val="%8."/>
      <w:lvlJc w:val="left"/>
      <w:pPr>
        <w:ind w:left="5400" w:hanging="360"/>
      </w:pPr>
    </w:lvl>
    <w:lvl w:ilvl="8" w:tplc="0C09001B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0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1C59"/>
    <w:rsid w:val="00001C59"/>
    <w:rsid w:val="00031BE3"/>
    <w:rsid w:val="00034D8F"/>
    <w:rsid w:val="0004116B"/>
    <w:rsid w:val="00044B0B"/>
    <w:rsid w:val="000550F6"/>
    <w:rsid w:val="000573BA"/>
    <w:rsid w:val="000642E5"/>
    <w:rsid w:val="0006572F"/>
    <w:rsid w:val="00076E8F"/>
    <w:rsid w:val="000A230F"/>
    <w:rsid w:val="000A38F1"/>
    <w:rsid w:val="000B35F6"/>
    <w:rsid w:val="000D154F"/>
    <w:rsid w:val="000D1C3E"/>
    <w:rsid w:val="000D1F43"/>
    <w:rsid w:val="000D705E"/>
    <w:rsid w:val="000D783D"/>
    <w:rsid w:val="000D7B04"/>
    <w:rsid w:val="000E43DD"/>
    <w:rsid w:val="000F1254"/>
    <w:rsid w:val="000F3411"/>
    <w:rsid w:val="000F39C4"/>
    <w:rsid w:val="000F4FF8"/>
    <w:rsid w:val="000F6C20"/>
    <w:rsid w:val="001069DB"/>
    <w:rsid w:val="0012074A"/>
    <w:rsid w:val="00124428"/>
    <w:rsid w:val="001320AF"/>
    <w:rsid w:val="00137072"/>
    <w:rsid w:val="0014717F"/>
    <w:rsid w:val="00154E8C"/>
    <w:rsid w:val="00155EEC"/>
    <w:rsid w:val="00156C0D"/>
    <w:rsid w:val="001570A0"/>
    <w:rsid w:val="00160BEF"/>
    <w:rsid w:val="00165086"/>
    <w:rsid w:val="00167995"/>
    <w:rsid w:val="00186CC8"/>
    <w:rsid w:val="00194C86"/>
    <w:rsid w:val="001A30E6"/>
    <w:rsid w:val="001B79B6"/>
    <w:rsid w:val="001C2558"/>
    <w:rsid w:val="001E7DC4"/>
    <w:rsid w:val="001F5F1E"/>
    <w:rsid w:val="0020395B"/>
    <w:rsid w:val="0021739B"/>
    <w:rsid w:val="00237810"/>
    <w:rsid w:val="00243A27"/>
    <w:rsid w:val="002503C4"/>
    <w:rsid w:val="00251BA3"/>
    <w:rsid w:val="00261290"/>
    <w:rsid w:val="00262EC3"/>
    <w:rsid w:val="00263BDB"/>
    <w:rsid w:val="00263DE9"/>
    <w:rsid w:val="002646CA"/>
    <w:rsid w:val="002712B3"/>
    <w:rsid w:val="002720D0"/>
    <w:rsid w:val="002774AB"/>
    <w:rsid w:val="00284062"/>
    <w:rsid w:val="002B14E4"/>
    <w:rsid w:val="002C2933"/>
    <w:rsid w:val="002C6F57"/>
    <w:rsid w:val="002D10CA"/>
    <w:rsid w:val="002D29AC"/>
    <w:rsid w:val="002E0192"/>
    <w:rsid w:val="002F3CAF"/>
    <w:rsid w:val="002F444D"/>
    <w:rsid w:val="002F575B"/>
    <w:rsid w:val="00305577"/>
    <w:rsid w:val="003102C5"/>
    <w:rsid w:val="00314BF1"/>
    <w:rsid w:val="0031593A"/>
    <w:rsid w:val="00317EBD"/>
    <w:rsid w:val="003406B9"/>
    <w:rsid w:val="00347130"/>
    <w:rsid w:val="00353C2F"/>
    <w:rsid w:val="00354932"/>
    <w:rsid w:val="003557AF"/>
    <w:rsid w:val="00355D8D"/>
    <w:rsid w:val="00357005"/>
    <w:rsid w:val="0036384A"/>
    <w:rsid w:val="00365FFC"/>
    <w:rsid w:val="00377A7C"/>
    <w:rsid w:val="00383FD3"/>
    <w:rsid w:val="00391424"/>
    <w:rsid w:val="0039332B"/>
    <w:rsid w:val="003A327C"/>
    <w:rsid w:val="003B6B95"/>
    <w:rsid w:val="003D0FAF"/>
    <w:rsid w:val="003D3A48"/>
    <w:rsid w:val="003E21D4"/>
    <w:rsid w:val="003E3202"/>
    <w:rsid w:val="003F29D8"/>
    <w:rsid w:val="004152FC"/>
    <w:rsid w:val="0042006B"/>
    <w:rsid w:val="00433B89"/>
    <w:rsid w:val="004502F0"/>
    <w:rsid w:val="00453B7F"/>
    <w:rsid w:val="0046461C"/>
    <w:rsid w:val="00473F0C"/>
    <w:rsid w:val="00475203"/>
    <w:rsid w:val="00476015"/>
    <w:rsid w:val="00484960"/>
    <w:rsid w:val="004A14C0"/>
    <w:rsid w:val="004A2271"/>
    <w:rsid w:val="004C36D8"/>
    <w:rsid w:val="004C50CE"/>
    <w:rsid w:val="004D7793"/>
    <w:rsid w:val="004E2AE1"/>
    <w:rsid w:val="004E3DD1"/>
    <w:rsid w:val="004F21B4"/>
    <w:rsid w:val="00504D6D"/>
    <w:rsid w:val="005067C4"/>
    <w:rsid w:val="00513B69"/>
    <w:rsid w:val="00515BB3"/>
    <w:rsid w:val="00522435"/>
    <w:rsid w:val="00544AB5"/>
    <w:rsid w:val="00573F4C"/>
    <w:rsid w:val="00582B49"/>
    <w:rsid w:val="00591727"/>
    <w:rsid w:val="005B3DEF"/>
    <w:rsid w:val="005D7CDA"/>
    <w:rsid w:val="005E0EC2"/>
    <w:rsid w:val="005E5B61"/>
    <w:rsid w:val="005F538B"/>
    <w:rsid w:val="005F5B57"/>
    <w:rsid w:val="005F5E83"/>
    <w:rsid w:val="0060263C"/>
    <w:rsid w:val="00603893"/>
    <w:rsid w:val="00617FFB"/>
    <w:rsid w:val="00621D14"/>
    <w:rsid w:val="00630DA9"/>
    <w:rsid w:val="00631C8A"/>
    <w:rsid w:val="00641C36"/>
    <w:rsid w:val="006462A9"/>
    <w:rsid w:val="00654651"/>
    <w:rsid w:val="00662406"/>
    <w:rsid w:val="0066258A"/>
    <w:rsid w:val="0067086B"/>
    <w:rsid w:val="006765AA"/>
    <w:rsid w:val="006804DD"/>
    <w:rsid w:val="00684859"/>
    <w:rsid w:val="00692FD7"/>
    <w:rsid w:val="00695DE4"/>
    <w:rsid w:val="006B7637"/>
    <w:rsid w:val="006C1F59"/>
    <w:rsid w:val="006E0501"/>
    <w:rsid w:val="006E0DA8"/>
    <w:rsid w:val="006E4E8F"/>
    <w:rsid w:val="006F3714"/>
    <w:rsid w:val="006F4642"/>
    <w:rsid w:val="006F4DBD"/>
    <w:rsid w:val="00701D8B"/>
    <w:rsid w:val="00704D8E"/>
    <w:rsid w:val="007069C7"/>
    <w:rsid w:val="00706FFC"/>
    <w:rsid w:val="00712A47"/>
    <w:rsid w:val="00735586"/>
    <w:rsid w:val="007405EA"/>
    <w:rsid w:val="00746B6E"/>
    <w:rsid w:val="00765600"/>
    <w:rsid w:val="007669CF"/>
    <w:rsid w:val="007777B6"/>
    <w:rsid w:val="0078622E"/>
    <w:rsid w:val="007A0C70"/>
    <w:rsid w:val="007B2FE0"/>
    <w:rsid w:val="007E7266"/>
    <w:rsid w:val="007F1593"/>
    <w:rsid w:val="00805A5C"/>
    <w:rsid w:val="00811178"/>
    <w:rsid w:val="008122CC"/>
    <w:rsid w:val="00814B3F"/>
    <w:rsid w:val="008433D8"/>
    <w:rsid w:val="008439C4"/>
    <w:rsid w:val="00851DEB"/>
    <w:rsid w:val="008537AA"/>
    <w:rsid w:val="00862000"/>
    <w:rsid w:val="00890183"/>
    <w:rsid w:val="00897527"/>
    <w:rsid w:val="008A6B1E"/>
    <w:rsid w:val="008C28ED"/>
    <w:rsid w:val="008C2F0E"/>
    <w:rsid w:val="008C4988"/>
    <w:rsid w:val="008D084E"/>
    <w:rsid w:val="008D1958"/>
    <w:rsid w:val="008D4434"/>
    <w:rsid w:val="008E198D"/>
    <w:rsid w:val="008F42B9"/>
    <w:rsid w:val="00906BA8"/>
    <w:rsid w:val="00914938"/>
    <w:rsid w:val="00935890"/>
    <w:rsid w:val="009411F0"/>
    <w:rsid w:val="00947D88"/>
    <w:rsid w:val="00954CA8"/>
    <w:rsid w:val="00984EDC"/>
    <w:rsid w:val="00987FCD"/>
    <w:rsid w:val="0099511A"/>
    <w:rsid w:val="00997265"/>
    <w:rsid w:val="009B3982"/>
    <w:rsid w:val="009C2A85"/>
    <w:rsid w:val="009D1EB3"/>
    <w:rsid w:val="009D3ED7"/>
    <w:rsid w:val="009F55CC"/>
    <w:rsid w:val="00A123BB"/>
    <w:rsid w:val="00A22E2C"/>
    <w:rsid w:val="00A44518"/>
    <w:rsid w:val="00A5054F"/>
    <w:rsid w:val="00A52D58"/>
    <w:rsid w:val="00A578CE"/>
    <w:rsid w:val="00A63F85"/>
    <w:rsid w:val="00A7326B"/>
    <w:rsid w:val="00A764D9"/>
    <w:rsid w:val="00A80F02"/>
    <w:rsid w:val="00AA440D"/>
    <w:rsid w:val="00AB48ED"/>
    <w:rsid w:val="00AC4380"/>
    <w:rsid w:val="00AD54F4"/>
    <w:rsid w:val="00AE2AA6"/>
    <w:rsid w:val="00B25E86"/>
    <w:rsid w:val="00B3067F"/>
    <w:rsid w:val="00B54B0D"/>
    <w:rsid w:val="00B70618"/>
    <w:rsid w:val="00B71DE2"/>
    <w:rsid w:val="00B7380F"/>
    <w:rsid w:val="00B80D69"/>
    <w:rsid w:val="00B810C0"/>
    <w:rsid w:val="00BA31B4"/>
    <w:rsid w:val="00BA5880"/>
    <w:rsid w:val="00BB2DB1"/>
    <w:rsid w:val="00BB4090"/>
    <w:rsid w:val="00BB4104"/>
    <w:rsid w:val="00BD1248"/>
    <w:rsid w:val="00BD28DD"/>
    <w:rsid w:val="00BD3ED3"/>
    <w:rsid w:val="00BD6FB6"/>
    <w:rsid w:val="00BF4F12"/>
    <w:rsid w:val="00C0783D"/>
    <w:rsid w:val="00C174DD"/>
    <w:rsid w:val="00C20B5D"/>
    <w:rsid w:val="00C328EA"/>
    <w:rsid w:val="00C35239"/>
    <w:rsid w:val="00C4105D"/>
    <w:rsid w:val="00C47770"/>
    <w:rsid w:val="00C47D5D"/>
    <w:rsid w:val="00C5349B"/>
    <w:rsid w:val="00C53733"/>
    <w:rsid w:val="00C55DBD"/>
    <w:rsid w:val="00C55EA9"/>
    <w:rsid w:val="00C60E93"/>
    <w:rsid w:val="00C706EE"/>
    <w:rsid w:val="00C7109C"/>
    <w:rsid w:val="00C80152"/>
    <w:rsid w:val="00C823C1"/>
    <w:rsid w:val="00C87209"/>
    <w:rsid w:val="00C93998"/>
    <w:rsid w:val="00CA0A8B"/>
    <w:rsid w:val="00CA5EE2"/>
    <w:rsid w:val="00CB04DF"/>
    <w:rsid w:val="00CC2254"/>
    <w:rsid w:val="00CC4EC3"/>
    <w:rsid w:val="00CC7600"/>
    <w:rsid w:val="00CD0F76"/>
    <w:rsid w:val="00CD1337"/>
    <w:rsid w:val="00CD1BA6"/>
    <w:rsid w:val="00CD5293"/>
    <w:rsid w:val="00CD706D"/>
    <w:rsid w:val="00CD770B"/>
    <w:rsid w:val="00CE1355"/>
    <w:rsid w:val="00CE581E"/>
    <w:rsid w:val="00CF38D9"/>
    <w:rsid w:val="00D02E22"/>
    <w:rsid w:val="00D124DA"/>
    <w:rsid w:val="00D20CBD"/>
    <w:rsid w:val="00D319C1"/>
    <w:rsid w:val="00D50B6D"/>
    <w:rsid w:val="00D56BE1"/>
    <w:rsid w:val="00D92135"/>
    <w:rsid w:val="00DB751C"/>
    <w:rsid w:val="00DD4DC7"/>
    <w:rsid w:val="00DE3F42"/>
    <w:rsid w:val="00DE6B4E"/>
    <w:rsid w:val="00DF295A"/>
    <w:rsid w:val="00DF5FC5"/>
    <w:rsid w:val="00E07475"/>
    <w:rsid w:val="00E21A12"/>
    <w:rsid w:val="00E21C08"/>
    <w:rsid w:val="00E22D0C"/>
    <w:rsid w:val="00E36E07"/>
    <w:rsid w:val="00E44492"/>
    <w:rsid w:val="00E53FA9"/>
    <w:rsid w:val="00E60B91"/>
    <w:rsid w:val="00E60DFF"/>
    <w:rsid w:val="00E75383"/>
    <w:rsid w:val="00E817BC"/>
    <w:rsid w:val="00E862BC"/>
    <w:rsid w:val="00E92288"/>
    <w:rsid w:val="00EA3CD6"/>
    <w:rsid w:val="00EC14AD"/>
    <w:rsid w:val="00EC6008"/>
    <w:rsid w:val="00EE0E3A"/>
    <w:rsid w:val="00EE56A5"/>
    <w:rsid w:val="00EF690F"/>
    <w:rsid w:val="00F02AEB"/>
    <w:rsid w:val="00F057DF"/>
    <w:rsid w:val="00F10C9F"/>
    <w:rsid w:val="00F15DE5"/>
    <w:rsid w:val="00F2350C"/>
    <w:rsid w:val="00F25FF5"/>
    <w:rsid w:val="00F3338A"/>
    <w:rsid w:val="00F375AE"/>
    <w:rsid w:val="00F4752E"/>
    <w:rsid w:val="00F55A3E"/>
    <w:rsid w:val="00F72582"/>
    <w:rsid w:val="00F95301"/>
    <w:rsid w:val="00FB725A"/>
    <w:rsid w:val="00FD3068"/>
    <w:rsid w:val="00FD3919"/>
    <w:rsid w:val="00FE73E9"/>
    <w:rsid w:val="00FF2F63"/>
    <w:rsid w:val="00FF3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9D586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22E"/>
    <w:pPr>
      <w:keepNext/>
      <w:numPr>
        <w:numId w:val="4"/>
      </w:numPr>
      <w:spacing w:before="240" w:after="60" w:line="259" w:lineRule="auto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770B"/>
    <w:pPr>
      <w:keepNext/>
      <w:numPr>
        <w:ilvl w:val="1"/>
        <w:numId w:val="5"/>
      </w:numPr>
      <w:spacing w:before="120" w:after="60" w:line="259" w:lineRule="auto"/>
      <w:outlineLvl w:val="1"/>
    </w:pPr>
    <w:rPr>
      <w:rFonts w:ascii="Calibri Light" w:eastAsia="Times New Roman" w:hAnsi="Calibri Light" w:cs="Times New Roman"/>
      <w:b/>
      <w:bCs/>
      <w:iCs/>
      <w:sz w:val="24"/>
      <w:szCs w:val="28"/>
      <w:lang w:eastAsia="en-AU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CD770B"/>
    <w:pPr>
      <w:numPr>
        <w:ilvl w:val="2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C59"/>
    <w:pPr>
      <w:ind w:left="720"/>
      <w:contextualSpacing/>
    </w:pPr>
  </w:style>
  <w:style w:type="paragraph" w:styleId="NoSpacing">
    <w:name w:val="No Spacing"/>
    <w:uiPriority w:val="1"/>
    <w:qFormat/>
    <w:rsid w:val="00001C59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92FD7"/>
    <w:pPr>
      <w:spacing w:before="240" w:after="60" w:line="259" w:lineRule="auto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2FD7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FD7"/>
    <w:pPr>
      <w:spacing w:after="60" w:line="259" w:lineRule="auto"/>
      <w:jc w:val="center"/>
      <w:outlineLvl w:val="1"/>
    </w:pPr>
    <w:rPr>
      <w:rFonts w:ascii="Calibri Light" w:eastAsia="Times New Roman" w:hAnsi="Calibri Light" w:cs="Times New Roman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2FD7"/>
    <w:rPr>
      <w:rFonts w:ascii="Calibri Light" w:eastAsia="Times New Roman" w:hAnsi="Calibri Light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8622E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770B"/>
    <w:rPr>
      <w:rFonts w:ascii="Calibri Light" w:eastAsia="Times New Roman" w:hAnsi="Calibri Light" w:cs="Times New Roman"/>
      <w:b/>
      <w:bCs/>
      <w:iCs/>
      <w:sz w:val="24"/>
      <w:szCs w:val="28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CD770B"/>
    <w:rPr>
      <w:rFonts w:ascii="Calibri Light" w:eastAsia="Times New Roman" w:hAnsi="Calibri Light" w:cs="Times New Roman"/>
      <w:b/>
      <w:bCs/>
      <w:iCs/>
      <w:sz w:val="24"/>
      <w:szCs w:val="28"/>
      <w:lang w:eastAsia="en-A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1290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612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129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6129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6129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2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777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7777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77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77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5A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5A3E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22E"/>
    <w:pPr>
      <w:keepNext/>
      <w:numPr>
        <w:numId w:val="4"/>
      </w:numPr>
      <w:spacing w:before="240" w:after="60" w:line="259" w:lineRule="auto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D770B"/>
    <w:pPr>
      <w:keepNext/>
      <w:numPr>
        <w:ilvl w:val="1"/>
        <w:numId w:val="5"/>
      </w:numPr>
      <w:spacing w:before="120" w:after="60" w:line="259" w:lineRule="auto"/>
      <w:outlineLvl w:val="1"/>
    </w:pPr>
    <w:rPr>
      <w:rFonts w:ascii="Calibri Light" w:eastAsia="Times New Roman" w:hAnsi="Calibri Light" w:cs="Times New Roman"/>
      <w:b/>
      <w:bCs/>
      <w:iCs/>
      <w:sz w:val="24"/>
      <w:szCs w:val="28"/>
      <w:lang w:eastAsia="en-AU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CD770B"/>
    <w:pPr>
      <w:numPr>
        <w:ilvl w:val="2"/>
      </w:num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1C59"/>
    <w:pPr>
      <w:ind w:left="720"/>
      <w:contextualSpacing/>
    </w:pPr>
  </w:style>
  <w:style w:type="paragraph" w:styleId="NoSpacing">
    <w:name w:val="No Spacing"/>
    <w:uiPriority w:val="1"/>
    <w:qFormat/>
    <w:rsid w:val="00001C59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692FD7"/>
    <w:pPr>
      <w:spacing w:before="240" w:after="60" w:line="259" w:lineRule="auto"/>
      <w:jc w:val="center"/>
      <w:outlineLvl w:val="0"/>
    </w:pPr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692FD7"/>
    <w:rPr>
      <w:rFonts w:ascii="Calibri Light" w:eastAsia="Times New Roman" w:hAnsi="Calibri Light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92FD7"/>
    <w:pPr>
      <w:spacing w:after="60" w:line="259" w:lineRule="auto"/>
      <w:jc w:val="center"/>
      <w:outlineLvl w:val="1"/>
    </w:pPr>
    <w:rPr>
      <w:rFonts w:ascii="Calibri Light" w:eastAsia="Times New Roman" w:hAnsi="Calibri Light" w:cs="Times New Roman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92FD7"/>
    <w:rPr>
      <w:rFonts w:ascii="Calibri Light" w:eastAsia="Times New Roman" w:hAnsi="Calibri Light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8622E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CD770B"/>
    <w:rPr>
      <w:rFonts w:ascii="Calibri Light" w:eastAsia="Times New Roman" w:hAnsi="Calibri Light" w:cs="Times New Roman"/>
      <w:b/>
      <w:bCs/>
      <w:iCs/>
      <w:sz w:val="24"/>
      <w:szCs w:val="28"/>
      <w:lang w:eastAsia="en-AU"/>
    </w:rPr>
  </w:style>
  <w:style w:type="character" w:customStyle="1" w:styleId="Heading3Char">
    <w:name w:val="Heading 3 Char"/>
    <w:basedOn w:val="DefaultParagraphFont"/>
    <w:link w:val="Heading3"/>
    <w:uiPriority w:val="9"/>
    <w:rsid w:val="00CD770B"/>
    <w:rPr>
      <w:rFonts w:ascii="Calibri Light" w:eastAsia="Times New Roman" w:hAnsi="Calibri Light" w:cs="Times New Roman"/>
      <w:b/>
      <w:bCs/>
      <w:iCs/>
      <w:sz w:val="24"/>
      <w:szCs w:val="28"/>
      <w:lang w:eastAsia="en-AU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61290"/>
    <w:pPr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26129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6129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26129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261290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12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129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777B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7777B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77B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77B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5A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5A3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428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16</Pages>
  <Words>3738</Words>
  <Characters>21311</Characters>
  <Application>Microsoft Office Word</Application>
  <DocSecurity>0</DocSecurity>
  <Lines>177</Lines>
  <Paragraphs>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Flinders University</Company>
  <LinksUpToDate>false</LinksUpToDate>
  <CharactersWithSpaces>25000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csem</dc:creator>
  <cp:lastModifiedBy>csem</cp:lastModifiedBy>
  <cp:revision>8</cp:revision>
  <cp:lastPrinted>2014-05-08T01:22:00Z</cp:lastPrinted>
  <dcterms:created xsi:type="dcterms:W3CDTF">2014-05-08T06:32:00Z</dcterms:created>
  <dcterms:modified xsi:type="dcterms:W3CDTF">2014-05-08T08:29:00Z</dcterms:modified>
</cp:coreProperties>
</file>