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DE646" w14:textId="7E6D6A3B" w:rsidR="00240AD6" w:rsidRDefault="00692FD7" w:rsidP="00692FD7">
      <w:pPr>
        <w:pStyle w:val="Title"/>
        <w:outlineLvl w:val="9"/>
      </w:pPr>
      <w:bookmarkStart w:id="0" w:name="_Toc384637761"/>
      <w:bookmarkStart w:id="1" w:name="_Toc384762019"/>
      <w:bookmarkStart w:id="2" w:name="_Toc384763847"/>
      <w:r w:rsidRPr="00730165">
        <w:t xml:space="preserve">Research Higher Degree </w:t>
      </w:r>
      <w:bookmarkEnd w:id="0"/>
      <w:bookmarkEnd w:id="1"/>
      <w:bookmarkEnd w:id="2"/>
      <w:r w:rsidR="00240AD6">
        <w:t>Database</w:t>
      </w:r>
    </w:p>
    <w:p w14:paraId="64E78B62" w14:textId="7CF9C3A7" w:rsidR="00692FD7" w:rsidRPr="00730165" w:rsidRDefault="00240AD6" w:rsidP="00692FD7">
      <w:pPr>
        <w:pStyle w:val="Title"/>
        <w:outlineLvl w:val="9"/>
      </w:pPr>
      <w:r>
        <w:t>Physical</w:t>
      </w:r>
      <w:r w:rsidR="00692FD7" w:rsidRPr="00730165">
        <w:t xml:space="preserve"> Model</w:t>
      </w:r>
    </w:p>
    <w:p w14:paraId="21DB2404" w14:textId="77777777" w:rsidR="00692FD7" w:rsidRPr="00730165" w:rsidRDefault="00692FD7" w:rsidP="00692FD7">
      <w:pPr>
        <w:pStyle w:val="Subtitle"/>
        <w:jc w:val="right"/>
        <w:outlineLvl w:val="9"/>
        <w:rPr>
          <w:b/>
          <w:u w:val="single"/>
        </w:rPr>
      </w:pPr>
      <w:bookmarkStart w:id="3" w:name="_Toc384637763"/>
      <w:bookmarkStart w:id="4" w:name="_Toc384762020"/>
      <w:bookmarkStart w:id="5" w:name="_Toc384763848"/>
      <w:r w:rsidRPr="00730165">
        <w:t>Prepared by:</w:t>
      </w:r>
      <w:bookmarkEnd w:id="3"/>
      <w:bookmarkEnd w:id="4"/>
      <w:bookmarkEnd w:id="5"/>
      <w:r w:rsidRPr="00730165">
        <w:br/>
        <w:t xml:space="preserve">Thursdays </w:t>
      </w:r>
      <w:r w:rsidRPr="00730165">
        <w:rPr>
          <w:b/>
          <w:u w:val="single"/>
        </w:rPr>
        <w:t>Group 4</w:t>
      </w:r>
    </w:p>
    <w:p w14:paraId="6F017921" w14:textId="77777777" w:rsidR="00692FD7" w:rsidRPr="00730165" w:rsidRDefault="00692FD7" w:rsidP="00692FD7">
      <w:pPr>
        <w:pStyle w:val="Subtitle"/>
        <w:jc w:val="right"/>
        <w:outlineLvl w:val="9"/>
      </w:pPr>
      <w:bookmarkStart w:id="6" w:name="_Toc384637764"/>
      <w:bookmarkStart w:id="7" w:name="_Toc384762021"/>
      <w:bookmarkStart w:id="8" w:name="_Toc384763849"/>
      <w:r w:rsidRPr="00730165">
        <w:t>Sam Deane dean0109</w:t>
      </w:r>
      <w:bookmarkEnd w:id="6"/>
      <w:bookmarkEnd w:id="7"/>
      <w:bookmarkEnd w:id="8"/>
    </w:p>
    <w:p w14:paraId="2690D25D" w14:textId="77777777" w:rsidR="00692FD7" w:rsidRPr="00730165" w:rsidRDefault="00692FD7" w:rsidP="00692FD7">
      <w:pPr>
        <w:pStyle w:val="Subtitle"/>
        <w:jc w:val="right"/>
        <w:outlineLvl w:val="9"/>
      </w:pPr>
      <w:bookmarkStart w:id="9" w:name="_Toc384637765"/>
      <w:bookmarkStart w:id="10" w:name="_Toc384762022"/>
      <w:bookmarkStart w:id="11" w:name="_Toc384763850"/>
      <w:r w:rsidRPr="00730165">
        <w:t>Andrew Zschorn zsch0003</w:t>
      </w:r>
      <w:bookmarkEnd w:id="9"/>
      <w:bookmarkEnd w:id="10"/>
      <w:bookmarkEnd w:id="11"/>
    </w:p>
    <w:p w14:paraId="1CE2F881" w14:textId="77777777" w:rsidR="00692FD7" w:rsidRPr="00730165" w:rsidRDefault="00692FD7" w:rsidP="00692FD7">
      <w:pPr>
        <w:pStyle w:val="Subtitle"/>
        <w:jc w:val="right"/>
        <w:outlineLvl w:val="9"/>
      </w:pPr>
      <w:bookmarkStart w:id="12" w:name="_Toc384637762"/>
    </w:p>
    <w:p w14:paraId="4A64219D" w14:textId="77777777" w:rsidR="00692FD7" w:rsidRPr="00730165" w:rsidRDefault="00692FD7" w:rsidP="00692FD7">
      <w:pPr>
        <w:pStyle w:val="Subtitle"/>
        <w:jc w:val="right"/>
        <w:outlineLvl w:val="9"/>
      </w:pPr>
      <w:bookmarkStart w:id="13" w:name="_Toc384762023"/>
      <w:bookmarkStart w:id="14" w:name="_Toc384763851"/>
      <w:r w:rsidRPr="00730165">
        <w:t xml:space="preserve">Version </w:t>
      </w:r>
      <w:bookmarkEnd w:id="12"/>
      <w:bookmarkEnd w:id="13"/>
      <w:bookmarkEnd w:id="14"/>
      <w:r w:rsidRPr="00730165">
        <w:t>0.1-DRAFT</w:t>
      </w:r>
    </w:p>
    <w:p w14:paraId="7E6A5913" w14:textId="496760EB" w:rsidR="00692FD7" w:rsidRPr="00730165" w:rsidRDefault="00240AD6" w:rsidP="00692FD7">
      <w:pPr>
        <w:pStyle w:val="Subtitle"/>
        <w:spacing w:line="240" w:lineRule="auto"/>
        <w:jc w:val="right"/>
        <w:outlineLvl w:val="9"/>
      </w:pPr>
      <w:bookmarkStart w:id="15" w:name="_Toc384637767"/>
      <w:bookmarkStart w:id="16" w:name="_Toc384762024"/>
      <w:bookmarkStart w:id="17" w:name="_Toc384763852"/>
      <w:r>
        <w:t>17</w:t>
      </w:r>
      <w:r w:rsidR="000F3411" w:rsidRPr="00730165">
        <w:t>/5</w:t>
      </w:r>
      <w:r w:rsidR="00692FD7" w:rsidRPr="00730165">
        <w:t>/2014</w:t>
      </w:r>
      <w:bookmarkEnd w:id="15"/>
      <w:bookmarkEnd w:id="16"/>
      <w:bookmarkEnd w:id="17"/>
    </w:p>
    <w:p w14:paraId="50E83453" w14:textId="77777777" w:rsidR="00692FD7" w:rsidRPr="00730165" w:rsidRDefault="00692FD7" w:rsidP="00692FD7">
      <w:pPr>
        <w:jc w:val="right"/>
      </w:pPr>
    </w:p>
    <w:p w14:paraId="772C28E5" w14:textId="77777777" w:rsidR="00692FD7" w:rsidRPr="00730165" w:rsidRDefault="00692FD7" w:rsidP="00692FD7">
      <w:pPr>
        <w:pStyle w:val="Subtitle"/>
        <w:jc w:val="right"/>
        <w:outlineLvl w:val="9"/>
      </w:pPr>
      <w:bookmarkStart w:id="18" w:name="_Toc384637766"/>
      <w:bookmarkStart w:id="19" w:name="_Toc384762025"/>
      <w:bookmarkStart w:id="20" w:name="_Toc384763853"/>
      <w:r w:rsidRPr="00730165">
        <w:t>Created as part of the requirements for Advanced Database</w:t>
      </w:r>
      <w:bookmarkEnd w:id="18"/>
      <w:r w:rsidRPr="00730165">
        <w:t xml:space="preserve"> GE 2014</w:t>
      </w:r>
      <w:bookmarkEnd w:id="19"/>
      <w:bookmarkEnd w:id="20"/>
    </w:p>
    <w:p w14:paraId="7429C3BD" w14:textId="77777777" w:rsidR="000F3411" w:rsidRPr="00730165" w:rsidRDefault="000F3411" w:rsidP="000F3411"/>
    <w:sdt>
      <w:sdtPr>
        <w:rPr>
          <w:rFonts w:asciiTheme="minorHAnsi" w:eastAsiaTheme="minorHAnsi" w:hAnsiTheme="minorHAnsi" w:cstheme="minorBidi"/>
          <w:b w:val="0"/>
          <w:bCs w:val="0"/>
          <w:color w:val="auto"/>
          <w:sz w:val="22"/>
          <w:szCs w:val="22"/>
          <w:lang w:val="en-AU" w:eastAsia="en-US"/>
        </w:rPr>
        <w:id w:val="-1304770251"/>
        <w:docPartObj>
          <w:docPartGallery w:val="Table of Contents"/>
          <w:docPartUnique/>
        </w:docPartObj>
      </w:sdtPr>
      <w:sdtEndPr>
        <w:rPr>
          <w:noProof/>
        </w:rPr>
      </w:sdtEndPr>
      <w:sdtContent>
        <w:p w14:paraId="01470EE4" w14:textId="77777777" w:rsidR="00261290" w:rsidRPr="00730165" w:rsidRDefault="00261290" w:rsidP="005E4DF4">
          <w:pPr>
            <w:pStyle w:val="TOCHeading"/>
          </w:pPr>
          <w:r w:rsidRPr="00730165">
            <w:t>Contents</w:t>
          </w:r>
        </w:p>
        <w:p w14:paraId="7DF8223E" w14:textId="77777777" w:rsidR="00855BD1" w:rsidRDefault="00261290">
          <w:pPr>
            <w:pStyle w:val="TOC1"/>
            <w:tabs>
              <w:tab w:val="left" w:pos="440"/>
              <w:tab w:val="right" w:leader="dot" w:pos="9016"/>
            </w:tabs>
            <w:rPr>
              <w:rFonts w:eastAsiaTheme="minorEastAsia"/>
              <w:noProof/>
              <w:lang w:eastAsia="en-AU"/>
            </w:rPr>
          </w:pPr>
          <w:r w:rsidRPr="00730165">
            <w:fldChar w:fldCharType="begin"/>
          </w:r>
          <w:r w:rsidRPr="00730165">
            <w:instrText xml:space="preserve"> TOC \o "1-3" \h \z \u </w:instrText>
          </w:r>
          <w:r w:rsidRPr="00730165">
            <w:fldChar w:fldCharType="separate"/>
          </w:r>
          <w:hyperlink w:anchor="_Toc388077020" w:history="1">
            <w:r w:rsidR="00855BD1" w:rsidRPr="00650ECE">
              <w:rPr>
                <w:rStyle w:val="Hyperlink"/>
                <w:noProof/>
              </w:rPr>
              <w:t>1.</w:t>
            </w:r>
            <w:r w:rsidR="00855BD1">
              <w:rPr>
                <w:rFonts w:eastAsiaTheme="minorEastAsia"/>
                <w:noProof/>
                <w:lang w:eastAsia="en-AU"/>
              </w:rPr>
              <w:tab/>
            </w:r>
            <w:r w:rsidR="00855BD1" w:rsidRPr="00650ECE">
              <w:rPr>
                <w:rStyle w:val="Hyperlink"/>
                <w:noProof/>
              </w:rPr>
              <w:t>Translate logical data model for target DBMS</w:t>
            </w:r>
            <w:r w:rsidR="00855BD1">
              <w:rPr>
                <w:noProof/>
                <w:webHidden/>
              </w:rPr>
              <w:tab/>
            </w:r>
            <w:r w:rsidR="00855BD1">
              <w:rPr>
                <w:noProof/>
                <w:webHidden/>
              </w:rPr>
              <w:fldChar w:fldCharType="begin"/>
            </w:r>
            <w:r w:rsidR="00855BD1">
              <w:rPr>
                <w:noProof/>
                <w:webHidden/>
              </w:rPr>
              <w:instrText xml:space="preserve"> PAGEREF _Toc388077020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3468FE6" w14:textId="77777777" w:rsidR="00855BD1" w:rsidRDefault="00111AB3">
          <w:pPr>
            <w:pStyle w:val="TOC2"/>
            <w:tabs>
              <w:tab w:val="left" w:pos="880"/>
              <w:tab w:val="right" w:leader="dot" w:pos="9016"/>
            </w:tabs>
            <w:rPr>
              <w:rFonts w:eastAsiaTheme="minorEastAsia"/>
              <w:noProof/>
              <w:lang w:eastAsia="en-AU"/>
            </w:rPr>
          </w:pPr>
          <w:hyperlink w:anchor="_Toc388077021" w:history="1">
            <w:r w:rsidR="00855BD1" w:rsidRPr="00650ECE">
              <w:rPr>
                <w:rStyle w:val="Hyperlink"/>
                <w:noProof/>
              </w:rPr>
              <w:t>1.1.</w:t>
            </w:r>
            <w:r w:rsidR="00855BD1">
              <w:rPr>
                <w:rFonts w:eastAsiaTheme="minorEastAsia"/>
                <w:noProof/>
                <w:lang w:eastAsia="en-AU"/>
              </w:rPr>
              <w:tab/>
            </w:r>
            <w:r w:rsidR="00855BD1" w:rsidRPr="00650ECE">
              <w:rPr>
                <w:rStyle w:val="Hyperlink"/>
                <w:noProof/>
              </w:rPr>
              <w:t>Select target DBMS</w:t>
            </w:r>
            <w:r w:rsidR="00855BD1">
              <w:rPr>
                <w:noProof/>
                <w:webHidden/>
              </w:rPr>
              <w:tab/>
            </w:r>
            <w:r w:rsidR="00855BD1">
              <w:rPr>
                <w:noProof/>
                <w:webHidden/>
              </w:rPr>
              <w:fldChar w:fldCharType="begin"/>
            </w:r>
            <w:r w:rsidR="00855BD1">
              <w:rPr>
                <w:noProof/>
                <w:webHidden/>
              </w:rPr>
              <w:instrText xml:space="preserve"> PAGEREF _Toc388077021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50B2945" w14:textId="77777777" w:rsidR="00855BD1" w:rsidRDefault="00111AB3">
          <w:pPr>
            <w:pStyle w:val="TOC2"/>
            <w:tabs>
              <w:tab w:val="left" w:pos="880"/>
              <w:tab w:val="right" w:leader="dot" w:pos="9016"/>
            </w:tabs>
            <w:rPr>
              <w:rFonts w:eastAsiaTheme="minorEastAsia"/>
              <w:noProof/>
              <w:lang w:eastAsia="en-AU"/>
            </w:rPr>
          </w:pPr>
          <w:hyperlink w:anchor="_Toc388077022" w:history="1">
            <w:r w:rsidR="00855BD1" w:rsidRPr="00650ECE">
              <w:rPr>
                <w:rStyle w:val="Hyperlink"/>
                <w:noProof/>
              </w:rPr>
              <w:t>1.2.</w:t>
            </w:r>
            <w:r w:rsidR="00855BD1">
              <w:rPr>
                <w:rFonts w:eastAsiaTheme="minorEastAsia"/>
                <w:noProof/>
                <w:lang w:eastAsia="en-AU"/>
              </w:rPr>
              <w:tab/>
            </w:r>
            <w:r w:rsidR="00855BD1" w:rsidRPr="00650ECE">
              <w:rPr>
                <w:rStyle w:val="Hyperlink"/>
                <w:noProof/>
              </w:rPr>
              <w:t>Design base relations</w:t>
            </w:r>
            <w:r w:rsidR="00855BD1">
              <w:rPr>
                <w:noProof/>
                <w:webHidden/>
              </w:rPr>
              <w:tab/>
            </w:r>
            <w:r w:rsidR="00855BD1">
              <w:rPr>
                <w:noProof/>
                <w:webHidden/>
              </w:rPr>
              <w:fldChar w:fldCharType="begin"/>
            </w:r>
            <w:r w:rsidR="00855BD1">
              <w:rPr>
                <w:noProof/>
                <w:webHidden/>
              </w:rPr>
              <w:instrText xml:space="preserve"> PAGEREF _Toc388077022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83B172F" w14:textId="77777777" w:rsidR="00855BD1" w:rsidRDefault="00111AB3">
          <w:pPr>
            <w:pStyle w:val="TOC2"/>
            <w:tabs>
              <w:tab w:val="left" w:pos="880"/>
              <w:tab w:val="right" w:leader="dot" w:pos="9016"/>
            </w:tabs>
            <w:rPr>
              <w:rFonts w:eastAsiaTheme="minorEastAsia"/>
              <w:noProof/>
              <w:lang w:eastAsia="en-AU"/>
            </w:rPr>
          </w:pPr>
          <w:hyperlink w:anchor="_Toc388077023" w:history="1">
            <w:r w:rsidR="00855BD1" w:rsidRPr="00650ECE">
              <w:rPr>
                <w:rStyle w:val="Hyperlink"/>
                <w:noProof/>
              </w:rPr>
              <w:t>1.3.</w:t>
            </w:r>
            <w:r w:rsidR="00855BD1">
              <w:rPr>
                <w:rFonts w:eastAsiaTheme="minorEastAsia"/>
                <w:noProof/>
                <w:lang w:eastAsia="en-AU"/>
              </w:rPr>
              <w:tab/>
            </w:r>
            <w:r w:rsidR="00855BD1" w:rsidRPr="00650ECE">
              <w:rPr>
                <w:rStyle w:val="Hyperlink"/>
                <w:noProof/>
              </w:rPr>
              <w:t>Design representation of derived data</w:t>
            </w:r>
            <w:r w:rsidR="00855BD1">
              <w:rPr>
                <w:noProof/>
                <w:webHidden/>
              </w:rPr>
              <w:tab/>
            </w:r>
            <w:r w:rsidR="00855BD1">
              <w:rPr>
                <w:noProof/>
                <w:webHidden/>
              </w:rPr>
              <w:fldChar w:fldCharType="begin"/>
            </w:r>
            <w:r w:rsidR="00855BD1">
              <w:rPr>
                <w:noProof/>
                <w:webHidden/>
              </w:rPr>
              <w:instrText xml:space="preserve"> PAGEREF _Toc388077023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DF514C1" w14:textId="77777777" w:rsidR="00855BD1" w:rsidRDefault="00111AB3">
          <w:pPr>
            <w:pStyle w:val="TOC2"/>
            <w:tabs>
              <w:tab w:val="left" w:pos="880"/>
              <w:tab w:val="right" w:leader="dot" w:pos="9016"/>
            </w:tabs>
            <w:rPr>
              <w:rFonts w:eastAsiaTheme="minorEastAsia"/>
              <w:noProof/>
              <w:lang w:eastAsia="en-AU"/>
            </w:rPr>
          </w:pPr>
          <w:hyperlink w:anchor="_Toc388077024" w:history="1">
            <w:r w:rsidR="00855BD1" w:rsidRPr="00650ECE">
              <w:rPr>
                <w:rStyle w:val="Hyperlink"/>
                <w:noProof/>
              </w:rPr>
              <w:t>1.4.</w:t>
            </w:r>
            <w:r w:rsidR="00855BD1">
              <w:rPr>
                <w:rFonts w:eastAsiaTheme="minorEastAsia"/>
                <w:noProof/>
                <w:lang w:eastAsia="en-AU"/>
              </w:rPr>
              <w:tab/>
            </w:r>
            <w:r w:rsidR="00855BD1" w:rsidRPr="00650ECE">
              <w:rPr>
                <w:rStyle w:val="Hyperlink"/>
                <w:noProof/>
              </w:rPr>
              <w:t>Design general constraints</w:t>
            </w:r>
            <w:r w:rsidR="00855BD1">
              <w:rPr>
                <w:noProof/>
                <w:webHidden/>
              </w:rPr>
              <w:tab/>
            </w:r>
            <w:r w:rsidR="00855BD1">
              <w:rPr>
                <w:noProof/>
                <w:webHidden/>
              </w:rPr>
              <w:fldChar w:fldCharType="begin"/>
            </w:r>
            <w:r w:rsidR="00855BD1">
              <w:rPr>
                <w:noProof/>
                <w:webHidden/>
              </w:rPr>
              <w:instrText xml:space="preserve"> PAGEREF _Toc388077024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E2A102C" w14:textId="77777777" w:rsidR="00855BD1" w:rsidRDefault="00111AB3">
          <w:pPr>
            <w:pStyle w:val="TOC1"/>
            <w:tabs>
              <w:tab w:val="left" w:pos="440"/>
              <w:tab w:val="right" w:leader="dot" w:pos="9016"/>
            </w:tabs>
            <w:rPr>
              <w:rFonts w:eastAsiaTheme="minorEastAsia"/>
              <w:noProof/>
              <w:lang w:eastAsia="en-AU"/>
            </w:rPr>
          </w:pPr>
          <w:hyperlink w:anchor="_Toc388077025" w:history="1">
            <w:r w:rsidR="00855BD1" w:rsidRPr="00650ECE">
              <w:rPr>
                <w:rStyle w:val="Hyperlink"/>
                <w:noProof/>
              </w:rPr>
              <w:t>2.</w:t>
            </w:r>
            <w:r w:rsidR="00855BD1">
              <w:rPr>
                <w:rFonts w:eastAsiaTheme="minorEastAsia"/>
                <w:noProof/>
                <w:lang w:eastAsia="en-AU"/>
              </w:rPr>
              <w:tab/>
            </w:r>
            <w:r w:rsidR="00855BD1" w:rsidRPr="00650ECE">
              <w:rPr>
                <w:rStyle w:val="Hyperlink"/>
                <w:noProof/>
              </w:rPr>
              <w:t>Design file organisations and indices</w:t>
            </w:r>
            <w:r w:rsidR="00855BD1">
              <w:rPr>
                <w:noProof/>
                <w:webHidden/>
              </w:rPr>
              <w:tab/>
            </w:r>
            <w:r w:rsidR="00855BD1">
              <w:rPr>
                <w:noProof/>
                <w:webHidden/>
              </w:rPr>
              <w:fldChar w:fldCharType="begin"/>
            </w:r>
            <w:r w:rsidR="00855BD1">
              <w:rPr>
                <w:noProof/>
                <w:webHidden/>
              </w:rPr>
              <w:instrText xml:space="preserve"> PAGEREF _Toc388077025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EBB3C94" w14:textId="77777777" w:rsidR="00855BD1" w:rsidRDefault="00111AB3">
          <w:pPr>
            <w:pStyle w:val="TOC2"/>
            <w:tabs>
              <w:tab w:val="left" w:pos="880"/>
              <w:tab w:val="right" w:leader="dot" w:pos="9016"/>
            </w:tabs>
            <w:rPr>
              <w:rFonts w:eastAsiaTheme="minorEastAsia"/>
              <w:noProof/>
              <w:lang w:eastAsia="en-AU"/>
            </w:rPr>
          </w:pPr>
          <w:hyperlink w:anchor="_Toc388077026" w:history="1">
            <w:r w:rsidR="00855BD1" w:rsidRPr="00650ECE">
              <w:rPr>
                <w:rStyle w:val="Hyperlink"/>
                <w:noProof/>
              </w:rPr>
              <w:t>2.1.</w:t>
            </w:r>
            <w:r w:rsidR="00855BD1">
              <w:rPr>
                <w:rFonts w:eastAsiaTheme="minorEastAsia"/>
                <w:noProof/>
                <w:lang w:eastAsia="en-AU"/>
              </w:rPr>
              <w:tab/>
            </w:r>
            <w:r w:rsidR="00855BD1" w:rsidRPr="00650ECE">
              <w:rPr>
                <w:rStyle w:val="Hyperlink"/>
                <w:noProof/>
              </w:rPr>
              <w:t>Analyse transactions</w:t>
            </w:r>
            <w:r w:rsidR="00855BD1">
              <w:rPr>
                <w:noProof/>
                <w:webHidden/>
              </w:rPr>
              <w:tab/>
            </w:r>
            <w:r w:rsidR="00855BD1">
              <w:rPr>
                <w:noProof/>
                <w:webHidden/>
              </w:rPr>
              <w:fldChar w:fldCharType="begin"/>
            </w:r>
            <w:r w:rsidR="00855BD1">
              <w:rPr>
                <w:noProof/>
                <w:webHidden/>
              </w:rPr>
              <w:instrText xml:space="preserve"> PAGEREF _Toc388077026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000FD662" w14:textId="77777777" w:rsidR="00855BD1" w:rsidRDefault="00111AB3">
          <w:pPr>
            <w:pStyle w:val="TOC2"/>
            <w:tabs>
              <w:tab w:val="left" w:pos="880"/>
              <w:tab w:val="right" w:leader="dot" w:pos="9016"/>
            </w:tabs>
            <w:rPr>
              <w:rFonts w:eastAsiaTheme="minorEastAsia"/>
              <w:noProof/>
              <w:lang w:eastAsia="en-AU"/>
            </w:rPr>
          </w:pPr>
          <w:hyperlink w:anchor="_Toc388077027" w:history="1">
            <w:r w:rsidR="00855BD1" w:rsidRPr="00650ECE">
              <w:rPr>
                <w:rStyle w:val="Hyperlink"/>
                <w:noProof/>
              </w:rPr>
              <w:t>2.2.</w:t>
            </w:r>
            <w:r w:rsidR="00855BD1">
              <w:rPr>
                <w:rFonts w:eastAsiaTheme="minorEastAsia"/>
                <w:noProof/>
                <w:lang w:eastAsia="en-AU"/>
              </w:rPr>
              <w:tab/>
            </w:r>
            <w:r w:rsidR="00855BD1" w:rsidRPr="00650ECE">
              <w:rPr>
                <w:rStyle w:val="Hyperlink"/>
                <w:noProof/>
              </w:rPr>
              <w:t>Select file organisations</w:t>
            </w:r>
            <w:r w:rsidR="00855BD1">
              <w:rPr>
                <w:noProof/>
                <w:webHidden/>
              </w:rPr>
              <w:tab/>
            </w:r>
            <w:r w:rsidR="00855BD1">
              <w:rPr>
                <w:noProof/>
                <w:webHidden/>
              </w:rPr>
              <w:fldChar w:fldCharType="begin"/>
            </w:r>
            <w:r w:rsidR="00855BD1">
              <w:rPr>
                <w:noProof/>
                <w:webHidden/>
              </w:rPr>
              <w:instrText xml:space="preserve"> PAGEREF _Toc388077027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7AA00E31" w14:textId="77777777" w:rsidR="00855BD1" w:rsidRDefault="00111AB3">
          <w:pPr>
            <w:pStyle w:val="TOC2"/>
            <w:tabs>
              <w:tab w:val="left" w:pos="880"/>
              <w:tab w:val="right" w:leader="dot" w:pos="9016"/>
            </w:tabs>
            <w:rPr>
              <w:rFonts w:eastAsiaTheme="minorEastAsia"/>
              <w:noProof/>
              <w:lang w:eastAsia="en-AU"/>
            </w:rPr>
          </w:pPr>
          <w:hyperlink w:anchor="_Toc388077028" w:history="1">
            <w:r w:rsidR="00855BD1" w:rsidRPr="00650ECE">
              <w:rPr>
                <w:rStyle w:val="Hyperlink"/>
                <w:noProof/>
              </w:rPr>
              <w:t>2.3.</w:t>
            </w:r>
            <w:r w:rsidR="00855BD1">
              <w:rPr>
                <w:rFonts w:eastAsiaTheme="minorEastAsia"/>
                <w:noProof/>
                <w:lang w:eastAsia="en-AU"/>
              </w:rPr>
              <w:tab/>
            </w:r>
            <w:r w:rsidR="00855BD1" w:rsidRPr="00650ECE">
              <w:rPr>
                <w:rStyle w:val="Hyperlink"/>
                <w:noProof/>
              </w:rPr>
              <w:t>Select indices</w:t>
            </w:r>
            <w:r w:rsidR="00855BD1">
              <w:rPr>
                <w:noProof/>
                <w:webHidden/>
              </w:rPr>
              <w:tab/>
            </w:r>
            <w:r w:rsidR="00855BD1">
              <w:rPr>
                <w:noProof/>
                <w:webHidden/>
              </w:rPr>
              <w:fldChar w:fldCharType="begin"/>
            </w:r>
            <w:r w:rsidR="00855BD1">
              <w:rPr>
                <w:noProof/>
                <w:webHidden/>
              </w:rPr>
              <w:instrText xml:space="preserve"> PAGEREF _Toc388077028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94D6E87" w14:textId="77777777" w:rsidR="00855BD1" w:rsidRDefault="00111AB3">
          <w:pPr>
            <w:pStyle w:val="TOC2"/>
            <w:tabs>
              <w:tab w:val="left" w:pos="880"/>
              <w:tab w:val="right" w:leader="dot" w:pos="9016"/>
            </w:tabs>
            <w:rPr>
              <w:rFonts w:eastAsiaTheme="minorEastAsia"/>
              <w:noProof/>
              <w:lang w:eastAsia="en-AU"/>
            </w:rPr>
          </w:pPr>
          <w:hyperlink w:anchor="_Toc388077029" w:history="1">
            <w:r w:rsidR="00855BD1" w:rsidRPr="00650ECE">
              <w:rPr>
                <w:rStyle w:val="Hyperlink"/>
                <w:noProof/>
              </w:rPr>
              <w:t>2.4.</w:t>
            </w:r>
            <w:r w:rsidR="00855BD1">
              <w:rPr>
                <w:rFonts w:eastAsiaTheme="minorEastAsia"/>
                <w:noProof/>
                <w:lang w:eastAsia="en-AU"/>
              </w:rPr>
              <w:tab/>
            </w:r>
            <w:r w:rsidR="00855BD1" w:rsidRPr="00650ECE">
              <w:rPr>
                <w:rStyle w:val="Hyperlink"/>
                <w:noProof/>
              </w:rPr>
              <w:t>Estimate disk space requirements</w:t>
            </w:r>
            <w:r w:rsidR="00855BD1">
              <w:rPr>
                <w:noProof/>
                <w:webHidden/>
              </w:rPr>
              <w:tab/>
            </w:r>
            <w:r w:rsidR="00855BD1">
              <w:rPr>
                <w:noProof/>
                <w:webHidden/>
              </w:rPr>
              <w:fldChar w:fldCharType="begin"/>
            </w:r>
            <w:r w:rsidR="00855BD1">
              <w:rPr>
                <w:noProof/>
                <w:webHidden/>
              </w:rPr>
              <w:instrText xml:space="preserve"> PAGEREF _Toc388077029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A961AC4" w14:textId="77777777" w:rsidR="00855BD1" w:rsidRDefault="00111AB3">
          <w:pPr>
            <w:pStyle w:val="TOC1"/>
            <w:tabs>
              <w:tab w:val="left" w:pos="440"/>
              <w:tab w:val="right" w:leader="dot" w:pos="9016"/>
            </w:tabs>
            <w:rPr>
              <w:rFonts w:eastAsiaTheme="minorEastAsia"/>
              <w:noProof/>
              <w:lang w:eastAsia="en-AU"/>
            </w:rPr>
          </w:pPr>
          <w:hyperlink w:anchor="_Toc388077030" w:history="1">
            <w:r w:rsidR="00855BD1" w:rsidRPr="00650ECE">
              <w:rPr>
                <w:rStyle w:val="Hyperlink"/>
                <w:noProof/>
                <w:lang w:eastAsia="en-AU"/>
              </w:rPr>
              <w:t>3.</w:t>
            </w:r>
            <w:r w:rsidR="00855BD1">
              <w:rPr>
                <w:rFonts w:eastAsiaTheme="minorEastAsia"/>
                <w:noProof/>
                <w:lang w:eastAsia="en-AU"/>
              </w:rPr>
              <w:tab/>
            </w:r>
            <w:r w:rsidR="00855BD1" w:rsidRPr="00650ECE">
              <w:rPr>
                <w:rStyle w:val="Hyperlink"/>
                <w:noProof/>
                <w:lang w:eastAsia="en-AU"/>
              </w:rPr>
              <w:t>Design user views</w:t>
            </w:r>
            <w:r w:rsidR="00855BD1">
              <w:rPr>
                <w:noProof/>
                <w:webHidden/>
              </w:rPr>
              <w:tab/>
            </w:r>
            <w:r w:rsidR="00855BD1">
              <w:rPr>
                <w:noProof/>
                <w:webHidden/>
              </w:rPr>
              <w:fldChar w:fldCharType="begin"/>
            </w:r>
            <w:r w:rsidR="00855BD1">
              <w:rPr>
                <w:noProof/>
                <w:webHidden/>
              </w:rPr>
              <w:instrText xml:space="preserve"> PAGEREF _Toc388077030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4B8DB65B" w14:textId="77777777" w:rsidR="00855BD1" w:rsidRDefault="00111AB3">
          <w:pPr>
            <w:pStyle w:val="TOC1"/>
            <w:tabs>
              <w:tab w:val="left" w:pos="440"/>
              <w:tab w:val="right" w:leader="dot" w:pos="9016"/>
            </w:tabs>
            <w:rPr>
              <w:rFonts w:eastAsiaTheme="minorEastAsia"/>
              <w:noProof/>
              <w:lang w:eastAsia="en-AU"/>
            </w:rPr>
          </w:pPr>
          <w:hyperlink w:anchor="_Toc388077031" w:history="1">
            <w:r w:rsidR="00855BD1" w:rsidRPr="00650ECE">
              <w:rPr>
                <w:rStyle w:val="Hyperlink"/>
                <w:noProof/>
                <w:lang w:eastAsia="en-AU"/>
              </w:rPr>
              <w:t>4.</w:t>
            </w:r>
            <w:r w:rsidR="00855BD1">
              <w:rPr>
                <w:rFonts w:eastAsiaTheme="minorEastAsia"/>
                <w:noProof/>
                <w:lang w:eastAsia="en-AU"/>
              </w:rPr>
              <w:tab/>
            </w:r>
            <w:r w:rsidR="00855BD1" w:rsidRPr="00650ECE">
              <w:rPr>
                <w:rStyle w:val="Hyperlink"/>
                <w:noProof/>
                <w:lang w:eastAsia="en-AU"/>
              </w:rPr>
              <w:t>Design security mechanisms</w:t>
            </w:r>
            <w:r w:rsidR="00855BD1">
              <w:rPr>
                <w:noProof/>
                <w:webHidden/>
              </w:rPr>
              <w:tab/>
            </w:r>
            <w:r w:rsidR="00855BD1">
              <w:rPr>
                <w:noProof/>
                <w:webHidden/>
              </w:rPr>
              <w:fldChar w:fldCharType="begin"/>
            </w:r>
            <w:r w:rsidR="00855BD1">
              <w:rPr>
                <w:noProof/>
                <w:webHidden/>
              </w:rPr>
              <w:instrText xml:space="preserve"> PAGEREF _Toc388077031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699A325" w14:textId="77777777" w:rsidR="00855BD1" w:rsidRDefault="00111AB3">
          <w:pPr>
            <w:pStyle w:val="TOC1"/>
            <w:tabs>
              <w:tab w:val="left" w:pos="440"/>
              <w:tab w:val="right" w:leader="dot" w:pos="9016"/>
            </w:tabs>
            <w:rPr>
              <w:rFonts w:eastAsiaTheme="minorEastAsia"/>
              <w:noProof/>
              <w:lang w:eastAsia="en-AU"/>
            </w:rPr>
          </w:pPr>
          <w:hyperlink w:anchor="_Toc388077032" w:history="1">
            <w:r w:rsidR="00855BD1" w:rsidRPr="00650ECE">
              <w:rPr>
                <w:rStyle w:val="Hyperlink"/>
                <w:noProof/>
                <w:lang w:eastAsia="en-AU"/>
              </w:rPr>
              <w:t>5.</w:t>
            </w:r>
            <w:r w:rsidR="00855BD1">
              <w:rPr>
                <w:rFonts w:eastAsiaTheme="minorEastAsia"/>
                <w:noProof/>
                <w:lang w:eastAsia="en-AU"/>
              </w:rPr>
              <w:tab/>
            </w:r>
            <w:r w:rsidR="00855BD1" w:rsidRPr="00650ECE">
              <w:rPr>
                <w:rStyle w:val="Hyperlink"/>
                <w:noProof/>
                <w:lang w:eastAsia="en-AU"/>
              </w:rPr>
              <w:t>Introduce controlled redundancy if necessary</w:t>
            </w:r>
            <w:r w:rsidR="00855BD1">
              <w:rPr>
                <w:noProof/>
                <w:webHidden/>
              </w:rPr>
              <w:tab/>
            </w:r>
            <w:r w:rsidR="00855BD1">
              <w:rPr>
                <w:noProof/>
                <w:webHidden/>
              </w:rPr>
              <w:fldChar w:fldCharType="begin"/>
            </w:r>
            <w:r w:rsidR="00855BD1">
              <w:rPr>
                <w:noProof/>
                <w:webHidden/>
              </w:rPr>
              <w:instrText xml:space="preserve"> PAGEREF _Toc388077032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F146D01" w14:textId="77777777" w:rsidR="00855BD1" w:rsidRDefault="00111AB3">
          <w:pPr>
            <w:pStyle w:val="TOC1"/>
            <w:tabs>
              <w:tab w:val="left" w:pos="440"/>
              <w:tab w:val="right" w:leader="dot" w:pos="9016"/>
            </w:tabs>
            <w:rPr>
              <w:rFonts w:eastAsiaTheme="minorEastAsia"/>
              <w:noProof/>
              <w:lang w:eastAsia="en-AU"/>
            </w:rPr>
          </w:pPr>
          <w:hyperlink w:anchor="_Toc388077033" w:history="1">
            <w:r w:rsidR="00855BD1" w:rsidRPr="00650ECE">
              <w:rPr>
                <w:rStyle w:val="Hyperlink"/>
                <w:noProof/>
                <w:lang w:eastAsia="en-AU"/>
              </w:rPr>
              <w:t>6.</w:t>
            </w:r>
            <w:r w:rsidR="00855BD1">
              <w:rPr>
                <w:rFonts w:eastAsiaTheme="minorEastAsia"/>
                <w:noProof/>
                <w:lang w:eastAsia="en-AU"/>
              </w:rPr>
              <w:tab/>
            </w:r>
            <w:r w:rsidR="00855BD1" w:rsidRPr="00650ECE">
              <w:rPr>
                <w:rStyle w:val="Hyperlink"/>
                <w:noProof/>
                <w:lang w:eastAsia="en-AU"/>
              </w:rPr>
              <w:t>Create SQL scripts for data definition</w:t>
            </w:r>
            <w:r w:rsidR="00855BD1">
              <w:rPr>
                <w:noProof/>
                <w:webHidden/>
              </w:rPr>
              <w:tab/>
            </w:r>
            <w:r w:rsidR="00855BD1">
              <w:rPr>
                <w:noProof/>
                <w:webHidden/>
              </w:rPr>
              <w:fldChar w:fldCharType="begin"/>
            </w:r>
            <w:r w:rsidR="00855BD1">
              <w:rPr>
                <w:noProof/>
                <w:webHidden/>
              </w:rPr>
              <w:instrText xml:space="preserve"> PAGEREF _Toc388077033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DA6796E" w14:textId="77777777" w:rsidR="00855BD1" w:rsidRDefault="00111AB3">
          <w:pPr>
            <w:pStyle w:val="TOC1"/>
            <w:tabs>
              <w:tab w:val="left" w:pos="440"/>
              <w:tab w:val="right" w:leader="dot" w:pos="9016"/>
            </w:tabs>
            <w:rPr>
              <w:rFonts w:eastAsiaTheme="minorEastAsia"/>
              <w:noProof/>
              <w:lang w:eastAsia="en-AU"/>
            </w:rPr>
          </w:pPr>
          <w:hyperlink w:anchor="_Toc388077034" w:history="1">
            <w:r w:rsidR="00855BD1" w:rsidRPr="00650ECE">
              <w:rPr>
                <w:rStyle w:val="Hyperlink"/>
                <w:noProof/>
                <w:lang w:eastAsia="en-AU"/>
              </w:rPr>
              <w:t>7.</w:t>
            </w:r>
            <w:r w:rsidR="00855BD1">
              <w:rPr>
                <w:rFonts w:eastAsiaTheme="minorEastAsia"/>
                <w:noProof/>
                <w:lang w:eastAsia="en-AU"/>
              </w:rPr>
              <w:tab/>
            </w:r>
            <w:r w:rsidR="00855BD1" w:rsidRPr="00650ECE">
              <w:rPr>
                <w:rStyle w:val="Hyperlink"/>
                <w:noProof/>
                <w:lang w:eastAsia="en-AU"/>
              </w:rPr>
              <w:t>Create SQL scripts to populate all tables with data</w:t>
            </w:r>
            <w:r w:rsidR="00855BD1">
              <w:rPr>
                <w:noProof/>
                <w:webHidden/>
              </w:rPr>
              <w:tab/>
            </w:r>
            <w:r w:rsidR="00855BD1">
              <w:rPr>
                <w:noProof/>
                <w:webHidden/>
              </w:rPr>
              <w:fldChar w:fldCharType="begin"/>
            </w:r>
            <w:r w:rsidR="00855BD1">
              <w:rPr>
                <w:noProof/>
                <w:webHidden/>
              </w:rPr>
              <w:instrText xml:space="preserve"> PAGEREF _Toc388077034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68D6866" w14:textId="77777777" w:rsidR="00855BD1" w:rsidRDefault="00111AB3">
          <w:pPr>
            <w:pStyle w:val="TOC1"/>
            <w:tabs>
              <w:tab w:val="left" w:pos="440"/>
              <w:tab w:val="right" w:leader="dot" w:pos="9016"/>
            </w:tabs>
            <w:rPr>
              <w:rFonts w:eastAsiaTheme="minorEastAsia"/>
              <w:noProof/>
              <w:lang w:eastAsia="en-AU"/>
            </w:rPr>
          </w:pPr>
          <w:hyperlink w:anchor="_Toc388077035" w:history="1">
            <w:r w:rsidR="00855BD1" w:rsidRPr="00650ECE">
              <w:rPr>
                <w:rStyle w:val="Hyperlink"/>
                <w:noProof/>
                <w:lang w:eastAsia="en-AU"/>
              </w:rPr>
              <w:t>8.</w:t>
            </w:r>
            <w:r w:rsidR="00855BD1">
              <w:rPr>
                <w:rFonts w:eastAsiaTheme="minorEastAsia"/>
                <w:noProof/>
                <w:lang w:eastAsia="en-AU"/>
              </w:rPr>
              <w:tab/>
            </w:r>
            <w:r w:rsidR="00855BD1" w:rsidRPr="00650ECE">
              <w:rPr>
                <w:rStyle w:val="Hyperlink"/>
                <w:noProof/>
                <w:lang w:eastAsia="en-AU"/>
              </w:rPr>
              <w:t>Create SQL scripts for required queries</w:t>
            </w:r>
            <w:r w:rsidR="00855BD1">
              <w:rPr>
                <w:noProof/>
                <w:webHidden/>
              </w:rPr>
              <w:tab/>
            </w:r>
            <w:r w:rsidR="00855BD1">
              <w:rPr>
                <w:noProof/>
                <w:webHidden/>
              </w:rPr>
              <w:fldChar w:fldCharType="begin"/>
            </w:r>
            <w:r w:rsidR="00855BD1">
              <w:rPr>
                <w:noProof/>
                <w:webHidden/>
              </w:rPr>
              <w:instrText xml:space="preserve"> PAGEREF _Toc388077035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19EAD910" w14:textId="77777777" w:rsidR="00855BD1" w:rsidRDefault="00111AB3">
          <w:pPr>
            <w:pStyle w:val="TOC1"/>
            <w:tabs>
              <w:tab w:val="left" w:pos="440"/>
              <w:tab w:val="right" w:leader="dot" w:pos="9016"/>
            </w:tabs>
            <w:rPr>
              <w:rFonts w:eastAsiaTheme="minorEastAsia"/>
              <w:noProof/>
              <w:lang w:eastAsia="en-AU"/>
            </w:rPr>
          </w:pPr>
          <w:hyperlink w:anchor="_Toc388077036" w:history="1">
            <w:r w:rsidR="00855BD1" w:rsidRPr="00650ECE">
              <w:rPr>
                <w:rStyle w:val="Hyperlink"/>
                <w:noProof/>
                <w:lang w:eastAsia="en-AU"/>
              </w:rPr>
              <w:t>9.</w:t>
            </w:r>
            <w:r w:rsidR="00855BD1">
              <w:rPr>
                <w:rFonts w:eastAsiaTheme="minorEastAsia"/>
                <w:noProof/>
                <w:lang w:eastAsia="en-AU"/>
              </w:rPr>
              <w:tab/>
            </w:r>
            <w:r w:rsidR="00855BD1" w:rsidRPr="00650ECE">
              <w:rPr>
                <w:rStyle w:val="Hyperlink"/>
                <w:noProof/>
                <w:lang w:eastAsia="en-AU"/>
              </w:rPr>
              <w:t>Monitor and tune the operational system</w:t>
            </w:r>
            <w:r w:rsidR="00855BD1">
              <w:rPr>
                <w:noProof/>
                <w:webHidden/>
              </w:rPr>
              <w:tab/>
            </w:r>
            <w:r w:rsidR="00855BD1">
              <w:rPr>
                <w:noProof/>
                <w:webHidden/>
              </w:rPr>
              <w:fldChar w:fldCharType="begin"/>
            </w:r>
            <w:r w:rsidR="00855BD1">
              <w:rPr>
                <w:noProof/>
                <w:webHidden/>
              </w:rPr>
              <w:instrText xml:space="preserve"> PAGEREF _Toc388077036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619603A4" w14:textId="77777777" w:rsidR="00855BD1" w:rsidRDefault="00111AB3">
          <w:pPr>
            <w:pStyle w:val="TOC1"/>
            <w:tabs>
              <w:tab w:val="left" w:pos="660"/>
              <w:tab w:val="right" w:leader="dot" w:pos="9016"/>
            </w:tabs>
            <w:rPr>
              <w:rFonts w:eastAsiaTheme="minorEastAsia"/>
              <w:noProof/>
              <w:lang w:eastAsia="en-AU"/>
            </w:rPr>
          </w:pPr>
          <w:hyperlink w:anchor="_Toc388077037" w:history="1">
            <w:r w:rsidR="00855BD1" w:rsidRPr="00650ECE">
              <w:rPr>
                <w:rStyle w:val="Hyperlink"/>
                <w:noProof/>
                <w:lang w:eastAsia="en-AU"/>
              </w:rPr>
              <w:t>10.</w:t>
            </w:r>
            <w:r w:rsidR="00855BD1">
              <w:rPr>
                <w:rFonts w:eastAsiaTheme="minorEastAsia"/>
                <w:noProof/>
                <w:lang w:eastAsia="en-AU"/>
              </w:rPr>
              <w:tab/>
            </w:r>
            <w:r w:rsidR="00855BD1" w:rsidRPr="00650ECE">
              <w:rPr>
                <w:rStyle w:val="Hyperlink"/>
                <w:noProof/>
                <w:lang w:eastAsia="en-AU"/>
              </w:rPr>
              <w:t>Update test plan</w:t>
            </w:r>
            <w:r w:rsidR="00855BD1">
              <w:rPr>
                <w:noProof/>
                <w:webHidden/>
              </w:rPr>
              <w:tab/>
            </w:r>
            <w:r w:rsidR="00855BD1">
              <w:rPr>
                <w:noProof/>
                <w:webHidden/>
              </w:rPr>
              <w:fldChar w:fldCharType="begin"/>
            </w:r>
            <w:r w:rsidR="00855BD1">
              <w:rPr>
                <w:noProof/>
                <w:webHidden/>
              </w:rPr>
              <w:instrText xml:space="preserve"> PAGEREF _Toc388077037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531699B2" w14:textId="77777777" w:rsidR="00855BD1" w:rsidRDefault="00111AB3">
          <w:pPr>
            <w:pStyle w:val="TOC1"/>
            <w:tabs>
              <w:tab w:val="left" w:pos="660"/>
              <w:tab w:val="right" w:leader="dot" w:pos="9016"/>
            </w:tabs>
            <w:rPr>
              <w:rFonts w:eastAsiaTheme="minorEastAsia"/>
              <w:noProof/>
              <w:lang w:eastAsia="en-AU"/>
            </w:rPr>
          </w:pPr>
          <w:hyperlink w:anchor="_Toc388077038" w:history="1">
            <w:r w:rsidR="00855BD1" w:rsidRPr="00650ECE">
              <w:rPr>
                <w:rStyle w:val="Hyperlink"/>
                <w:noProof/>
                <w:lang w:eastAsia="en-AU"/>
              </w:rPr>
              <w:t>11.</w:t>
            </w:r>
            <w:r w:rsidR="00855BD1">
              <w:rPr>
                <w:rFonts w:eastAsiaTheme="minorEastAsia"/>
                <w:noProof/>
                <w:lang w:eastAsia="en-AU"/>
              </w:rPr>
              <w:tab/>
            </w:r>
            <w:r w:rsidR="00855BD1" w:rsidRPr="00650ECE">
              <w:rPr>
                <w:rStyle w:val="Hyperlink"/>
                <w:noProof/>
                <w:lang w:eastAsia="en-AU"/>
              </w:rPr>
              <w:t>Create SQL scripts to test system</w:t>
            </w:r>
            <w:r w:rsidR="00855BD1">
              <w:rPr>
                <w:noProof/>
                <w:webHidden/>
              </w:rPr>
              <w:tab/>
            </w:r>
            <w:r w:rsidR="00855BD1">
              <w:rPr>
                <w:noProof/>
                <w:webHidden/>
              </w:rPr>
              <w:fldChar w:fldCharType="begin"/>
            </w:r>
            <w:r w:rsidR="00855BD1">
              <w:rPr>
                <w:noProof/>
                <w:webHidden/>
              </w:rPr>
              <w:instrText xml:space="preserve"> PAGEREF _Toc388077038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251329D1" w14:textId="77777777" w:rsidR="00855BD1" w:rsidRDefault="00111AB3">
          <w:pPr>
            <w:pStyle w:val="TOC1"/>
            <w:tabs>
              <w:tab w:val="left" w:pos="660"/>
              <w:tab w:val="right" w:leader="dot" w:pos="9016"/>
            </w:tabs>
            <w:rPr>
              <w:rFonts w:eastAsiaTheme="minorEastAsia"/>
              <w:noProof/>
              <w:lang w:eastAsia="en-AU"/>
            </w:rPr>
          </w:pPr>
          <w:hyperlink w:anchor="_Toc388077039" w:history="1">
            <w:r w:rsidR="00855BD1" w:rsidRPr="00650ECE">
              <w:rPr>
                <w:rStyle w:val="Hyperlink"/>
                <w:noProof/>
                <w:lang w:eastAsia="en-AU"/>
              </w:rPr>
              <w:t>12.</w:t>
            </w:r>
            <w:r w:rsidR="00855BD1">
              <w:rPr>
                <w:rFonts w:eastAsiaTheme="minorEastAsia"/>
                <w:noProof/>
                <w:lang w:eastAsia="en-AU"/>
              </w:rPr>
              <w:tab/>
            </w:r>
            <w:r w:rsidR="00855BD1" w:rsidRPr="00650ECE">
              <w:rPr>
                <w:rStyle w:val="Hyperlink"/>
                <w:noProof/>
                <w:lang w:eastAsia="en-AU"/>
              </w:rPr>
              <w:t>Test operational system</w:t>
            </w:r>
            <w:r w:rsidR="00855BD1">
              <w:rPr>
                <w:noProof/>
                <w:webHidden/>
              </w:rPr>
              <w:tab/>
            </w:r>
            <w:r w:rsidR="00855BD1">
              <w:rPr>
                <w:noProof/>
                <w:webHidden/>
              </w:rPr>
              <w:fldChar w:fldCharType="begin"/>
            </w:r>
            <w:r w:rsidR="00855BD1">
              <w:rPr>
                <w:noProof/>
                <w:webHidden/>
              </w:rPr>
              <w:instrText xml:space="preserve"> PAGEREF _Toc388077039 \h </w:instrText>
            </w:r>
            <w:r w:rsidR="00855BD1">
              <w:rPr>
                <w:noProof/>
                <w:webHidden/>
              </w:rPr>
            </w:r>
            <w:r w:rsidR="00855BD1">
              <w:rPr>
                <w:noProof/>
                <w:webHidden/>
              </w:rPr>
              <w:fldChar w:fldCharType="separate"/>
            </w:r>
            <w:r w:rsidR="00855BD1">
              <w:rPr>
                <w:noProof/>
                <w:webHidden/>
              </w:rPr>
              <w:t>2</w:t>
            </w:r>
            <w:r w:rsidR="00855BD1">
              <w:rPr>
                <w:noProof/>
                <w:webHidden/>
              </w:rPr>
              <w:fldChar w:fldCharType="end"/>
            </w:r>
          </w:hyperlink>
        </w:p>
        <w:p w14:paraId="3EC61683" w14:textId="77777777" w:rsidR="00261290" w:rsidRPr="00730165" w:rsidRDefault="00261290">
          <w:r w:rsidRPr="00730165">
            <w:rPr>
              <w:b/>
              <w:bCs/>
              <w:noProof/>
            </w:rPr>
            <w:fldChar w:fldCharType="end"/>
          </w:r>
        </w:p>
      </w:sdtContent>
    </w:sdt>
    <w:p w14:paraId="7F7C6DEB" w14:textId="7B796AB1" w:rsidR="00855BD1" w:rsidRDefault="00D66516" w:rsidP="00D66516">
      <w:pPr>
        <w:pStyle w:val="Heading1"/>
        <w:numPr>
          <w:ilvl w:val="0"/>
          <w:numId w:val="0"/>
        </w:numPr>
        <w:ind w:left="360" w:hanging="360"/>
      </w:pPr>
      <w:bookmarkStart w:id="21" w:name="_Toc388077020"/>
      <w:r>
        <w:t xml:space="preserve">Questions   </w:t>
      </w:r>
    </w:p>
    <w:p w14:paraId="5935AEA2" w14:textId="77777777" w:rsidR="00D66516" w:rsidRDefault="00D66516" w:rsidP="00D66516"/>
    <w:p w14:paraId="7BFF1370" w14:textId="77777777" w:rsidR="00D66516" w:rsidRPr="00D66516" w:rsidRDefault="00D66516" w:rsidP="00D66516">
      <w:pPr>
        <w:sectPr w:rsidR="00D66516" w:rsidRPr="00D66516" w:rsidSect="00240AD6">
          <w:headerReference w:type="default" r:id="rId8"/>
          <w:footerReference w:type="default" r:id="rId9"/>
          <w:type w:val="continuous"/>
          <w:pgSz w:w="11906" w:h="16838"/>
          <w:pgMar w:top="1440" w:right="1440" w:bottom="1440" w:left="1440" w:header="708" w:footer="708" w:gutter="0"/>
          <w:pgNumType w:start="1"/>
          <w:cols w:space="708"/>
          <w:docGrid w:linePitch="360"/>
        </w:sectPr>
      </w:pPr>
    </w:p>
    <w:p w14:paraId="66509659" w14:textId="6A0FE977" w:rsidR="00240AD6" w:rsidRDefault="005E4DF4" w:rsidP="00597C9F">
      <w:pPr>
        <w:pStyle w:val="Heading1"/>
        <w:numPr>
          <w:ilvl w:val="0"/>
          <w:numId w:val="17"/>
        </w:numPr>
      </w:pPr>
      <w:r>
        <w:lastRenderedPageBreak/>
        <w:t>Translate logical data model for target DBMS</w:t>
      </w:r>
      <w:bookmarkEnd w:id="21"/>
    </w:p>
    <w:p w14:paraId="46684DE1" w14:textId="2A8089FB" w:rsidR="005E4DF4" w:rsidRDefault="005E4DF4" w:rsidP="00597C9F">
      <w:pPr>
        <w:pStyle w:val="Heading2"/>
      </w:pPr>
      <w:bookmarkStart w:id="22" w:name="_Toc388077021"/>
      <w:r>
        <w:t>Select target DBMS</w:t>
      </w:r>
      <w:bookmarkEnd w:id="22"/>
    </w:p>
    <w:p w14:paraId="1BF10516" w14:textId="1133855E" w:rsidR="00FF7EAA" w:rsidRDefault="00FF7EAA" w:rsidP="00FF7EAA">
      <w:pPr>
        <w:rPr>
          <w:lang w:eastAsia="en-AU"/>
        </w:rPr>
      </w:pPr>
      <w:r>
        <w:rPr>
          <w:lang w:eastAsia="en-AU"/>
        </w:rPr>
        <w:t>The target DBMS is MySQL, since this was known to be the target DBMS at the initialisation</w:t>
      </w:r>
      <w:r w:rsidR="00932731">
        <w:rPr>
          <w:lang w:eastAsia="en-AU"/>
        </w:rPr>
        <w:t xml:space="preserve"> of the project, </w:t>
      </w:r>
      <w:r>
        <w:rPr>
          <w:lang w:eastAsia="en-AU"/>
        </w:rPr>
        <w:t>the</w:t>
      </w:r>
      <w:r w:rsidR="00932731">
        <w:rPr>
          <w:lang w:eastAsia="en-AU"/>
        </w:rPr>
        <w:t xml:space="preserve"> previous</w:t>
      </w:r>
      <w:r>
        <w:rPr>
          <w:lang w:eastAsia="en-AU"/>
        </w:rPr>
        <w:t xml:space="preserve"> two </w:t>
      </w:r>
      <w:r w:rsidR="00463A6A">
        <w:rPr>
          <w:lang w:eastAsia="en-AU"/>
        </w:rPr>
        <w:t>models that</w:t>
      </w:r>
      <w:r w:rsidR="00932731">
        <w:rPr>
          <w:lang w:eastAsia="en-AU"/>
        </w:rPr>
        <w:t xml:space="preserve"> of the conceptual and logical have been designed to</w:t>
      </w:r>
      <w:r>
        <w:rPr>
          <w:lang w:eastAsia="en-AU"/>
        </w:rPr>
        <w:t xml:space="preserve"> be compatible with </w:t>
      </w:r>
      <w:r w:rsidR="00932731">
        <w:rPr>
          <w:lang w:eastAsia="en-AU"/>
        </w:rPr>
        <w:t>MySQL, with limited amount of</w:t>
      </w:r>
      <w:r>
        <w:rPr>
          <w:lang w:eastAsia="en-AU"/>
        </w:rPr>
        <w:t xml:space="preserve"> specific implementation required. This is seen (though noted not technically correct) in the form of adding variables applicable to MySQL (such as setting variables as Var</w:t>
      </w:r>
      <w:r w:rsidR="00635418">
        <w:rPr>
          <w:lang w:eastAsia="en-AU"/>
        </w:rPr>
        <w:t>C</w:t>
      </w:r>
      <w:r>
        <w:rPr>
          <w:lang w:eastAsia="en-AU"/>
        </w:rPr>
        <w:t>hars in place of more general Strings variables)</w:t>
      </w:r>
      <w:r w:rsidR="00932731">
        <w:rPr>
          <w:lang w:eastAsia="en-AU"/>
        </w:rPr>
        <w:t xml:space="preserve"> in the conceptual diagram.</w:t>
      </w:r>
    </w:p>
    <w:p w14:paraId="43ED3DA0" w14:textId="00902F02" w:rsidR="00932731" w:rsidRDefault="00932731" w:rsidP="00FF7EAA">
      <w:pPr>
        <w:rPr>
          <w:lang w:eastAsia="en-AU"/>
        </w:rPr>
      </w:pPr>
      <w:r>
        <w:rPr>
          <w:lang w:eastAsia="en-AU"/>
        </w:rPr>
        <w:t>The information gathered the in the previous three sections of requirements gathering and analysis, Conceptual model Diagram and documentation and logical model Diagram and documentation in their latest iteration have been reviewed and collected into a single information source.</w:t>
      </w:r>
      <w:r w:rsidR="00463A6A">
        <w:rPr>
          <w:lang w:eastAsia="en-AU"/>
        </w:rPr>
        <w:t xml:space="preserve"> </w:t>
      </w:r>
    </w:p>
    <w:p w14:paraId="71935C53" w14:textId="34BFA18D" w:rsidR="00463A6A" w:rsidRDefault="00463A6A" w:rsidP="00FF7EAA">
      <w:pPr>
        <w:rPr>
          <w:lang w:eastAsia="en-AU"/>
        </w:rPr>
      </w:pPr>
      <w:r>
        <w:rPr>
          <w:lang w:eastAsia="en-AU"/>
        </w:rPr>
        <w:t>The target, MySQL, DBMS has been studied revealing how to preform base transactions (</w:t>
      </w:r>
      <w:r w:rsidR="00C11AA7">
        <w:rPr>
          <w:lang w:eastAsia="en-AU"/>
        </w:rPr>
        <w:t xml:space="preserve">such that </w:t>
      </w:r>
      <w:r>
        <w:rPr>
          <w:lang w:eastAsia="en-AU"/>
        </w:rPr>
        <w:t>Create, Read Update and Delete Base Relations are done</w:t>
      </w:r>
      <w:r w:rsidR="00C11AA7">
        <w:rPr>
          <w:lang w:eastAsia="en-AU"/>
        </w:rPr>
        <w:t xml:space="preserve"> for the most part</w:t>
      </w:r>
      <w:r>
        <w:rPr>
          <w:lang w:eastAsia="en-AU"/>
        </w:rPr>
        <w:t xml:space="preserve"> through standard SQL</w:t>
      </w:r>
      <w:r w:rsidR="00C974F6">
        <w:rPr>
          <w:lang w:eastAsia="en-AU"/>
        </w:rPr>
        <w:t xml:space="preserve"> (see </w:t>
      </w:r>
      <w:hyperlink r:id="rId10" w:history="1">
        <w:r w:rsidR="00C974F6" w:rsidRPr="009D1B6A">
          <w:rPr>
            <w:rStyle w:val="Hyperlink"/>
            <w:lang w:eastAsia="en-AU"/>
          </w:rPr>
          <w:t>http://dev.mysql.com/doc/refman/5.0/en/differences-from-ansi.html</w:t>
        </w:r>
      </w:hyperlink>
      <w:r w:rsidR="00C974F6">
        <w:rPr>
          <w:lang w:eastAsia="en-AU"/>
        </w:rPr>
        <w:t>.)</w:t>
      </w:r>
      <w:r>
        <w:rPr>
          <w:lang w:eastAsia="en-AU"/>
        </w:rPr>
        <w:t>) and that most</w:t>
      </w:r>
      <w:r w:rsidR="00C11AA7">
        <w:rPr>
          <w:lang w:eastAsia="en-AU"/>
        </w:rPr>
        <w:t>,</w:t>
      </w:r>
      <w:r>
        <w:rPr>
          <w:lang w:eastAsia="en-AU"/>
        </w:rPr>
        <w:t xml:space="preserve"> if not all of the required functionality (that of. Keys, Domains and constraints) is ava</w:t>
      </w:r>
      <w:r w:rsidR="008E285A">
        <w:rPr>
          <w:lang w:eastAsia="en-AU"/>
        </w:rPr>
        <w:t>ilable through the standard enterprise</w:t>
      </w:r>
      <w:r>
        <w:rPr>
          <w:lang w:eastAsia="en-AU"/>
        </w:rPr>
        <w:t xml:space="preserve"> version as will be used in the final implementation of the database. </w:t>
      </w:r>
      <w:r w:rsidR="00DD15B6">
        <w:rPr>
          <w:lang w:eastAsia="en-AU"/>
        </w:rPr>
        <w:t xml:space="preserve"> </w:t>
      </w:r>
    </w:p>
    <w:p w14:paraId="45F1C8CA" w14:textId="0181A315" w:rsidR="00463A6A" w:rsidRPr="00463A6A" w:rsidRDefault="00463A6A" w:rsidP="00463A6A">
      <w:pPr>
        <w:rPr>
          <w:b/>
          <w:lang w:eastAsia="en-AU"/>
        </w:rPr>
      </w:pPr>
      <w:r>
        <w:rPr>
          <w:lang w:eastAsia="en-AU"/>
        </w:rPr>
        <w:t xml:space="preserve">This was then used to produce the following </w:t>
      </w:r>
      <w:r w:rsidRPr="00463A6A">
        <w:rPr>
          <w:b/>
        </w:rPr>
        <w:t>Relational database schema</w:t>
      </w:r>
    </w:p>
    <w:p w14:paraId="4449BF32" w14:textId="43A79F31" w:rsidR="00932731" w:rsidRDefault="00463A6A" w:rsidP="00FF7EAA">
      <w:pPr>
        <w:rPr>
          <w:lang w:eastAsia="en-AU"/>
        </w:rPr>
      </w:pPr>
      <w:r>
        <w:rPr>
          <w:lang w:eastAsia="en-AU"/>
        </w:rPr>
        <w:t>SCHEMA HERE</w:t>
      </w:r>
      <w:r w:rsidR="00C11AA7">
        <w:rPr>
          <w:lang w:eastAsia="en-AU"/>
        </w:rPr>
        <w:t xml:space="preserve"> MAYBE?</w:t>
      </w:r>
    </w:p>
    <w:p w14:paraId="1C5A4A2B" w14:textId="54E49FCA" w:rsidR="008141FC" w:rsidRDefault="008141FC" w:rsidP="00597C9F">
      <w:pPr>
        <w:pStyle w:val="Heading2"/>
      </w:pPr>
      <w:bookmarkStart w:id="23" w:name="_Toc388077022"/>
      <w:r>
        <w:t>Design base relations</w:t>
      </w:r>
      <w:bookmarkEnd w:id="23"/>
    </w:p>
    <w:p w14:paraId="6425DE41" w14:textId="1BCC4699" w:rsidR="00C11AA7" w:rsidRPr="006327DE" w:rsidRDefault="00C11AA7" w:rsidP="00C11AA7">
      <w:pPr>
        <w:rPr>
          <w:b/>
          <w:lang w:eastAsia="en-AU"/>
        </w:rPr>
      </w:pPr>
      <w:r w:rsidRPr="006327DE">
        <w:rPr>
          <w:b/>
        </w:rPr>
        <w:t>Implementing base relations</w:t>
      </w:r>
    </w:p>
    <w:p w14:paraId="11021212" w14:textId="07C32317" w:rsidR="00C11AA7" w:rsidRDefault="00C11AA7" w:rsidP="00C11AA7">
      <w:pPr>
        <w:rPr>
          <w:lang w:eastAsia="en-AU"/>
        </w:rPr>
      </w:pPr>
      <w:r>
        <w:rPr>
          <w:lang w:eastAsia="en-AU"/>
        </w:rPr>
        <w:t xml:space="preserve">The data base relation have been implemented using ISO SQL standard (Section 6.1) with some specific minor MySQL specific adjustments. </w:t>
      </w:r>
    </w:p>
    <w:p w14:paraId="4689ADCF" w14:textId="1689EAA1" w:rsidR="002348C8" w:rsidRDefault="009835BE" w:rsidP="00C11AA7">
      <w:pPr>
        <w:rPr>
          <w:lang w:eastAsia="en-AU"/>
        </w:rPr>
      </w:pPr>
      <w:r>
        <w:rPr>
          <w:lang w:eastAsia="en-AU"/>
        </w:rPr>
        <w:t xml:space="preserve">In implementating the base relations the following was </w:t>
      </w:r>
      <w:r w:rsidR="00071752">
        <w:rPr>
          <w:lang w:eastAsia="en-AU"/>
        </w:rPr>
        <w:t>adhered</w:t>
      </w:r>
      <w:r>
        <w:rPr>
          <w:lang w:eastAsia="en-AU"/>
        </w:rPr>
        <w:t xml:space="preserve"> to </w:t>
      </w:r>
    </w:p>
    <w:p w14:paraId="177C0406" w14:textId="77777777" w:rsidR="00C11AA7" w:rsidRPr="006327DE" w:rsidRDefault="00C11AA7" w:rsidP="00C11AA7">
      <w:pPr>
        <w:rPr>
          <w:b/>
          <w:lang w:eastAsia="en-AU"/>
        </w:rPr>
      </w:pPr>
      <w:r w:rsidRPr="006327DE">
        <w:rPr>
          <w:b/>
          <w:lang w:eastAsia="en-AU"/>
        </w:rPr>
        <w:t>Document design of base relations</w:t>
      </w:r>
    </w:p>
    <w:p w14:paraId="06BD0D0A" w14:textId="3C206C8A" w:rsidR="00C11AA7" w:rsidRDefault="00C11AA7" w:rsidP="00C11AA7">
      <w:r>
        <w:t>DBDL definitions of Relations</w:t>
      </w:r>
    </w:p>
    <w:p w14:paraId="6BDC3936" w14:textId="2250164F" w:rsidR="00071752" w:rsidRDefault="00071752" w:rsidP="00C11AA7">
      <w:r>
        <w:t>Changes</w:t>
      </w:r>
    </w:p>
    <w:p w14:paraId="19262F92" w14:textId="77777777" w:rsidR="002348C8" w:rsidRDefault="002348C8" w:rsidP="002348C8">
      <w:pPr>
        <w:pStyle w:val="Heading2"/>
        <w:numPr>
          <w:ilvl w:val="0"/>
          <w:numId w:val="0"/>
        </w:numPr>
      </w:pPr>
      <w:bookmarkStart w:id="24" w:name="_Toc388077023"/>
    </w:p>
    <w:p w14:paraId="7893B070" w14:textId="71E17A84" w:rsidR="008141FC" w:rsidRDefault="008141FC" w:rsidP="00597C9F">
      <w:pPr>
        <w:pStyle w:val="Heading2"/>
      </w:pPr>
      <w:r>
        <w:t>Design representation of derived data</w:t>
      </w:r>
      <w:bookmarkEnd w:id="24"/>
    </w:p>
    <w:p w14:paraId="472E025D" w14:textId="688DC3B0" w:rsidR="00C11AA7" w:rsidRDefault="00C11AA7" w:rsidP="00C11AA7">
      <w:pPr>
        <w:rPr>
          <w:lang w:eastAsia="en-AU"/>
        </w:rPr>
      </w:pPr>
      <w:r>
        <w:rPr>
          <w:lang w:eastAsia="en-AU"/>
        </w:rPr>
        <w:t xml:space="preserve">No derived </w:t>
      </w:r>
      <w:r w:rsidR="002348C8">
        <w:rPr>
          <w:lang w:eastAsia="en-AU"/>
        </w:rPr>
        <w:t>data fields</w:t>
      </w:r>
      <w:r>
        <w:rPr>
          <w:lang w:eastAsia="en-AU"/>
        </w:rPr>
        <w:t xml:space="preserve"> have been identified except those of the checklists of which will be adjust whenever a change is made through a background update of the DB by the application. This derived data exists to make referencing the completeness of an application quick and to provide hard coded information checklist as per the initial requirements.</w:t>
      </w:r>
    </w:p>
    <w:p w14:paraId="4B1D7ADB" w14:textId="21992203" w:rsidR="00C11AA7" w:rsidRDefault="00C11AA7" w:rsidP="00C11AA7">
      <w:pPr>
        <w:rPr>
          <w:lang w:eastAsia="en-AU"/>
        </w:rPr>
      </w:pPr>
      <w:r>
        <w:rPr>
          <w:lang w:eastAsia="en-AU"/>
        </w:rPr>
        <w:t xml:space="preserve">It is presumed that other derived information, will be calculated as required. This include the age of an application, number of applications flagged, number of applications managed, application history etc.. To aid such queries, index have been placed on the relevant foreign and primary keys that are expected to be used often. </w:t>
      </w:r>
    </w:p>
    <w:p w14:paraId="61D2DFD3" w14:textId="72260420" w:rsidR="008141FC" w:rsidRDefault="008141FC" w:rsidP="00597C9F">
      <w:pPr>
        <w:pStyle w:val="Heading2"/>
      </w:pPr>
      <w:bookmarkStart w:id="25" w:name="_Toc388077024"/>
      <w:r>
        <w:lastRenderedPageBreak/>
        <w:t>Design general constraints</w:t>
      </w:r>
      <w:bookmarkEnd w:id="25"/>
    </w:p>
    <w:p w14:paraId="6015FB1C" w14:textId="4CF3E80C" w:rsidR="003F0E61" w:rsidRDefault="00FD277B" w:rsidP="003F0E61">
      <w:pPr>
        <w:rPr>
          <w:lang w:eastAsia="en-AU"/>
        </w:rPr>
      </w:pPr>
      <w:r>
        <w:rPr>
          <w:lang w:eastAsia="en-AU"/>
        </w:rPr>
        <w:t>There are a few design constraints that have been implemented, these are</w:t>
      </w:r>
    </w:p>
    <w:p w14:paraId="7413F64C" w14:textId="0A493BD5" w:rsidR="00FD277B" w:rsidRDefault="00FD277B" w:rsidP="00FD277B">
      <w:pPr>
        <w:pStyle w:val="ListParagraph"/>
        <w:numPr>
          <w:ilvl w:val="0"/>
          <w:numId w:val="26"/>
        </w:numPr>
        <w:rPr>
          <w:lang w:eastAsia="en-AU"/>
        </w:rPr>
      </w:pPr>
      <w:r>
        <w:rPr>
          <w:lang w:eastAsia="en-AU"/>
        </w:rPr>
        <w:t>Only those who can supervise can add themselves to the supervised by table. This is enforces through the use of permissions</w:t>
      </w:r>
    </w:p>
    <w:p w14:paraId="0ABA9639" w14:textId="0D62F72A" w:rsidR="0062590E" w:rsidRDefault="00FD277B" w:rsidP="003F0E61">
      <w:pPr>
        <w:rPr>
          <w:lang w:eastAsia="en-AU"/>
        </w:rPr>
      </w:pPr>
      <w:r>
        <w:rPr>
          <w:lang w:eastAsia="en-AU"/>
        </w:rPr>
        <w:t xml:space="preserve">General constraints such as text and dates being non empty is assumed to be </w:t>
      </w:r>
      <w:r w:rsidR="00E5700B">
        <w:rPr>
          <w:lang w:eastAsia="en-AU"/>
        </w:rPr>
        <w:t xml:space="preserve">enforced by the application interface. This is mainly because </w:t>
      </w:r>
      <w:r w:rsidR="0062590E">
        <w:rPr>
          <w:lang w:eastAsia="en-AU"/>
        </w:rPr>
        <w:t>MySQL does not support constraints</w:t>
      </w:r>
      <w:r>
        <w:rPr>
          <w:lang w:eastAsia="en-AU"/>
        </w:rPr>
        <w:t xml:space="preserve"> or partial indexes making enforcing of </w:t>
      </w:r>
      <w:r w:rsidR="00E5700B">
        <w:rPr>
          <w:lang w:eastAsia="en-AU"/>
        </w:rPr>
        <w:t xml:space="preserve">such </w:t>
      </w:r>
      <w:r>
        <w:rPr>
          <w:lang w:eastAsia="en-AU"/>
        </w:rPr>
        <w:t xml:space="preserve">constraints difficult. However there are workarounds using ‘Trigger’s but since these can have a significant impact on performance (running every time on an update/insert event if implemented in most cases) they have not be included unless deemed absolutely necessary. </w:t>
      </w:r>
    </w:p>
    <w:p w14:paraId="421DA7CB" w14:textId="77777777" w:rsidR="002348C8" w:rsidRDefault="002348C8" w:rsidP="003F0E61">
      <w:pPr>
        <w:rPr>
          <w:lang w:eastAsia="en-AU"/>
        </w:rPr>
      </w:pPr>
    </w:p>
    <w:p w14:paraId="4CC21E0B" w14:textId="5473BEC6" w:rsidR="005E4DF4" w:rsidRDefault="005E4DF4" w:rsidP="00597C9F">
      <w:pPr>
        <w:pStyle w:val="Heading1"/>
        <w:numPr>
          <w:ilvl w:val="0"/>
          <w:numId w:val="17"/>
        </w:numPr>
      </w:pPr>
      <w:bookmarkStart w:id="26" w:name="_Toc388077025"/>
      <w:r w:rsidRPr="005E4DF4">
        <w:t>Design file organisations</w:t>
      </w:r>
      <w:r>
        <w:t xml:space="preserve"> and indices</w:t>
      </w:r>
      <w:bookmarkEnd w:id="26"/>
    </w:p>
    <w:p w14:paraId="203A2279" w14:textId="0D257217" w:rsidR="005E4DF4" w:rsidRDefault="005E4DF4" w:rsidP="00597C9F">
      <w:pPr>
        <w:pStyle w:val="Heading2"/>
      </w:pPr>
      <w:bookmarkStart w:id="27" w:name="_Toc388077026"/>
      <w:r w:rsidRPr="00597C9F">
        <w:t>Analyse transactions</w:t>
      </w:r>
      <w:bookmarkEnd w:id="27"/>
      <w:r w:rsidR="007950AC">
        <w:t xml:space="preserve"> NOT DONE</w:t>
      </w:r>
    </w:p>
    <w:p w14:paraId="793979EC" w14:textId="38E39059" w:rsidR="00130E4D" w:rsidRDefault="00D66516" w:rsidP="00130E4D">
      <w:pPr>
        <w:rPr>
          <w:lang w:eastAsia="en-AU"/>
        </w:rPr>
      </w:pPr>
      <w:r>
        <w:rPr>
          <w:lang w:eastAsia="en-AU"/>
        </w:rPr>
        <w:t>The main transactions of the database, those that</w:t>
      </w:r>
      <w:r w:rsidR="00130E4D">
        <w:rPr>
          <w:lang w:eastAsia="en-AU"/>
        </w:rPr>
        <w:t xml:space="preserve"> have a high impact, run frequently and or are </w:t>
      </w:r>
      <w:r>
        <w:rPr>
          <w:lang w:eastAsia="en-AU"/>
        </w:rPr>
        <w:t>critical</w:t>
      </w:r>
      <w:r w:rsidR="00130E4D">
        <w:rPr>
          <w:lang w:eastAsia="en-AU"/>
        </w:rPr>
        <w:t xml:space="preserve"> to creating and updating RHD application a</w:t>
      </w:r>
      <w:r>
        <w:rPr>
          <w:lang w:eastAsia="en-AU"/>
        </w:rPr>
        <w:t xml:space="preserve">nd applicant details have been analysed. The transactions as described by the transaction pathways section of the logical documentation, </w:t>
      </w:r>
      <w:r w:rsidR="007950AC">
        <w:rPr>
          <w:lang w:eastAsia="en-AU"/>
        </w:rPr>
        <w:t xml:space="preserve">section??? </w:t>
      </w:r>
      <w:r>
        <w:rPr>
          <w:lang w:eastAsia="en-AU"/>
        </w:rPr>
        <w:t xml:space="preserve">have been used to produce </w:t>
      </w:r>
      <w:r w:rsidR="00633715">
        <w:rPr>
          <w:lang w:eastAsia="en-AU"/>
        </w:rPr>
        <w:t>map the transactional pathways to the relations.</w:t>
      </w:r>
    </w:p>
    <w:p w14:paraId="7BAEAEAA" w14:textId="77295108" w:rsidR="00130E4D" w:rsidRDefault="00130E4D" w:rsidP="00D06A43">
      <w:pPr>
        <w:pStyle w:val="ListParagraph"/>
        <w:numPr>
          <w:ilvl w:val="0"/>
          <w:numId w:val="18"/>
        </w:numPr>
        <w:rPr>
          <w:lang w:eastAsia="en-AU"/>
        </w:rPr>
      </w:pPr>
      <w:r>
        <w:rPr>
          <w:lang w:eastAsia="en-AU"/>
        </w:rPr>
        <w:t>map all transaction paths to relations;</w:t>
      </w:r>
      <w:r w:rsidR="00D06A43">
        <w:rPr>
          <w:lang w:eastAsia="en-AU"/>
        </w:rPr>
        <w:t xml:space="preserve"> </w:t>
      </w:r>
    </w:p>
    <w:p w14:paraId="7B390465" w14:textId="302357BE" w:rsidR="00EA3450" w:rsidRDefault="00EA3450" w:rsidP="00EA3450">
      <w:pPr>
        <w:pStyle w:val="ListParagraph"/>
        <w:ind w:left="405"/>
        <w:rPr>
          <w:lang w:eastAsia="en-AU"/>
        </w:rPr>
      </w:pPr>
      <w:r>
        <w:rPr>
          <w:lang w:eastAsia="en-AU"/>
        </w:rPr>
        <w:t>logical 3.0 plus more</w:t>
      </w:r>
    </w:p>
    <w:p w14:paraId="776FABD6" w14:textId="5A0B8886" w:rsidR="00130E4D" w:rsidRDefault="00130E4D" w:rsidP="00CF704D">
      <w:pPr>
        <w:pStyle w:val="ListParagraph"/>
        <w:numPr>
          <w:ilvl w:val="0"/>
          <w:numId w:val="18"/>
        </w:numPr>
        <w:rPr>
          <w:lang w:eastAsia="en-AU"/>
        </w:rPr>
      </w:pPr>
      <w:r>
        <w:rPr>
          <w:lang w:eastAsia="en-AU"/>
        </w:rPr>
        <w:t>determine which relations are most frequently accessed by transactions;</w:t>
      </w:r>
    </w:p>
    <w:p w14:paraId="56BCE05C" w14:textId="46F806BC" w:rsidR="00E5700B" w:rsidRDefault="00E5700B" w:rsidP="00E5700B">
      <w:pPr>
        <w:pStyle w:val="ListParagraph"/>
        <w:ind w:left="405"/>
        <w:rPr>
          <w:lang w:eastAsia="en-AU"/>
        </w:rPr>
      </w:pPr>
      <w:r>
        <w:rPr>
          <w:lang w:eastAsia="en-AU"/>
        </w:rPr>
        <w:t xml:space="preserve">Analysis of the database has </w:t>
      </w:r>
      <w:r w:rsidR="004765E4">
        <w:rPr>
          <w:lang w:eastAsia="en-AU"/>
        </w:rPr>
        <w:t>revealed</w:t>
      </w:r>
      <w:r>
        <w:rPr>
          <w:lang w:eastAsia="en-AU"/>
        </w:rPr>
        <w:t xml:space="preserve"> that nearly all transactions involve the Applicant and Applications </w:t>
      </w:r>
      <w:r w:rsidR="004765E4">
        <w:rPr>
          <w:lang w:eastAsia="en-AU"/>
        </w:rPr>
        <w:t xml:space="preserve">relations, </w:t>
      </w:r>
      <w:r>
        <w:rPr>
          <w:lang w:eastAsia="en-AU"/>
        </w:rPr>
        <w:t xml:space="preserve">as these represent the </w:t>
      </w:r>
      <w:r w:rsidR="00E36F7F">
        <w:rPr>
          <w:lang w:eastAsia="en-AU"/>
        </w:rPr>
        <w:t>core functionality of the database.</w:t>
      </w:r>
      <w:r w:rsidR="004765E4">
        <w:rPr>
          <w:lang w:eastAsia="en-AU"/>
        </w:rPr>
        <w:t xml:space="preserve"> </w:t>
      </w:r>
    </w:p>
    <w:p w14:paraId="2F16DC84" w14:textId="77777777" w:rsidR="00E5700B" w:rsidRDefault="00E5700B" w:rsidP="00E5700B">
      <w:pPr>
        <w:pStyle w:val="ListParagraph"/>
        <w:ind w:left="405"/>
        <w:rPr>
          <w:lang w:eastAsia="en-AU"/>
        </w:rPr>
      </w:pPr>
    </w:p>
    <w:p w14:paraId="4A30C317" w14:textId="77777777" w:rsidR="00E5700B" w:rsidRDefault="00E5700B" w:rsidP="00E5700B">
      <w:pPr>
        <w:pStyle w:val="ListParagraph"/>
        <w:ind w:left="405"/>
        <w:rPr>
          <w:lang w:eastAsia="en-AU"/>
        </w:rPr>
      </w:pPr>
    </w:p>
    <w:p w14:paraId="2105A034" w14:textId="01272B83" w:rsidR="00E5700B" w:rsidRDefault="00E5700B" w:rsidP="00E5700B">
      <w:pPr>
        <w:pStyle w:val="ListParagraph"/>
        <w:ind w:left="405"/>
        <w:rPr>
          <w:lang w:eastAsia="en-AU"/>
        </w:rPr>
      </w:pPr>
      <w:r>
        <w:rPr>
          <w:lang w:eastAsia="en-AU"/>
        </w:rPr>
        <w:t>Note that it is assumed that the staff ID will be cached by the application interface reducing impact on looking themselves up in the staff table every session.</w:t>
      </w:r>
    </w:p>
    <w:p w14:paraId="13BCE7D0" w14:textId="0030D48B" w:rsidR="00130E4D" w:rsidRDefault="005952EC" w:rsidP="00CF704D">
      <w:pPr>
        <w:pStyle w:val="ListParagraph"/>
        <w:numPr>
          <w:ilvl w:val="0"/>
          <w:numId w:val="18"/>
        </w:numPr>
        <w:rPr>
          <w:lang w:eastAsia="en-AU"/>
        </w:rPr>
      </w:pPr>
      <w:r>
        <w:rPr>
          <w:lang w:eastAsia="en-AU"/>
        </w:rPr>
        <w:t>Analyse</w:t>
      </w:r>
      <w:r w:rsidR="00130E4D">
        <w:rPr>
          <w:lang w:eastAsia="en-AU"/>
        </w:rPr>
        <w:t xml:space="preserve"> the data usage of selected transactions that involve these relations.</w:t>
      </w:r>
    </w:p>
    <w:p w14:paraId="0332C786" w14:textId="77777777" w:rsidR="00EA3450" w:rsidRDefault="00EA3450" w:rsidP="00EA3450">
      <w:pPr>
        <w:pStyle w:val="ListParagraph"/>
        <w:ind w:left="405"/>
        <w:rPr>
          <w:lang w:eastAsia="en-AU"/>
        </w:rPr>
      </w:pPr>
    </w:p>
    <w:p w14:paraId="3779284D" w14:textId="3291EADA" w:rsidR="008141FC" w:rsidRDefault="008141FC" w:rsidP="00597C9F">
      <w:pPr>
        <w:pStyle w:val="Heading2"/>
        <w:rPr>
          <w:b w:val="0"/>
        </w:rPr>
      </w:pPr>
      <w:bookmarkStart w:id="28" w:name="_Toc388077027"/>
      <w:r>
        <w:t>Select file organisations</w:t>
      </w:r>
      <w:bookmarkEnd w:id="28"/>
      <w:r w:rsidR="009A5CEB">
        <w:t xml:space="preserve"> DONE</w:t>
      </w:r>
    </w:p>
    <w:p w14:paraId="12C96444" w14:textId="1D1CCB95" w:rsidR="00015C48" w:rsidRDefault="007450D1" w:rsidP="00015C48">
      <w:pPr>
        <w:rPr>
          <w:rFonts w:ascii="Calibri Light" w:eastAsia="Times New Roman" w:hAnsi="Calibri Light" w:cs="Times New Roman"/>
          <w:bCs/>
          <w:iCs/>
          <w:sz w:val="24"/>
          <w:szCs w:val="28"/>
          <w:lang w:eastAsia="en-AU"/>
        </w:rPr>
      </w:pPr>
      <w:r w:rsidRPr="007450D1">
        <w:t>The file organisations are grouped by storage engines in MySQL</w:t>
      </w:r>
      <w:r w:rsidRPr="007450D1">
        <w:rPr>
          <w:rStyle w:val="FootnoteReference"/>
        </w:rPr>
        <w:footnoteReference w:id="1"/>
      </w:r>
      <w:r>
        <w:t xml:space="preserve">.  </w:t>
      </w:r>
      <w:r w:rsidR="00015C48" w:rsidRPr="00015C48">
        <w:rPr>
          <w:rFonts w:ascii="Calibri Light" w:eastAsia="Times New Roman" w:hAnsi="Calibri Light" w:cs="Times New Roman"/>
          <w:bCs/>
          <w:iCs/>
          <w:sz w:val="24"/>
          <w:szCs w:val="28"/>
          <w:lang w:eastAsia="en-AU"/>
        </w:rPr>
        <w:t>The de</w:t>
      </w:r>
      <w:r w:rsidR="00015C48">
        <w:rPr>
          <w:rFonts w:ascii="Calibri Light" w:eastAsia="Times New Roman" w:hAnsi="Calibri Light" w:cs="Times New Roman"/>
          <w:bCs/>
          <w:iCs/>
          <w:sz w:val="24"/>
          <w:szCs w:val="28"/>
          <w:lang w:eastAsia="en-AU"/>
        </w:rPr>
        <w:t xml:space="preserve">fault </w:t>
      </w:r>
      <w:r>
        <w:rPr>
          <w:rFonts w:ascii="Calibri Light" w:eastAsia="Times New Roman" w:hAnsi="Calibri Light" w:cs="Times New Roman"/>
          <w:bCs/>
          <w:iCs/>
          <w:sz w:val="24"/>
          <w:szCs w:val="28"/>
          <w:lang w:eastAsia="en-AU"/>
        </w:rPr>
        <w:t>InnoDB</w:t>
      </w:r>
      <w:r w:rsidR="00015C48">
        <w:rPr>
          <w:rFonts w:ascii="Calibri Light" w:eastAsia="Times New Roman" w:hAnsi="Calibri Light" w:cs="Times New Roman"/>
          <w:bCs/>
          <w:iCs/>
          <w:sz w:val="24"/>
          <w:szCs w:val="28"/>
          <w:lang w:eastAsia="en-AU"/>
        </w:rPr>
        <w:t xml:space="preserve"> storage engine provides the required functionality for all relations, the other storage engines are</w:t>
      </w:r>
      <w:r>
        <w:rPr>
          <w:rFonts w:ascii="Calibri Light" w:eastAsia="Times New Roman" w:hAnsi="Calibri Light" w:cs="Times New Roman"/>
          <w:bCs/>
          <w:iCs/>
          <w:sz w:val="24"/>
          <w:szCs w:val="28"/>
          <w:lang w:eastAsia="en-AU"/>
        </w:rPr>
        <w:t xml:space="preserve"> designed for</w:t>
      </w:r>
      <w:r w:rsidR="00015C48">
        <w:rPr>
          <w:rFonts w:ascii="Calibri Light" w:eastAsia="Times New Roman" w:hAnsi="Calibri Light" w:cs="Times New Roman"/>
          <w:bCs/>
          <w:iCs/>
          <w:sz w:val="24"/>
          <w:szCs w:val="28"/>
          <w:lang w:eastAsia="en-AU"/>
        </w:rPr>
        <w:t xml:space="preserve"> specific</w:t>
      </w:r>
      <w:r>
        <w:rPr>
          <w:rFonts w:ascii="Calibri Light" w:eastAsia="Times New Roman" w:hAnsi="Calibri Light" w:cs="Times New Roman"/>
          <w:bCs/>
          <w:iCs/>
          <w:sz w:val="24"/>
          <w:szCs w:val="28"/>
          <w:lang w:eastAsia="en-AU"/>
        </w:rPr>
        <w:t xml:space="preserve"> cases that do not exist in</w:t>
      </w:r>
      <w:r w:rsidR="00015C48">
        <w:rPr>
          <w:rFonts w:ascii="Calibri Light" w:eastAsia="Times New Roman" w:hAnsi="Calibri Light" w:cs="Times New Roman"/>
          <w:bCs/>
          <w:iCs/>
          <w:sz w:val="24"/>
          <w:szCs w:val="28"/>
          <w:lang w:eastAsia="en-AU"/>
        </w:rPr>
        <w:t xml:space="preserve"> the RHD database. </w:t>
      </w:r>
    </w:p>
    <w:p w14:paraId="3E0BE25F" w14:textId="707AD031" w:rsidR="008141FC" w:rsidRDefault="008141FC" w:rsidP="00597C9F">
      <w:pPr>
        <w:pStyle w:val="Heading2"/>
      </w:pPr>
      <w:bookmarkStart w:id="29" w:name="_Toc388077028"/>
      <w:r>
        <w:t>Select indices</w:t>
      </w:r>
      <w:bookmarkEnd w:id="29"/>
      <w:r w:rsidR="009A5CEB">
        <w:t xml:space="preserve"> REVIEW</w:t>
      </w:r>
    </w:p>
    <w:p w14:paraId="264F79AB" w14:textId="507B3239" w:rsidR="00181FF8" w:rsidRDefault="00111AB3" w:rsidP="00181FF8">
      <w:pPr>
        <w:rPr>
          <w:lang w:eastAsia="en-AU"/>
        </w:rPr>
      </w:pPr>
      <w:hyperlink r:id="rId11" w:history="1">
        <w:r w:rsidR="007450D1" w:rsidRPr="009D1B6A">
          <w:rPr>
            <w:rStyle w:val="Hyperlink"/>
            <w:lang w:eastAsia="en-AU"/>
          </w:rPr>
          <w:t>http://dev.mysql.com/doc/refman/5.7/en/optimization-indexes.html</w:t>
        </w:r>
      </w:hyperlink>
    </w:p>
    <w:p w14:paraId="111CEB09" w14:textId="2A53A36B" w:rsidR="007450D1" w:rsidRDefault="00682C0D" w:rsidP="00181FF8">
      <w:pPr>
        <w:rPr>
          <w:lang w:eastAsia="en-AU"/>
        </w:rPr>
      </w:pPr>
      <w:r>
        <w:rPr>
          <w:lang w:eastAsia="en-AU"/>
        </w:rPr>
        <w:lastRenderedPageBreak/>
        <w:t>By Default MySQL places indices on the primary key</w:t>
      </w:r>
      <w:r w:rsidR="004B18F6">
        <w:rPr>
          <w:lang w:eastAsia="en-AU"/>
        </w:rPr>
        <w:t xml:space="preserve"> (a clustered index for </w:t>
      </w:r>
      <w:r w:rsidR="007D1470">
        <w:rPr>
          <w:lang w:eastAsia="en-AU"/>
        </w:rPr>
        <w:t xml:space="preserve">the </w:t>
      </w:r>
      <w:r w:rsidR="004B18F6">
        <w:rPr>
          <w:lang w:eastAsia="en-AU"/>
        </w:rPr>
        <w:t>InnoDB</w:t>
      </w:r>
      <w:r w:rsidR="00803224">
        <w:rPr>
          <w:lang w:eastAsia="en-AU"/>
        </w:rPr>
        <w:t xml:space="preserve"> storage engine used here</w:t>
      </w:r>
      <w:r w:rsidR="004B18F6">
        <w:rPr>
          <w:rStyle w:val="FootnoteReference"/>
          <w:lang w:eastAsia="en-AU"/>
        </w:rPr>
        <w:footnoteReference w:id="2"/>
      </w:r>
      <w:r w:rsidR="004B18F6">
        <w:rPr>
          <w:lang w:eastAsia="en-AU"/>
        </w:rPr>
        <w:t>)</w:t>
      </w:r>
      <w:r>
        <w:rPr>
          <w:lang w:eastAsia="en-AU"/>
        </w:rPr>
        <w:t>, these are also not null enabling fast queries.</w:t>
      </w:r>
    </w:p>
    <w:p w14:paraId="64DD85CB" w14:textId="65B111EA" w:rsidR="00682C0D" w:rsidRDefault="007D1470" w:rsidP="00E514F7">
      <w:pPr>
        <w:pStyle w:val="NoSpacing"/>
        <w:rPr>
          <w:lang w:eastAsia="en-AU"/>
        </w:rPr>
      </w:pPr>
      <w:r>
        <w:rPr>
          <w:lang w:eastAsia="en-AU"/>
        </w:rPr>
        <w:t xml:space="preserve">Additional </w:t>
      </w:r>
      <w:r w:rsidR="007950AC">
        <w:rPr>
          <w:lang w:eastAsia="en-AU"/>
        </w:rPr>
        <w:t>I</w:t>
      </w:r>
      <w:r w:rsidR="00682C0D">
        <w:rPr>
          <w:lang w:eastAsia="en-AU"/>
        </w:rPr>
        <w:t>ndices have also been placed on</w:t>
      </w:r>
      <w:r w:rsidR="007116BD">
        <w:rPr>
          <w:lang w:eastAsia="en-AU"/>
        </w:rPr>
        <w:t xml:space="preserve"> the</w:t>
      </w:r>
      <w:r w:rsidR="00682C0D">
        <w:rPr>
          <w:lang w:eastAsia="en-AU"/>
        </w:rPr>
        <w:t xml:space="preserve"> foreign keys of </w:t>
      </w:r>
    </w:p>
    <w:p w14:paraId="53C922C0" w14:textId="2C9F9650" w:rsidR="00682C0D" w:rsidRDefault="00682C0D" w:rsidP="00682C0D">
      <w:pPr>
        <w:pStyle w:val="ListParagraph"/>
        <w:numPr>
          <w:ilvl w:val="0"/>
          <w:numId w:val="22"/>
        </w:numPr>
        <w:rPr>
          <w:lang w:eastAsia="en-AU"/>
        </w:rPr>
      </w:pPr>
      <w:r>
        <w:rPr>
          <w:lang w:eastAsia="en-AU"/>
        </w:rPr>
        <w:t>Primary Relations: application, applicant, university staff member and Research area</w:t>
      </w:r>
    </w:p>
    <w:p w14:paraId="2FCBD25B" w14:textId="6FB86290" w:rsidR="007950AC" w:rsidRDefault="007950AC" w:rsidP="007950AC">
      <w:pPr>
        <w:pStyle w:val="ListParagraph"/>
        <w:rPr>
          <w:lang w:eastAsia="en-AU"/>
        </w:rPr>
      </w:pPr>
      <w:r>
        <w:rPr>
          <w:lang w:eastAsia="en-AU"/>
        </w:rPr>
        <w:t>To enable fast joining between often joined relations</w:t>
      </w:r>
    </w:p>
    <w:p w14:paraId="36B72F55" w14:textId="5E29E484" w:rsidR="00682C0D" w:rsidRDefault="00682C0D" w:rsidP="00682C0D">
      <w:pPr>
        <w:pStyle w:val="ListParagraph"/>
        <w:numPr>
          <w:ilvl w:val="0"/>
          <w:numId w:val="22"/>
        </w:numPr>
        <w:rPr>
          <w:lang w:eastAsia="en-AU"/>
        </w:rPr>
      </w:pPr>
      <w:r>
        <w:rPr>
          <w:lang w:eastAsia="en-AU"/>
        </w:rPr>
        <w:t xml:space="preserve">Status and Type look-up Relations: </w:t>
      </w:r>
      <w:r w:rsidR="007116BD">
        <w:rPr>
          <w:lang w:eastAsia="en-AU"/>
        </w:rPr>
        <w:t xml:space="preserve">Application Status, </w:t>
      </w:r>
      <w:r>
        <w:rPr>
          <w:lang w:eastAsia="en-AU"/>
        </w:rPr>
        <w:t>Document Status,</w:t>
      </w:r>
      <w:r w:rsidR="007116BD">
        <w:rPr>
          <w:lang w:eastAsia="en-AU"/>
        </w:rPr>
        <w:t xml:space="preserve"> Visa Status,</w:t>
      </w:r>
      <w:r>
        <w:rPr>
          <w:lang w:eastAsia="en-AU"/>
        </w:rPr>
        <w:t xml:space="preserve"> Docu</w:t>
      </w:r>
      <w:r w:rsidR="007116BD">
        <w:rPr>
          <w:lang w:eastAsia="en-AU"/>
        </w:rPr>
        <w:t>ment Type and Decision Type</w:t>
      </w:r>
    </w:p>
    <w:p w14:paraId="45CC2BF4" w14:textId="73CD6F46" w:rsidR="007950AC" w:rsidRDefault="007950AC" w:rsidP="007950AC">
      <w:pPr>
        <w:pStyle w:val="ListParagraph"/>
        <w:rPr>
          <w:lang w:eastAsia="en-AU"/>
        </w:rPr>
      </w:pPr>
      <w:r>
        <w:rPr>
          <w:lang w:eastAsia="en-AU"/>
        </w:rPr>
        <w:t>To</w:t>
      </w:r>
      <w:r w:rsidR="009A5CEB">
        <w:rPr>
          <w:lang w:eastAsia="en-AU"/>
        </w:rPr>
        <w:t xml:space="preserve"> assist in common transactions</w:t>
      </w:r>
    </w:p>
    <w:p w14:paraId="62219C63" w14:textId="59E3F4D3" w:rsidR="00682C0D" w:rsidRDefault="007950AC" w:rsidP="00181FF8">
      <w:pPr>
        <w:rPr>
          <w:lang w:eastAsia="en-AU"/>
        </w:rPr>
      </w:pPr>
      <w:r>
        <w:rPr>
          <w:lang w:eastAsia="en-AU"/>
        </w:rPr>
        <w:t>Indexes have also been placed on the first and last names</w:t>
      </w:r>
      <w:r w:rsidR="005E6769">
        <w:rPr>
          <w:lang w:eastAsia="en-AU"/>
        </w:rPr>
        <w:t xml:space="preserve"> and emails</w:t>
      </w:r>
      <w:r>
        <w:rPr>
          <w:lang w:eastAsia="en-AU"/>
        </w:rPr>
        <w:t xml:space="preserve"> of applicants and staff members as these will be the primary entry into the database </w:t>
      </w:r>
      <w:r w:rsidR="00803224">
        <w:rPr>
          <w:lang w:eastAsia="en-AU"/>
        </w:rPr>
        <w:t>relations, that</w:t>
      </w:r>
      <w:r>
        <w:rPr>
          <w:lang w:eastAsia="en-AU"/>
        </w:rPr>
        <w:t xml:space="preserve"> </w:t>
      </w:r>
      <w:r w:rsidR="00803224">
        <w:rPr>
          <w:lang w:eastAsia="en-AU"/>
        </w:rPr>
        <w:t>i</w:t>
      </w:r>
      <w:r>
        <w:rPr>
          <w:lang w:eastAsia="en-AU"/>
        </w:rPr>
        <w:t>s</w:t>
      </w:r>
      <w:r w:rsidR="00803224">
        <w:rPr>
          <w:lang w:eastAsia="en-AU"/>
        </w:rPr>
        <w:t>,</w:t>
      </w:r>
      <w:r>
        <w:rPr>
          <w:lang w:eastAsia="en-AU"/>
        </w:rPr>
        <w:t xml:space="preserve"> all quires of the database are expected to start by searching </w:t>
      </w:r>
      <w:r w:rsidR="00F54EF1">
        <w:rPr>
          <w:lang w:eastAsia="en-AU"/>
        </w:rPr>
        <w:t>for an applicants or staff members name</w:t>
      </w:r>
      <w:r w:rsidR="005E6769">
        <w:rPr>
          <w:lang w:eastAsia="en-AU"/>
        </w:rPr>
        <w:t xml:space="preserve"> or email</w:t>
      </w:r>
      <w:r w:rsidR="00F54EF1">
        <w:rPr>
          <w:lang w:eastAsia="en-AU"/>
        </w:rPr>
        <w:t>.</w:t>
      </w:r>
    </w:p>
    <w:p w14:paraId="06BAFE60" w14:textId="62BF2F43" w:rsidR="002348C8" w:rsidRDefault="002348C8" w:rsidP="00181FF8">
      <w:pPr>
        <w:rPr>
          <w:lang w:eastAsia="en-AU"/>
        </w:rPr>
      </w:pPr>
      <w:r>
        <w:rPr>
          <w:lang w:eastAsia="en-AU"/>
        </w:rPr>
        <w:t xml:space="preserve">To assist in the performance of such indices the primary key has been changed </w:t>
      </w:r>
      <w:r w:rsidR="003C370F">
        <w:rPr>
          <w:lang w:eastAsia="en-AU"/>
        </w:rPr>
        <w:t>from</w:t>
      </w:r>
      <w:r>
        <w:rPr>
          <w:lang w:eastAsia="en-AU"/>
        </w:rPr>
        <w:t xml:space="preserve"> int to medium int </w:t>
      </w:r>
      <w:r w:rsidR="003C370F">
        <w:rPr>
          <w:lang w:eastAsia="en-AU"/>
        </w:rPr>
        <w:t>in non-lookup</w:t>
      </w:r>
      <w:r>
        <w:rPr>
          <w:lang w:eastAsia="en-AU"/>
        </w:rPr>
        <w:t xml:space="preserve"> tables and unsigned </w:t>
      </w:r>
      <w:r w:rsidR="003C370F">
        <w:rPr>
          <w:lang w:eastAsia="en-AU"/>
        </w:rPr>
        <w:t xml:space="preserve">tinyint in </w:t>
      </w:r>
      <w:r>
        <w:rPr>
          <w:lang w:eastAsia="en-AU"/>
        </w:rPr>
        <w:t>lookup tables that are expected to have less than 255 values. It is not expected that the database will have to hold more than 65,000</w:t>
      </w:r>
      <w:r w:rsidR="003C370F">
        <w:rPr>
          <w:lang w:eastAsia="en-AU"/>
        </w:rPr>
        <w:t xml:space="preserve"> (unsigned small int)</w:t>
      </w:r>
      <w:r>
        <w:rPr>
          <w:lang w:eastAsia="en-AU"/>
        </w:rPr>
        <w:t xml:space="preserve"> applicant</w:t>
      </w:r>
      <w:r w:rsidR="003C370F">
        <w:rPr>
          <w:lang w:eastAsia="en-AU"/>
        </w:rPr>
        <w:t>s</w:t>
      </w:r>
      <w:r>
        <w:rPr>
          <w:lang w:eastAsia="en-AU"/>
        </w:rPr>
        <w:t xml:space="preserve">, applications and their associated information but </w:t>
      </w:r>
      <w:r w:rsidR="003C370F">
        <w:rPr>
          <w:lang w:eastAsia="en-AU"/>
        </w:rPr>
        <w:t>just in cases a medium int is used.</w:t>
      </w:r>
    </w:p>
    <w:p w14:paraId="372AE998" w14:textId="77777777" w:rsidR="003C370F" w:rsidRDefault="003C370F" w:rsidP="00181FF8">
      <w:pPr>
        <w:rPr>
          <w:lang w:eastAsia="en-AU"/>
        </w:rPr>
      </w:pPr>
    </w:p>
    <w:p w14:paraId="13D124F7" w14:textId="299DB6EA" w:rsidR="008141FC" w:rsidRDefault="008141FC" w:rsidP="00597C9F">
      <w:pPr>
        <w:pStyle w:val="Heading2"/>
      </w:pPr>
      <w:bookmarkStart w:id="30" w:name="_Toc388077029"/>
      <w:r>
        <w:t>Estimate disk space requirements</w:t>
      </w:r>
      <w:bookmarkEnd w:id="30"/>
      <w:r w:rsidR="00EA3450">
        <w:t xml:space="preserve"> 556 NOT DONE</w:t>
      </w:r>
    </w:p>
    <w:p w14:paraId="1B2899B0" w14:textId="0BA8B735" w:rsidR="009E60A4" w:rsidRDefault="00182A5B" w:rsidP="009E60A4">
      <w:pPr>
        <w:rPr>
          <w:lang w:eastAsia="en-AU"/>
        </w:rPr>
      </w:pPr>
      <w:r>
        <w:rPr>
          <w:lang w:eastAsia="en-AU"/>
        </w:rPr>
        <w:t xml:space="preserve">Since all tables are set to use the INNODB storage engine, a clustered index </w:t>
      </w:r>
      <w:r w:rsidR="009E60A4">
        <w:rPr>
          <w:lang w:eastAsia="en-AU"/>
        </w:rPr>
        <w:t>is</w:t>
      </w:r>
      <w:r>
        <w:rPr>
          <w:lang w:eastAsia="en-AU"/>
        </w:rPr>
        <w:t xml:space="preserve"> used</w:t>
      </w:r>
      <w:r w:rsidR="009E60A4">
        <w:rPr>
          <w:lang w:eastAsia="en-AU"/>
        </w:rPr>
        <w:t xml:space="preserve"> as part of engine</w:t>
      </w:r>
      <w:r>
        <w:rPr>
          <w:lang w:eastAsia="en-AU"/>
        </w:rPr>
        <w:t xml:space="preserve">. </w:t>
      </w:r>
      <w:r w:rsidR="009E60A4">
        <w:rPr>
          <w:lang w:eastAsia="en-AU"/>
        </w:rPr>
        <w:t>This means that the records are physically stored (clustered) in a b-tree</w:t>
      </w:r>
      <w:r w:rsidR="00F837EC">
        <w:rPr>
          <w:lang w:eastAsia="en-AU"/>
        </w:rPr>
        <w:t xml:space="preserve"> based on the index (left as the </w:t>
      </w:r>
      <w:r w:rsidR="009E60A4">
        <w:rPr>
          <w:lang w:eastAsia="en-AU"/>
        </w:rPr>
        <w:t>de</w:t>
      </w:r>
      <w:r w:rsidR="00F837EC">
        <w:rPr>
          <w:lang w:eastAsia="en-AU"/>
        </w:rPr>
        <w:t>fault primary key of each table). Each row</w:t>
      </w:r>
      <w:r w:rsidR="00CD24DB">
        <w:rPr>
          <w:lang w:eastAsia="en-AU"/>
        </w:rPr>
        <w:t xml:space="preserve"> (node of the b-tree)</w:t>
      </w:r>
      <w:r w:rsidR="00F837EC">
        <w:rPr>
          <w:lang w:eastAsia="en-AU"/>
        </w:rPr>
        <w:t xml:space="preserve"> is then stored in a compact format</w:t>
      </w:r>
      <w:r w:rsidR="00CD24DB">
        <w:rPr>
          <w:lang w:eastAsia="en-AU"/>
        </w:rPr>
        <w:t xml:space="preserve"> (</w:t>
      </w:r>
      <w:r w:rsidR="00E108FD">
        <w:rPr>
          <w:lang w:eastAsia="en-AU"/>
        </w:rPr>
        <w:t xml:space="preserve">the </w:t>
      </w:r>
      <w:r w:rsidR="00CD24DB">
        <w:rPr>
          <w:lang w:eastAsia="en-AU"/>
        </w:rPr>
        <w:t>default)</w:t>
      </w:r>
      <w:r w:rsidR="00F837EC">
        <w:rPr>
          <w:lang w:eastAsia="en-AU"/>
        </w:rPr>
        <w:t xml:space="preserve"> reducing </w:t>
      </w:r>
      <w:r w:rsidR="00CD24DB">
        <w:rPr>
          <w:lang w:eastAsia="en-AU"/>
        </w:rPr>
        <w:t xml:space="preserve">table </w:t>
      </w:r>
      <w:r w:rsidR="00F837EC">
        <w:rPr>
          <w:lang w:eastAsia="en-AU"/>
        </w:rPr>
        <w:t>space at the expense of some CPU overhead.</w:t>
      </w:r>
      <w:r w:rsidR="00E108FD">
        <w:rPr>
          <w:lang w:eastAsia="en-AU"/>
        </w:rPr>
        <w:t xml:space="preserve"> It is also assumed that all characters are stored using the latin1 character Set with the </w:t>
      </w:r>
      <w:r w:rsidR="00E108FD" w:rsidRPr="002348C8">
        <w:rPr>
          <w:lang w:eastAsia="en-AU"/>
        </w:rPr>
        <w:t>latin1_swedish_ci.</w:t>
      </w:r>
      <w:r w:rsidR="00E108FD">
        <w:rPr>
          <w:lang w:eastAsia="en-AU"/>
        </w:rPr>
        <w:t xml:space="preserve"> Collation (the MySQL INNODB engine defaults).</w:t>
      </w:r>
    </w:p>
    <w:p w14:paraId="7F1E7C47" w14:textId="06211BB0" w:rsidR="00F837EC" w:rsidRDefault="00F837EC" w:rsidP="009E60A4">
      <w:pPr>
        <w:rPr>
          <w:lang w:eastAsia="en-AU"/>
        </w:rPr>
      </w:pPr>
      <w:r>
        <w:rPr>
          <w:lang w:eastAsia="en-AU"/>
        </w:rPr>
        <w:t xml:space="preserve">As such each row has </w:t>
      </w:r>
    </w:p>
    <w:p w14:paraId="376A51BF" w14:textId="2C2FCF43" w:rsidR="0041088D" w:rsidRDefault="0041088D" w:rsidP="00F837EC">
      <w:pPr>
        <w:pStyle w:val="ListParagraph"/>
        <w:numPr>
          <w:ilvl w:val="0"/>
          <w:numId w:val="22"/>
        </w:numPr>
        <w:rPr>
          <w:lang w:eastAsia="en-AU"/>
        </w:rPr>
      </w:pPr>
      <w:r>
        <w:rPr>
          <w:lang w:eastAsia="en-AU"/>
        </w:rPr>
        <w:t>1 byte per TinyInt(lookup PKs), 2bytes per smallInt (postcode) 3bytes per mediumInt</w:t>
      </w:r>
      <w:r w:rsidR="004765E4">
        <w:rPr>
          <w:lang w:eastAsia="en-AU"/>
        </w:rPr>
        <w:t xml:space="preserve"> </w:t>
      </w:r>
      <w:r>
        <w:rPr>
          <w:lang w:eastAsia="en-AU"/>
        </w:rPr>
        <w:t>(main table PKs)</w:t>
      </w:r>
    </w:p>
    <w:p w14:paraId="2FB321B6" w14:textId="20EA29B7" w:rsidR="00F837EC" w:rsidRDefault="000A6FB0" w:rsidP="00F837EC">
      <w:pPr>
        <w:pStyle w:val="ListParagraph"/>
        <w:numPr>
          <w:ilvl w:val="0"/>
          <w:numId w:val="22"/>
        </w:numPr>
        <w:rPr>
          <w:lang w:eastAsia="en-AU"/>
        </w:rPr>
      </w:pPr>
      <w:r>
        <w:rPr>
          <w:lang w:eastAsia="en-AU"/>
        </w:rPr>
        <w:t>~</w:t>
      </w:r>
      <w:r w:rsidR="00CD24DB">
        <w:rPr>
          <w:lang w:eastAsia="en-AU"/>
        </w:rPr>
        <w:t>5</w:t>
      </w:r>
      <w:r w:rsidR="0041088D">
        <w:rPr>
          <w:lang w:eastAsia="en-AU"/>
        </w:rPr>
        <w:t xml:space="preserve"> </w:t>
      </w:r>
      <w:r w:rsidR="00F837EC">
        <w:rPr>
          <w:lang w:eastAsia="en-AU"/>
        </w:rPr>
        <w:t>byte</w:t>
      </w:r>
      <w:r w:rsidR="0041088D">
        <w:rPr>
          <w:lang w:eastAsia="en-AU"/>
        </w:rPr>
        <w:t>s</w:t>
      </w:r>
      <w:r w:rsidR="00F837EC">
        <w:rPr>
          <w:lang w:eastAsia="en-AU"/>
        </w:rPr>
        <w:t xml:space="preserve"> per index</w:t>
      </w:r>
      <w:r w:rsidR="0041088D">
        <w:rPr>
          <w:lang w:eastAsia="en-AU"/>
        </w:rPr>
        <w:t xml:space="preserve"> (the header)</w:t>
      </w:r>
      <w:r w:rsidR="00552C7E">
        <w:rPr>
          <w:lang w:eastAsia="en-AU"/>
        </w:rPr>
        <w:t>, hard to gauge MySQL documentation is rather unspecific</w:t>
      </w:r>
    </w:p>
    <w:p w14:paraId="084F83D3" w14:textId="6D80F02B" w:rsidR="003A273F" w:rsidRDefault="003A273F" w:rsidP="00F837EC">
      <w:pPr>
        <w:pStyle w:val="ListParagraph"/>
        <w:numPr>
          <w:ilvl w:val="0"/>
          <w:numId w:val="22"/>
        </w:numPr>
        <w:rPr>
          <w:lang w:eastAsia="en-AU"/>
        </w:rPr>
      </w:pPr>
      <w:r>
        <w:rPr>
          <w:lang w:eastAsia="en-AU"/>
        </w:rPr>
        <w:t>4 bytes per decimal (GPA)</w:t>
      </w:r>
    </w:p>
    <w:p w14:paraId="77124EA0" w14:textId="40D95719" w:rsidR="00CD24DB" w:rsidRDefault="00CD24DB" w:rsidP="00CD24DB">
      <w:pPr>
        <w:pStyle w:val="ListParagraph"/>
        <w:numPr>
          <w:ilvl w:val="0"/>
          <w:numId w:val="22"/>
        </w:numPr>
        <w:rPr>
          <w:lang w:eastAsia="en-AU"/>
        </w:rPr>
      </w:pPr>
      <w:r w:rsidRPr="00CD24DB">
        <w:rPr>
          <w:lang w:eastAsia="en-AU"/>
        </w:rPr>
        <w:t xml:space="preserve">CEILING(N/8) bytes </w:t>
      </w:r>
      <w:r w:rsidR="00E108FD">
        <w:rPr>
          <w:lang w:eastAsia="en-AU"/>
        </w:rPr>
        <w:t xml:space="preserve">for </w:t>
      </w:r>
      <w:r>
        <w:rPr>
          <w:lang w:eastAsia="en-AU"/>
        </w:rPr>
        <w:t>N null columns in the row</w:t>
      </w:r>
    </w:p>
    <w:p w14:paraId="6B52B912" w14:textId="73D9F569" w:rsidR="00E108FD" w:rsidRDefault="00E108FD" w:rsidP="00CF704D">
      <w:pPr>
        <w:pStyle w:val="ListParagraph"/>
        <w:numPr>
          <w:ilvl w:val="0"/>
          <w:numId w:val="22"/>
        </w:numPr>
        <w:rPr>
          <w:lang w:eastAsia="en-AU"/>
        </w:rPr>
      </w:pPr>
      <w:r>
        <w:rPr>
          <w:lang w:eastAsia="en-AU"/>
        </w:rPr>
        <w:t>L+1 bytes per L length of characters used in a varchar (as all varchars used are less than 255 so 1 byte to store the length and use the latin1 Set uses 1 byte per Character)</w:t>
      </w:r>
    </w:p>
    <w:p w14:paraId="5DECD017" w14:textId="657936C4" w:rsidR="00F837EC" w:rsidRDefault="00F837EC" w:rsidP="00F837EC">
      <w:pPr>
        <w:pStyle w:val="ListParagraph"/>
        <w:numPr>
          <w:ilvl w:val="0"/>
          <w:numId w:val="22"/>
        </w:numPr>
        <w:rPr>
          <w:lang w:eastAsia="en-AU"/>
        </w:rPr>
      </w:pPr>
      <w:r w:rsidRPr="00F837EC">
        <w:rPr>
          <w:lang w:eastAsia="en-AU"/>
        </w:rPr>
        <w:t>6</w:t>
      </w:r>
      <w:r w:rsidR="0041088D">
        <w:rPr>
          <w:lang w:eastAsia="en-AU"/>
        </w:rPr>
        <w:t xml:space="preserve">+7 </w:t>
      </w:r>
      <w:r w:rsidRPr="00F837EC">
        <w:rPr>
          <w:lang w:eastAsia="en-AU"/>
        </w:rPr>
        <w:t>byte</w:t>
      </w:r>
      <w:r w:rsidR="0041088D">
        <w:rPr>
          <w:lang w:eastAsia="en-AU"/>
        </w:rPr>
        <w:t xml:space="preserve">s for the transaction ID </w:t>
      </w:r>
      <w:r w:rsidR="00324F1A">
        <w:rPr>
          <w:lang w:eastAsia="en-AU"/>
        </w:rPr>
        <w:t xml:space="preserve">and </w:t>
      </w:r>
      <w:r w:rsidRPr="00F837EC">
        <w:rPr>
          <w:lang w:eastAsia="en-AU"/>
        </w:rPr>
        <w:t>roll pointer field</w:t>
      </w:r>
      <w:r w:rsidR="0041088D">
        <w:rPr>
          <w:lang w:eastAsia="en-AU"/>
        </w:rPr>
        <w:t>s</w:t>
      </w:r>
      <w:r w:rsidRPr="00F837EC">
        <w:rPr>
          <w:lang w:eastAsia="en-AU"/>
        </w:rPr>
        <w:t>.</w:t>
      </w:r>
    </w:p>
    <w:p w14:paraId="05CC4CE3" w14:textId="08F206D6" w:rsidR="00CD24DB" w:rsidRDefault="00FF290B" w:rsidP="00FF290B">
      <w:pPr>
        <w:pStyle w:val="ListParagraph"/>
        <w:numPr>
          <w:ilvl w:val="0"/>
          <w:numId w:val="22"/>
        </w:numPr>
        <w:rPr>
          <w:lang w:eastAsia="en-AU"/>
        </w:rPr>
      </w:pPr>
      <w:r>
        <w:rPr>
          <w:lang w:eastAsia="en-AU"/>
        </w:rPr>
        <w:t>1 or 2 bytes per non null header (2 if “</w:t>
      </w:r>
      <w:r>
        <w:t>if part of the column is stored externally in overflow pages or the maximum length exceeds 255 bytes and the actual length exceeds 127 bytes”)</w:t>
      </w:r>
    </w:p>
    <w:p w14:paraId="3C05BA2D" w14:textId="2839FF87" w:rsidR="00EB1257" w:rsidRDefault="00543414" w:rsidP="00EB1257">
      <w:pPr>
        <w:pStyle w:val="NoSpacing"/>
        <w:rPr>
          <w:lang w:eastAsia="en-AU"/>
        </w:rPr>
      </w:pPr>
      <w:r>
        <w:rPr>
          <w:lang w:eastAsia="en-AU"/>
        </w:rPr>
        <w:t xml:space="preserve">This enables the row size estimates to be calculated in the following way, i.e. for </w:t>
      </w:r>
      <w:r w:rsidR="00EB1257">
        <w:rPr>
          <w:lang w:eastAsia="en-AU"/>
        </w:rPr>
        <w:t>Appli</w:t>
      </w:r>
      <w:r w:rsidR="00432E51">
        <w:rPr>
          <w:lang w:eastAsia="en-AU"/>
        </w:rPr>
        <w:t>cant</w:t>
      </w:r>
      <w:r>
        <w:rPr>
          <w:lang w:eastAsia="en-AU"/>
        </w:rPr>
        <w:t>:</w:t>
      </w:r>
    </w:p>
    <w:tbl>
      <w:tblPr>
        <w:tblW w:w="5893" w:type="dxa"/>
        <w:tblBorders>
          <w:insideH w:val="single" w:sz="4" w:space="0" w:color="auto"/>
          <w:insideV w:val="single" w:sz="4" w:space="0" w:color="auto"/>
        </w:tblBorders>
        <w:tblLook w:val="04A0" w:firstRow="1" w:lastRow="0" w:firstColumn="1" w:lastColumn="0" w:noHBand="0" w:noVBand="1"/>
      </w:tblPr>
      <w:tblGrid>
        <w:gridCol w:w="1980"/>
        <w:gridCol w:w="3913"/>
      </w:tblGrid>
      <w:tr w:rsidR="00543414" w:rsidRPr="00543414" w14:paraId="2E8EB0F5" w14:textId="77777777" w:rsidTr="00D9299D">
        <w:trPr>
          <w:trHeight w:val="315"/>
        </w:trPr>
        <w:tc>
          <w:tcPr>
            <w:tcW w:w="1980" w:type="dxa"/>
            <w:tcBorders>
              <w:top w:val="nil"/>
              <w:bottom w:val="single" w:sz="4" w:space="0" w:color="auto"/>
            </w:tcBorders>
            <w:shd w:val="clear" w:color="auto" w:fill="auto"/>
            <w:noWrap/>
            <w:vAlign w:val="center"/>
          </w:tcPr>
          <w:p w14:paraId="3E8A9722" w14:textId="2A4C7608" w:rsidR="00543414" w:rsidRPr="00543414" w:rsidRDefault="00543414" w:rsidP="00543414">
            <w:pPr>
              <w:spacing w:after="0" w:line="240" w:lineRule="auto"/>
              <w:rPr>
                <w:rFonts w:ascii="Calibri" w:eastAsia="Times New Roman" w:hAnsi="Calibri" w:cs="Times New Roman"/>
                <w:b/>
                <w:color w:val="000000"/>
                <w:lang w:eastAsia="en-AU"/>
              </w:rPr>
            </w:pPr>
            <w:r w:rsidRPr="003A13E7">
              <w:rPr>
                <w:rFonts w:ascii="Calibri" w:eastAsia="Times New Roman" w:hAnsi="Calibri" w:cs="Times New Roman"/>
                <w:b/>
                <w:color w:val="000000"/>
                <w:lang w:eastAsia="en-AU"/>
              </w:rPr>
              <w:t>Date type</w:t>
            </w:r>
          </w:p>
        </w:tc>
        <w:tc>
          <w:tcPr>
            <w:tcW w:w="3913" w:type="dxa"/>
            <w:tcBorders>
              <w:top w:val="nil"/>
              <w:bottom w:val="single" w:sz="4" w:space="0" w:color="auto"/>
            </w:tcBorders>
            <w:shd w:val="clear" w:color="auto" w:fill="auto"/>
            <w:noWrap/>
            <w:vAlign w:val="center"/>
          </w:tcPr>
          <w:p w14:paraId="65D4C4CC" w14:textId="5258CF78" w:rsidR="00543414" w:rsidRPr="00543414" w:rsidRDefault="00543414" w:rsidP="00543414">
            <w:pPr>
              <w:spacing w:after="0" w:line="240" w:lineRule="auto"/>
              <w:rPr>
                <w:rFonts w:ascii="Calibri" w:eastAsia="Times New Roman" w:hAnsi="Calibri" w:cs="Times New Roman"/>
                <w:b/>
                <w:color w:val="000000"/>
                <w:lang w:eastAsia="en-AU"/>
              </w:rPr>
            </w:pPr>
            <w:r w:rsidRPr="003A13E7">
              <w:rPr>
                <w:rFonts w:ascii="Calibri" w:eastAsia="Times New Roman" w:hAnsi="Calibri" w:cs="Times New Roman"/>
                <w:b/>
                <w:color w:val="000000"/>
                <w:lang w:eastAsia="en-AU"/>
              </w:rPr>
              <w:t>Estimated size in bytes</w:t>
            </w:r>
          </w:p>
        </w:tc>
      </w:tr>
      <w:tr w:rsidR="00543414" w:rsidRPr="00543414" w14:paraId="4EFEEE5C" w14:textId="77777777" w:rsidTr="00D9299D">
        <w:trPr>
          <w:trHeight w:val="315"/>
        </w:trPr>
        <w:tc>
          <w:tcPr>
            <w:tcW w:w="1980" w:type="dxa"/>
            <w:tcBorders>
              <w:top w:val="single" w:sz="4" w:space="0" w:color="auto"/>
              <w:bottom w:val="nil"/>
            </w:tcBorders>
            <w:shd w:val="clear" w:color="auto" w:fill="auto"/>
            <w:noWrap/>
            <w:vAlign w:val="center"/>
          </w:tcPr>
          <w:p w14:paraId="028CC95D" w14:textId="54FC6FE5"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varchars</w:t>
            </w:r>
          </w:p>
        </w:tc>
        <w:tc>
          <w:tcPr>
            <w:tcW w:w="3913" w:type="dxa"/>
            <w:tcBorders>
              <w:top w:val="single" w:sz="4" w:space="0" w:color="auto"/>
            </w:tcBorders>
            <w:shd w:val="clear" w:color="auto" w:fill="auto"/>
            <w:noWrap/>
            <w:vAlign w:val="center"/>
          </w:tcPr>
          <w:p w14:paraId="6E15A244" w14:textId="735D980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6*(50+1)+(10+1)+2*(255+1)+(100+1)+</w:t>
            </w:r>
          </w:p>
        </w:tc>
      </w:tr>
      <w:tr w:rsidR="00543414" w:rsidRPr="00543414" w14:paraId="51E05160" w14:textId="77777777" w:rsidTr="00543414">
        <w:trPr>
          <w:trHeight w:val="315"/>
        </w:trPr>
        <w:tc>
          <w:tcPr>
            <w:tcW w:w="1980" w:type="dxa"/>
            <w:tcBorders>
              <w:top w:val="nil"/>
              <w:bottom w:val="nil"/>
            </w:tcBorders>
            <w:shd w:val="clear" w:color="auto" w:fill="auto"/>
            <w:noWrap/>
            <w:vAlign w:val="center"/>
            <w:hideMark/>
          </w:tcPr>
          <w:p w14:paraId="33278198"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lastRenderedPageBreak/>
              <w:t>booleans</w:t>
            </w:r>
          </w:p>
        </w:tc>
        <w:tc>
          <w:tcPr>
            <w:tcW w:w="3913" w:type="dxa"/>
            <w:shd w:val="clear" w:color="auto" w:fill="auto"/>
            <w:noWrap/>
            <w:vAlign w:val="center"/>
            <w:hideMark/>
          </w:tcPr>
          <w:p w14:paraId="0DA36EDA"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3*1+</w:t>
            </w:r>
          </w:p>
        </w:tc>
      </w:tr>
      <w:tr w:rsidR="00543414" w:rsidRPr="00543414" w14:paraId="7A5B7A09" w14:textId="77777777" w:rsidTr="00543414">
        <w:trPr>
          <w:trHeight w:val="315"/>
        </w:trPr>
        <w:tc>
          <w:tcPr>
            <w:tcW w:w="1980" w:type="dxa"/>
            <w:tcBorders>
              <w:top w:val="nil"/>
              <w:bottom w:val="nil"/>
            </w:tcBorders>
            <w:shd w:val="clear" w:color="auto" w:fill="auto"/>
            <w:noWrap/>
            <w:vAlign w:val="center"/>
            <w:hideMark/>
          </w:tcPr>
          <w:p w14:paraId="259EA1D9"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chars</w:t>
            </w:r>
          </w:p>
        </w:tc>
        <w:tc>
          <w:tcPr>
            <w:tcW w:w="3913" w:type="dxa"/>
            <w:shd w:val="clear" w:color="auto" w:fill="auto"/>
            <w:noWrap/>
            <w:vAlign w:val="center"/>
            <w:hideMark/>
          </w:tcPr>
          <w:p w14:paraId="51B3D0BB" w14:textId="41E8A245" w:rsidR="00543414" w:rsidRPr="00543414" w:rsidRDefault="00533F34" w:rsidP="00543414">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2*1</w:t>
            </w:r>
            <w:r w:rsidR="00543414" w:rsidRPr="00543414">
              <w:rPr>
                <w:rFonts w:ascii="Calibri" w:eastAsia="Times New Roman" w:hAnsi="Calibri" w:cs="Times New Roman"/>
                <w:color w:val="000000"/>
                <w:lang w:eastAsia="en-AU"/>
              </w:rPr>
              <w:t>+</w:t>
            </w:r>
          </w:p>
        </w:tc>
      </w:tr>
      <w:tr w:rsidR="00543414" w:rsidRPr="00543414" w14:paraId="5554E61E" w14:textId="77777777" w:rsidTr="00543414">
        <w:trPr>
          <w:trHeight w:val="315"/>
        </w:trPr>
        <w:tc>
          <w:tcPr>
            <w:tcW w:w="1980" w:type="dxa"/>
            <w:tcBorders>
              <w:top w:val="nil"/>
              <w:bottom w:val="nil"/>
            </w:tcBorders>
            <w:shd w:val="clear" w:color="auto" w:fill="auto"/>
            <w:noWrap/>
            <w:vAlign w:val="center"/>
            <w:hideMark/>
          </w:tcPr>
          <w:p w14:paraId="22659EE3"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smallint</w:t>
            </w:r>
          </w:p>
        </w:tc>
        <w:tc>
          <w:tcPr>
            <w:tcW w:w="3913" w:type="dxa"/>
            <w:shd w:val="clear" w:color="auto" w:fill="auto"/>
            <w:noWrap/>
            <w:vAlign w:val="center"/>
            <w:hideMark/>
          </w:tcPr>
          <w:p w14:paraId="2F8D286F"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1*2+</w:t>
            </w:r>
          </w:p>
        </w:tc>
      </w:tr>
      <w:tr w:rsidR="00543414" w:rsidRPr="00543414" w14:paraId="282B7F1D" w14:textId="77777777" w:rsidTr="00543414">
        <w:trPr>
          <w:trHeight w:val="315"/>
        </w:trPr>
        <w:tc>
          <w:tcPr>
            <w:tcW w:w="1980" w:type="dxa"/>
            <w:tcBorders>
              <w:top w:val="nil"/>
              <w:bottom w:val="nil"/>
            </w:tcBorders>
            <w:shd w:val="clear" w:color="auto" w:fill="auto"/>
            <w:noWrap/>
            <w:vAlign w:val="center"/>
            <w:hideMark/>
          </w:tcPr>
          <w:p w14:paraId="350CE4CA"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mediumInt</w:t>
            </w:r>
          </w:p>
        </w:tc>
        <w:tc>
          <w:tcPr>
            <w:tcW w:w="3913" w:type="dxa"/>
            <w:shd w:val="clear" w:color="auto" w:fill="auto"/>
            <w:noWrap/>
            <w:vAlign w:val="center"/>
            <w:hideMark/>
          </w:tcPr>
          <w:p w14:paraId="4AB1F5B2"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3*3+</w:t>
            </w:r>
          </w:p>
        </w:tc>
      </w:tr>
      <w:tr w:rsidR="00543414" w:rsidRPr="00543414" w14:paraId="6AD39268" w14:textId="77777777" w:rsidTr="00543414">
        <w:trPr>
          <w:trHeight w:val="315"/>
        </w:trPr>
        <w:tc>
          <w:tcPr>
            <w:tcW w:w="1980" w:type="dxa"/>
            <w:tcBorders>
              <w:top w:val="nil"/>
              <w:bottom w:val="nil"/>
            </w:tcBorders>
            <w:shd w:val="clear" w:color="auto" w:fill="auto"/>
            <w:noWrap/>
            <w:vAlign w:val="center"/>
            <w:hideMark/>
          </w:tcPr>
          <w:p w14:paraId="27B84005"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date</w:t>
            </w:r>
          </w:p>
        </w:tc>
        <w:tc>
          <w:tcPr>
            <w:tcW w:w="3913" w:type="dxa"/>
            <w:shd w:val="clear" w:color="auto" w:fill="auto"/>
            <w:noWrap/>
            <w:vAlign w:val="center"/>
            <w:hideMark/>
          </w:tcPr>
          <w:p w14:paraId="627CDA67"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1*3+</w:t>
            </w:r>
          </w:p>
        </w:tc>
      </w:tr>
      <w:tr w:rsidR="00543414" w:rsidRPr="00543414" w14:paraId="4F1FE26A" w14:textId="77777777" w:rsidTr="00543414">
        <w:trPr>
          <w:trHeight w:val="315"/>
        </w:trPr>
        <w:tc>
          <w:tcPr>
            <w:tcW w:w="1980" w:type="dxa"/>
            <w:tcBorders>
              <w:top w:val="nil"/>
              <w:bottom w:val="nil"/>
            </w:tcBorders>
            <w:shd w:val="clear" w:color="auto" w:fill="auto"/>
            <w:noWrap/>
            <w:vAlign w:val="center"/>
            <w:hideMark/>
          </w:tcPr>
          <w:p w14:paraId="51A49CB0"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secondary indexes</w:t>
            </w:r>
          </w:p>
        </w:tc>
        <w:tc>
          <w:tcPr>
            <w:tcW w:w="3913" w:type="dxa"/>
            <w:shd w:val="clear" w:color="auto" w:fill="auto"/>
            <w:noWrap/>
            <w:vAlign w:val="center"/>
            <w:hideMark/>
          </w:tcPr>
          <w:p w14:paraId="331BDDFC"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3*5</w:t>
            </w:r>
          </w:p>
        </w:tc>
      </w:tr>
      <w:tr w:rsidR="00543414" w:rsidRPr="00543414" w14:paraId="269678CA" w14:textId="77777777" w:rsidTr="00543414">
        <w:trPr>
          <w:trHeight w:val="315"/>
        </w:trPr>
        <w:tc>
          <w:tcPr>
            <w:tcW w:w="1980" w:type="dxa"/>
            <w:tcBorders>
              <w:top w:val="nil"/>
              <w:bottom w:val="single" w:sz="4" w:space="0" w:color="auto"/>
            </w:tcBorders>
            <w:shd w:val="clear" w:color="auto" w:fill="auto"/>
            <w:noWrap/>
            <w:vAlign w:val="center"/>
            <w:hideMark/>
          </w:tcPr>
          <w:p w14:paraId="153DDC7E"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header overheads</w:t>
            </w:r>
          </w:p>
        </w:tc>
        <w:tc>
          <w:tcPr>
            <w:tcW w:w="3913" w:type="dxa"/>
            <w:tcBorders>
              <w:bottom w:val="single" w:sz="4" w:space="0" w:color="auto"/>
            </w:tcBorders>
            <w:shd w:val="clear" w:color="auto" w:fill="auto"/>
            <w:noWrap/>
            <w:vAlign w:val="center"/>
            <w:hideMark/>
          </w:tcPr>
          <w:p w14:paraId="01409B67" w14:textId="77777777" w:rsidR="00543414" w:rsidRPr="00543414" w:rsidRDefault="00543414" w:rsidP="00543414">
            <w:pPr>
              <w:spacing w:after="0" w:line="240" w:lineRule="auto"/>
              <w:rPr>
                <w:rFonts w:ascii="Calibri" w:eastAsia="Times New Roman" w:hAnsi="Calibri" w:cs="Times New Roman"/>
                <w:color w:val="000000"/>
                <w:lang w:eastAsia="en-AU"/>
              </w:rPr>
            </w:pPr>
            <w:r w:rsidRPr="00543414">
              <w:rPr>
                <w:rFonts w:ascii="Calibri" w:eastAsia="Times New Roman" w:hAnsi="Calibri" w:cs="Times New Roman"/>
                <w:color w:val="000000"/>
                <w:lang w:eastAsia="en-AU"/>
              </w:rPr>
              <w:t>6+7+2+5</w:t>
            </w:r>
          </w:p>
        </w:tc>
      </w:tr>
      <w:tr w:rsidR="00543414" w:rsidRPr="00543414" w14:paraId="567CF815" w14:textId="77777777" w:rsidTr="00543414">
        <w:trPr>
          <w:trHeight w:val="315"/>
        </w:trPr>
        <w:tc>
          <w:tcPr>
            <w:tcW w:w="1980" w:type="dxa"/>
            <w:tcBorders>
              <w:top w:val="single" w:sz="4" w:space="0" w:color="auto"/>
              <w:bottom w:val="nil"/>
            </w:tcBorders>
            <w:shd w:val="clear" w:color="auto" w:fill="auto"/>
            <w:noWrap/>
            <w:vAlign w:val="center"/>
          </w:tcPr>
          <w:p w14:paraId="4309BB34" w14:textId="3A52A87B" w:rsidR="00543414" w:rsidRPr="003A13E7" w:rsidRDefault="00543414" w:rsidP="00543414">
            <w:pPr>
              <w:spacing w:after="0" w:line="240" w:lineRule="auto"/>
              <w:rPr>
                <w:rFonts w:ascii="Calibri" w:eastAsia="Times New Roman" w:hAnsi="Calibri" w:cs="Times New Roman"/>
                <w:b/>
                <w:color w:val="000000"/>
                <w:lang w:eastAsia="en-AU"/>
              </w:rPr>
            </w:pPr>
            <w:r w:rsidRPr="003A13E7">
              <w:rPr>
                <w:rFonts w:ascii="Calibri" w:eastAsia="Times New Roman" w:hAnsi="Calibri" w:cs="Times New Roman"/>
                <w:b/>
                <w:color w:val="000000"/>
                <w:lang w:eastAsia="en-AU"/>
              </w:rPr>
              <w:t>TOTAL</w:t>
            </w:r>
          </w:p>
        </w:tc>
        <w:tc>
          <w:tcPr>
            <w:tcW w:w="3913" w:type="dxa"/>
            <w:tcBorders>
              <w:top w:val="single" w:sz="4" w:space="0" w:color="auto"/>
            </w:tcBorders>
            <w:shd w:val="clear" w:color="auto" w:fill="auto"/>
            <w:noWrap/>
            <w:vAlign w:val="center"/>
          </w:tcPr>
          <w:p w14:paraId="675F84F7" w14:textId="3E2038EE" w:rsidR="00543414" w:rsidRPr="00543414" w:rsidRDefault="00533F34" w:rsidP="00543414">
            <w:pPr>
              <w:spacing w:after="0" w:line="240" w:lineRule="auto"/>
              <w:rPr>
                <w:rFonts w:ascii="Calibri" w:eastAsia="Times New Roman" w:hAnsi="Calibri" w:cs="Times New Roman"/>
                <w:color w:val="000000"/>
                <w:lang w:eastAsia="en-AU"/>
              </w:rPr>
            </w:pPr>
            <w:r>
              <w:rPr>
                <w:rFonts w:ascii="Calibri" w:hAnsi="Calibri"/>
                <w:color w:val="000000"/>
              </w:rPr>
              <w:t>984</w:t>
            </w:r>
          </w:p>
        </w:tc>
      </w:tr>
    </w:tbl>
    <w:p w14:paraId="5D4BE46A" w14:textId="77777777" w:rsidR="00543414" w:rsidRDefault="00543414" w:rsidP="00EB1257">
      <w:pPr>
        <w:pStyle w:val="NoSpacing"/>
        <w:rPr>
          <w:lang w:eastAsia="en-AU"/>
        </w:rPr>
      </w:pPr>
    </w:p>
    <w:p w14:paraId="3362B5F5" w14:textId="77777777" w:rsidR="00324F1A" w:rsidRDefault="00324F1A" w:rsidP="00EB1257">
      <w:pPr>
        <w:pStyle w:val="NoSpacing"/>
        <w:rPr>
          <w:lang w:eastAsia="en-AU"/>
        </w:rPr>
      </w:pPr>
    </w:p>
    <w:tbl>
      <w:tblPr>
        <w:tblStyle w:val="TableGrid"/>
        <w:tblW w:w="0" w:type="auto"/>
        <w:tblLook w:val="04A0" w:firstRow="1" w:lastRow="0" w:firstColumn="1" w:lastColumn="0" w:noHBand="0" w:noVBand="1"/>
      </w:tblPr>
      <w:tblGrid>
        <w:gridCol w:w="1689"/>
        <w:gridCol w:w="2134"/>
        <w:gridCol w:w="2268"/>
        <w:gridCol w:w="2925"/>
      </w:tblGrid>
      <w:tr w:rsidR="006D7F17" w14:paraId="1DFFD68C" w14:textId="77777777" w:rsidTr="00F11C02">
        <w:tc>
          <w:tcPr>
            <w:tcW w:w="1689" w:type="dxa"/>
          </w:tcPr>
          <w:p w14:paraId="43123D65" w14:textId="20E90894" w:rsidR="006D7F17" w:rsidRDefault="006D7F17" w:rsidP="006D7F17">
            <w:pPr>
              <w:rPr>
                <w:lang w:eastAsia="en-AU"/>
              </w:rPr>
            </w:pPr>
            <w:r>
              <w:rPr>
                <w:lang w:eastAsia="en-AU"/>
              </w:rPr>
              <w:t>Table Name</w:t>
            </w:r>
          </w:p>
        </w:tc>
        <w:tc>
          <w:tcPr>
            <w:tcW w:w="2134" w:type="dxa"/>
          </w:tcPr>
          <w:p w14:paraId="2DCA259B" w14:textId="50D0C10B" w:rsidR="006D7F17" w:rsidRDefault="006D7F17" w:rsidP="006D7F17">
            <w:pPr>
              <w:rPr>
                <w:lang w:eastAsia="en-AU"/>
              </w:rPr>
            </w:pPr>
            <w:r>
              <w:rPr>
                <w:lang w:eastAsia="en-AU"/>
              </w:rPr>
              <w:t>Maximum possible size per row (bytes)</w:t>
            </w:r>
          </w:p>
        </w:tc>
        <w:tc>
          <w:tcPr>
            <w:tcW w:w="2268" w:type="dxa"/>
          </w:tcPr>
          <w:p w14:paraId="081F54F9" w14:textId="29556B15" w:rsidR="006D7F17" w:rsidRDefault="006D7F17" w:rsidP="006D7F17">
            <w:pPr>
              <w:rPr>
                <w:lang w:eastAsia="en-AU"/>
              </w:rPr>
            </w:pPr>
            <w:r>
              <w:rPr>
                <w:lang w:eastAsia="en-AU"/>
              </w:rPr>
              <w:t>Expected max Size per row (bytes) (1/5max)*</w:t>
            </w:r>
          </w:p>
        </w:tc>
        <w:tc>
          <w:tcPr>
            <w:tcW w:w="2925" w:type="dxa"/>
          </w:tcPr>
          <w:p w14:paraId="3F1183F3" w14:textId="22D4D92A" w:rsidR="006D7F17" w:rsidRDefault="006D7F17" w:rsidP="006D7F17">
            <w:pPr>
              <w:rPr>
                <w:lang w:eastAsia="en-AU"/>
              </w:rPr>
            </w:pPr>
            <w:r>
              <w:rPr>
                <w:lang w:eastAsia="en-AU"/>
              </w:rPr>
              <w:t xml:space="preserve">Expected average size per </w:t>
            </w:r>
            <w:r w:rsidR="00A106A0">
              <w:rPr>
                <w:lang w:eastAsia="en-AU"/>
              </w:rPr>
              <w:t xml:space="preserve">filled </w:t>
            </w:r>
            <w:r>
              <w:rPr>
                <w:lang w:eastAsia="en-AU"/>
              </w:rPr>
              <w:t>row (bytes) (~1/9max)**</w:t>
            </w:r>
          </w:p>
        </w:tc>
      </w:tr>
      <w:tr w:rsidR="006D7F17" w14:paraId="3DCBF2AF" w14:textId="77777777" w:rsidTr="00F11C02">
        <w:tc>
          <w:tcPr>
            <w:tcW w:w="1689" w:type="dxa"/>
          </w:tcPr>
          <w:p w14:paraId="7AD68775" w14:textId="56C3AF8B" w:rsidR="006D7F17" w:rsidRDefault="006D7F17" w:rsidP="006D7F17">
            <w:pPr>
              <w:rPr>
                <w:lang w:eastAsia="en-AU"/>
              </w:rPr>
            </w:pPr>
            <w:r w:rsidRPr="00730165">
              <w:t>Applicant</w:t>
            </w:r>
          </w:p>
        </w:tc>
        <w:tc>
          <w:tcPr>
            <w:tcW w:w="2134" w:type="dxa"/>
            <w:vAlign w:val="center"/>
          </w:tcPr>
          <w:p w14:paraId="1317821A" w14:textId="7D228090" w:rsidR="006D7F17" w:rsidRDefault="006D7F17" w:rsidP="00577183">
            <w:pPr>
              <w:rPr>
                <w:lang w:eastAsia="en-AU"/>
              </w:rPr>
            </w:pPr>
            <w:r>
              <w:rPr>
                <w:rFonts w:ascii="Calibri" w:hAnsi="Calibri"/>
                <w:color w:val="000000"/>
              </w:rPr>
              <w:t>9</w:t>
            </w:r>
            <w:r w:rsidR="00577183">
              <w:rPr>
                <w:rFonts w:ascii="Calibri" w:hAnsi="Calibri"/>
                <w:color w:val="000000"/>
              </w:rPr>
              <w:t>85</w:t>
            </w:r>
          </w:p>
        </w:tc>
        <w:tc>
          <w:tcPr>
            <w:tcW w:w="2268" w:type="dxa"/>
            <w:vAlign w:val="center"/>
          </w:tcPr>
          <w:p w14:paraId="15A4566C" w14:textId="50A0C4BD" w:rsidR="006D7F17" w:rsidRDefault="006D7F17" w:rsidP="00577183">
            <w:pPr>
              <w:rPr>
                <w:lang w:eastAsia="en-AU"/>
              </w:rPr>
            </w:pPr>
            <w:r>
              <w:rPr>
                <w:rFonts w:ascii="Calibri" w:hAnsi="Calibri"/>
                <w:color w:val="000000"/>
              </w:rPr>
              <w:t>19</w:t>
            </w:r>
            <w:r w:rsidR="00577183">
              <w:rPr>
                <w:rFonts w:ascii="Calibri" w:hAnsi="Calibri"/>
                <w:color w:val="000000"/>
              </w:rPr>
              <w:t>6</w:t>
            </w:r>
          </w:p>
        </w:tc>
        <w:tc>
          <w:tcPr>
            <w:tcW w:w="2925" w:type="dxa"/>
            <w:vAlign w:val="center"/>
          </w:tcPr>
          <w:p w14:paraId="07E6D6D2" w14:textId="2DFFB95C" w:rsidR="006D7F17" w:rsidRDefault="006D7F17" w:rsidP="006D7F17">
            <w:pPr>
              <w:rPr>
                <w:lang w:eastAsia="en-AU"/>
              </w:rPr>
            </w:pPr>
            <w:r>
              <w:rPr>
                <w:rFonts w:ascii="Calibri" w:hAnsi="Calibri"/>
                <w:color w:val="000000"/>
              </w:rPr>
              <w:t>108</w:t>
            </w:r>
          </w:p>
        </w:tc>
      </w:tr>
      <w:tr w:rsidR="006D7F17" w14:paraId="2E2020A0" w14:textId="77777777" w:rsidTr="00F11C02">
        <w:tc>
          <w:tcPr>
            <w:tcW w:w="1689" w:type="dxa"/>
          </w:tcPr>
          <w:p w14:paraId="5429E67C" w14:textId="2C324A1A" w:rsidR="006D7F17" w:rsidRDefault="006D7F17" w:rsidP="006D7F17">
            <w:pPr>
              <w:rPr>
                <w:lang w:eastAsia="en-AU"/>
              </w:rPr>
            </w:pPr>
            <w:r w:rsidRPr="00730165">
              <w:t>Application</w:t>
            </w:r>
          </w:p>
        </w:tc>
        <w:tc>
          <w:tcPr>
            <w:tcW w:w="2134" w:type="dxa"/>
            <w:vAlign w:val="center"/>
          </w:tcPr>
          <w:p w14:paraId="667C04C0" w14:textId="6DC16811" w:rsidR="006D7F17" w:rsidRDefault="006D7F17" w:rsidP="009835BE">
            <w:pPr>
              <w:rPr>
                <w:lang w:eastAsia="en-AU"/>
              </w:rPr>
            </w:pPr>
            <w:r>
              <w:rPr>
                <w:rFonts w:ascii="Calibri" w:hAnsi="Calibri"/>
                <w:color w:val="000000"/>
              </w:rPr>
              <w:t>208</w:t>
            </w:r>
            <w:r w:rsidR="009835BE">
              <w:rPr>
                <w:rFonts w:ascii="Calibri" w:hAnsi="Calibri"/>
                <w:color w:val="000000"/>
              </w:rPr>
              <w:t>0</w:t>
            </w:r>
          </w:p>
        </w:tc>
        <w:tc>
          <w:tcPr>
            <w:tcW w:w="2268" w:type="dxa"/>
            <w:vAlign w:val="center"/>
          </w:tcPr>
          <w:p w14:paraId="3C04FD47" w14:textId="3B9222B2" w:rsidR="006D7F17" w:rsidRDefault="006D7F17" w:rsidP="006D7F17">
            <w:pPr>
              <w:rPr>
                <w:lang w:eastAsia="en-AU"/>
              </w:rPr>
            </w:pPr>
            <w:r>
              <w:rPr>
                <w:rFonts w:ascii="Calibri" w:hAnsi="Calibri"/>
                <w:color w:val="000000"/>
              </w:rPr>
              <w:t>416</w:t>
            </w:r>
          </w:p>
        </w:tc>
        <w:tc>
          <w:tcPr>
            <w:tcW w:w="2925" w:type="dxa"/>
            <w:vAlign w:val="center"/>
          </w:tcPr>
          <w:p w14:paraId="3ECF348F" w14:textId="5E89B746" w:rsidR="006D7F17" w:rsidRDefault="006D7F17" w:rsidP="006D7F17">
            <w:pPr>
              <w:rPr>
                <w:lang w:eastAsia="en-AU"/>
              </w:rPr>
            </w:pPr>
            <w:r>
              <w:rPr>
                <w:rFonts w:ascii="Calibri" w:hAnsi="Calibri"/>
                <w:color w:val="000000"/>
              </w:rPr>
              <w:t>230</w:t>
            </w:r>
          </w:p>
        </w:tc>
      </w:tr>
      <w:tr w:rsidR="006D7F17" w14:paraId="2CD8FAA2" w14:textId="77777777" w:rsidTr="00F11C02">
        <w:tc>
          <w:tcPr>
            <w:tcW w:w="1689" w:type="dxa"/>
          </w:tcPr>
          <w:p w14:paraId="21906954" w14:textId="2051A2C9" w:rsidR="006D7F17" w:rsidRDefault="006D7F17" w:rsidP="006D7F17">
            <w:pPr>
              <w:rPr>
                <w:lang w:eastAsia="en-AU"/>
              </w:rPr>
            </w:pPr>
            <w:r w:rsidRPr="00730165">
              <w:t>Correspondence</w:t>
            </w:r>
          </w:p>
        </w:tc>
        <w:tc>
          <w:tcPr>
            <w:tcW w:w="2134" w:type="dxa"/>
            <w:vAlign w:val="center"/>
          </w:tcPr>
          <w:p w14:paraId="3C256EC4" w14:textId="5A835E0B" w:rsidR="006D7F17" w:rsidRDefault="006D7F17" w:rsidP="006D7F17">
            <w:pPr>
              <w:rPr>
                <w:lang w:eastAsia="en-AU"/>
              </w:rPr>
            </w:pPr>
            <w:r>
              <w:rPr>
                <w:rFonts w:ascii="Calibri" w:hAnsi="Calibri"/>
                <w:color w:val="000000"/>
              </w:rPr>
              <w:t>3055</w:t>
            </w:r>
          </w:p>
        </w:tc>
        <w:tc>
          <w:tcPr>
            <w:tcW w:w="2268" w:type="dxa"/>
            <w:vAlign w:val="center"/>
          </w:tcPr>
          <w:p w14:paraId="00BE48BA" w14:textId="4A705F64" w:rsidR="006D7F17" w:rsidRDefault="006D7F17" w:rsidP="006D7F17">
            <w:pPr>
              <w:rPr>
                <w:lang w:eastAsia="en-AU"/>
              </w:rPr>
            </w:pPr>
            <w:r>
              <w:rPr>
                <w:rFonts w:ascii="Calibri" w:hAnsi="Calibri"/>
                <w:color w:val="000000"/>
              </w:rPr>
              <w:t>610</w:t>
            </w:r>
          </w:p>
        </w:tc>
        <w:tc>
          <w:tcPr>
            <w:tcW w:w="2925" w:type="dxa"/>
            <w:vAlign w:val="center"/>
          </w:tcPr>
          <w:p w14:paraId="03173856" w14:textId="5F011BEA" w:rsidR="006D7F17" w:rsidRDefault="006D7F17" w:rsidP="006D7F17">
            <w:pPr>
              <w:rPr>
                <w:lang w:eastAsia="en-AU"/>
              </w:rPr>
            </w:pPr>
            <w:r>
              <w:rPr>
                <w:rFonts w:ascii="Calibri" w:hAnsi="Calibri"/>
                <w:color w:val="000000"/>
              </w:rPr>
              <w:t>338</w:t>
            </w:r>
          </w:p>
        </w:tc>
      </w:tr>
      <w:tr w:rsidR="006D7F17" w14:paraId="54D1FB05" w14:textId="77777777" w:rsidTr="00F11C02">
        <w:tc>
          <w:tcPr>
            <w:tcW w:w="1689" w:type="dxa"/>
          </w:tcPr>
          <w:p w14:paraId="1B13E5F5" w14:textId="76DEBC9A" w:rsidR="006D7F17" w:rsidRDefault="006D7F17" w:rsidP="006D7F17">
            <w:pPr>
              <w:rPr>
                <w:lang w:eastAsia="en-AU"/>
              </w:rPr>
            </w:pPr>
            <w:r w:rsidRPr="00730165">
              <w:t>Decision</w:t>
            </w:r>
          </w:p>
        </w:tc>
        <w:tc>
          <w:tcPr>
            <w:tcW w:w="2134" w:type="dxa"/>
            <w:vAlign w:val="center"/>
          </w:tcPr>
          <w:p w14:paraId="6569AEF6" w14:textId="2618CBC4" w:rsidR="006D7F17" w:rsidRDefault="006D7F17" w:rsidP="006D7F17">
            <w:pPr>
              <w:rPr>
                <w:lang w:eastAsia="en-AU"/>
              </w:rPr>
            </w:pPr>
            <w:r>
              <w:rPr>
                <w:rFonts w:ascii="Calibri" w:hAnsi="Calibri"/>
                <w:color w:val="000000"/>
              </w:rPr>
              <w:t>1058</w:t>
            </w:r>
          </w:p>
        </w:tc>
        <w:tc>
          <w:tcPr>
            <w:tcW w:w="2268" w:type="dxa"/>
            <w:vAlign w:val="center"/>
          </w:tcPr>
          <w:p w14:paraId="461B7951" w14:textId="659CC46E" w:rsidR="006D7F17" w:rsidRDefault="006D7F17" w:rsidP="006D7F17">
            <w:pPr>
              <w:rPr>
                <w:lang w:eastAsia="en-AU"/>
              </w:rPr>
            </w:pPr>
            <w:r>
              <w:rPr>
                <w:rFonts w:ascii="Calibri" w:hAnsi="Calibri"/>
                <w:color w:val="000000"/>
              </w:rPr>
              <w:t>210</w:t>
            </w:r>
          </w:p>
        </w:tc>
        <w:tc>
          <w:tcPr>
            <w:tcW w:w="2925" w:type="dxa"/>
            <w:vAlign w:val="center"/>
          </w:tcPr>
          <w:p w14:paraId="2269EDBC" w14:textId="14ECD917" w:rsidR="006D7F17" w:rsidRDefault="006D7F17" w:rsidP="006D7F17">
            <w:pPr>
              <w:rPr>
                <w:lang w:eastAsia="en-AU"/>
              </w:rPr>
            </w:pPr>
            <w:r>
              <w:rPr>
                <w:rFonts w:ascii="Calibri" w:hAnsi="Calibri"/>
                <w:color w:val="000000"/>
              </w:rPr>
              <w:t>116</w:t>
            </w:r>
          </w:p>
        </w:tc>
      </w:tr>
      <w:tr w:rsidR="006D7F17" w14:paraId="2D714F6B" w14:textId="77777777" w:rsidTr="00F11C02">
        <w:tc>
          <w:tcPr>
            <w:tcW w:w="1689" w:type="dxa"/>
          </w:tcPr>
          <w:p w14:paraId="1697D1B9" w14:textId="59F65A01" w:rsidR="006D7F17" w:rsidRDefault="006D7F17" w:rsidP="006D7F17">
            <w:pPr>
              <w:rPr>
                <w:lang w:eastAsia="en-AU"/>
              </w:rPr>
            </w:pPr>
            <w:r w:rsidRPr="00730165">
              <w:t>Degree</w:t>
            </w:r>
          </w:p>
        </w:tc>
        <w:tc>
          <w:tcPr>
            <w:tcW w:w="2134" w:type="dxa"/>
            <w:vAlign w:val="center"/>
          </w:tcPr>
          <w:p w14:paraId="5955770E" w14:textId="0732095D" w:rsidR="006D7F17" w:rsidRDefault="006D7F17" w:rsidP="006D7F17">
            <w:pPr>
              <w:rPr>
                <w:lang w:eastAsia="en-AU"/>
              </w:rPr>
            </w:pPr>
            <w:r>
              <w:rPr>
                <w:rFonts w:ascii="Calibri" w:hAnsi="Calibri"/>
                <w:color w:val="000000"/>
              </w:rPr>
              <w:t>343</w:t>
            </w:r>
          </w:p>
        </w:tc>
        <w:tc>
          <w:tcPr>
            <w:tcW w:w="2268" w:type="dxa"/>
            <w:vAlign w:val="center"/>
          </w:tcPr>
          <w:p w14:paraId="4675BBAF" w14:textId="376552AF" w:rsidR="006D7F17" w:rsidRDefault="006D7F17" w:rsidP="006D7F17">
            <w:pPr>
              <w:rPr>
                <w:lang w:eastAsia="en-AU"/>
              </w:rPr>
            </w:pPr>
            <w:r>
              <w:rPr>
                <w:rFonts w:ascii="Calibri" w:hAnsi="Calibri"/>
                <w:color w:val="000000"/>
              </w:rPr>
              <w:t>68</w:t>
            </w:r>
          </w:p>
        </w:tc>
        <w:tc>
          <w:tcPr>
            <w:tcW w:w="2925" w:type="dxa"/>
            <w:vAlign w:val="center"/>
          </w:tcPr>
          <w:p w14:paraId="3EC52D8D" w14:textId="3CE21814" w:rsidR="006D7F17" w:rsidRDefault="006D7F17" w:rsidP="006D7F17">
            <w:pPr>
              <w:rPr>
                <w:lang w:eastAsia="en-AU"/>
              </w:rPr>
            </w:pPr>
            <w:r>
              <w:rPr>
                <w:rFonts w:ascii="Calibri" w:hAnsi="Calibri"/>
                <w:color w:val="000000"/>
              </w:rPr>
              <w:t>38</w:t>
            </w:r>
          </w:p>
        </w:tc>
      </w:tr>
      <w:tr w:rsidR="006D7F17" w14:paraId="41BB16C1" w14:textId="77777777" w:rsidTr="00F11C02">
        <w:tc>
          <w:tcPr>
            <w:tcW w:w="1689" w:type="dxa"/>
          </w:tcPr>
          <w:p w14:paraId="6F008380" w14:textId="5AE7AE28" w:rsidR="006D7F17" w:rsidRDefault="006D7F17" w:rsidP="006D7F17">
            <w:pPr>
              <w:rPr>
                <w:lang w:eastAsia="en-AU"/>
              </w:rPr>
            </w:pPr>
            <w:r w:rsidRPr="00730165">
              <w:t>Document</w:t>
            </w:r>
          </w:p>
        </w:tc>
        <w:tc>
          <w:tcPr>
            <w:tcW w:w="2134" w:type="dxa"/>
            <w:vAlign w:val="center"/>
          </w:tcPr>
          <w:p w14:paraId="01C1B838" w14:textId="6D2E347E" w:rsidR="006D7F17" w:rsidRDefault="006D7F17" w:rsidP="006D7F17">
            <w:pPr>
              <w:rPr>
                <w:lang w:eastAsia="en-AU"/>
              </w:rPr>
            </w:pPr>
            <w:r>
              <w:rPr>
                <w:rFonts w:ascii="Calibri" w:hAnsi="Calibri"/>
                <w:color w:val="000000"/>
              </w:rPr>
              <w:t>2562</w:t>
            </w:r>
          </w:p>
        </w:tc>
        <w:tc>
          <w:tcPr>
            <w:tcW w:w="2268" w:type="dxa"/>
            <w:vAlign w:val="center"/>
          </w:tcPr>
          <w:p w14:paraId="0651FD2F" w14:textId="51456BAC" w:rsidR="006D7F17" w:rsidRDefault="006D7F17" w:rsidP="006D7F17">
            <w:pPr>
              <w:rPr>
                <w:lang w:eastAsia="en-AU"/>
              </w:rPr>
            </w:pPr>
            <w:r>
              <w:rPr>
                <w:rFonts w:ascii="Calibri" w:hAnsi="Calibri"/>
                <w:color w:val="000000"/>
              </w:rPr>
              <w:t>512</w:t>
            </w:r>
          </w:p>
        </w:tc>
        <w:tc>
          <w:tcPr>
            <w:tcW w:w="2925" w:type="dxa"/>
            <w:vAlign w:val="center"/>
          </w:tcPr>
          <w:p w14:paraId="7FC4F36A" w14:textId="1994F6FD" w:rsidR="006D7F17" w:rsidRDefault="006D7F17" w:rsidP="006D7F17">
            <w:pPr>
              <w:rPr>
                <w:lang w:eastAsia="en-AU"/>
              </w:rPr>
            </w:pPr>
            <w:r>
              <w:rPr>
                <w:rFonts w:ascii="Calibri" w:hAnsi="Calibri"/>
                <w:color w:val="000000"/>
              </w:rPr>
              <w:t>284</w:t>
            </w:r>
          </w:p>
        </w:tc>
      </w:tr>
      <w:tr w:rsidR="006D7F17" w14:paraId="24853C62" w14:textId="77777777" w:rsidTr="00F11C02">
        <w:tc>
          <w:tcPr>
            <w:tcW w:w="1689" w:type="dxa"/>
          </w:tcPr>
          <w:p w14:paraId="4164D496" w14:textId="05110D8D" w:rsidR="006D7F17" w:rsidRDefault="006D7F17" w:rsidP="006D7F17">
            <w:pPr>
              <w:rPr>
                <w:lang w:eastAsia="en-AU"/>
              </w:rPr>
            </w:pPr>
            <w:r w:rsidRPr="00730165">
              <w:t>Publication</w:t>
            </w:r>
          </w:p>
        </w:tc>
        <w:tc>
          <w:tcPr>
            <w:tcW w:w="2134" w:type="dxa"/>
            <w:vAlign w:val="center"/>
          </w:tcPr>
          <w:p w14:paraId="543C5C9A" w14:textId="1C39F5CA" w:rsidR="006D7F17" w:rsidRDefault="006D7F17" w:rsidP="006D7F17">
            <w:pPr>
              <w:rPr>
                <w:lang w:eastAsia="en-AU"/>
              </w:rPr>
            </w:pPr>
            <w:r>
              <w:rPr>
                <w:rFonts w:ascii="Calibri" w:hAnsi="Calibri"/>
                <w:color w:val="000000"/>
              </w:rPr>
              <w:t>3113</w:t>
            </w:r>
          </w:p>
        </w:tc>
        <w:tc>
          <w:tcPr>
            <w:tcW w:w="2268" w:type="dxa"/>
            <w:vAlign w:val="center"/>
          </w:tcPr>
          <w:p w14:paraId="233FC027" w14:textId="1D07270B" w:rsidR="006D7F17" w:rsidRDefault="006D7F17" w:rsidP="006D7F17">
            <w:pPr>
              <w:rPr>
                <w:lang w:eastAsia="en-AU"/>
              </w:rPr>
            </w:pPr>
            <w:r>
              <w:rPr>
                <w:rFonts w:ascii="Calibri" w:hAnsi="Calibri"/>
                <w:color w:val="000000"/>
              </w:rPr>
              <w:t>622</w:t>
            </w:r>
          </w:p>
        </w:tc>
        <w:tc>
          <w:tcPr>
            <w:tcW w:w="2925" w:type="dxa"/>
            <w:vAlign w:val="center"/>
          </w:tcPr>
          <w:p w14:paraId="2AB95F2E" w14:textId="3C6CA233" w:rsidR="006D7F17" w:rsidRDefault="006D7F17" w:rsidP="006D7F17">
            <w:pPr>
              <w:rPr>
                <w:lang w:eastAsia="en-AU"/>
              </w:rPr>
            </w:pPr>
            <w:r>
              <w:rPr>
                <w:rFonts w:ascii="Calibri" w:hAnsi="Calibri"/>
                <w:color w:val="000000"/>
              </w:rPr>
              <w:t>344</w:t>
            </w:r>
          </w:p>
        </w:tc>
      </w:tr>
      <w:tr w:rsidR="006D7F17" w14:paraId="75448159" w14:textId="77777777" w:rsidTr="00F11C02">
        <w:tc>
          <w:tcPr>
            <w:tcW w:w="1689" w:type="dxa"/>
          </w:tcPr>
          <w:p w14:paraId="266A38D2" w14:textId="7A41859A" w:rsidR="006D7F17" w:rsidRDefault="006D7F17" w:rsidP="006D7F17">
            <w:pPr>
              <w:rPr>
                <w:lang w:eastAsia="en-AU"/>
              </w:rPr>
            </w:pPr>
            <w:r w:rsidRPr="00730165">
              <w:t>Referee</w:t>
            </w:r>
          </w:p>
        </w:tc>
        <w:tc>
          <w:tcPr>
            <w:tcW w:w="2134" w:type="dxa"/>
            <w:vAlign w:val="center"/>
          </w:tcPr>
          <w:p w14:paraId="54129320" w14:textId="7C23827A" w:rsidR="006D7F17" w:rsidRDefault="006D7F17" w:rsidP="006D7F17">
            <w:pPr>
              <w:rPr>
                <w:lang w:eastAsia="en-AU"/>
              </w:rPr>
            </w:pPr>
            <w:r>
              <w:rPr>
                <w:rFonts w:ascii="Calibri" w:hAnsi="Calibri"/>
                <w:color w:val="000000"/>
              </w:rPr>
              <w:t>896</w:t>
            </w:r>
          </w:p>
        </w:tc>
        <w:tc>
          <w:tcPr>
            <w:tcW w:w="2268" w:type="dxa"/>
            <w:vAlign w:val="center"/>
          </w:tcPr>
          <w:p w14:paraId="30EFB7FE" w14:textId="45C16F2B" w:rsidR="006D7F17" w:rsidRDefault="006D7F17" w:rsidP="006D7F17">
            <w:pPr>
              <w:rPr>
                <w:lang w:eastAsia="en-AU"/>
              </w:rPr>
            </w:pPr>
            <w:r>
              <w:rPr>
                <w:rFonts w:ascii="Calibri" w:hAnsi="Calibri"/>
                <w:color w:val="000000"/>
              </w:rPr>
              <w:t>178</w:t>
            </w:r>
          </w:p>
        </w:tc>
        <w:tc>
          <w:tcPr>
            <w:tcW w:w="2925" w:type="dxa"/>
            <w:vAlign w:val="center"/>
          </w:tcPr>
          <w:p w14:paraId="67A30D5C" w14:textId="357D0ADD" w:rsidR="006D7F17" w:rsidRDefault="006D7F17" w:rsidP="006D7F17">
            <w:pPr>
              <w:rPr>
                <w:lang w:eastAsia="en-AU"/>
              </w:rPr>
            </w:pPr>
            <w:r>
              <w:rPr>
                <w:rFonts w:ascii="Calibri" w:hAnsi="Calibri"/>
                <w:color w:val="000000"/>
              </w:rPr>
              <w:t>98</w:t>
            </w:r>
          </w:p>
        </w:tc>
      </w:tr>
      <w:tr w:rsidR="006D7F17" w14:paraId="0F696FF2" w14:textId="77777777" w:rsidTr="00F11C02">
        <w:tc>
          <w:tcPr>
            <w:tcW w:w="1689" w:type="dxa"/>
          </w:tcPr>
          <w:p w14:paraId="602327FE" w14:textId="3EAF6BAB" w:rsidR="006D7F17" w:rsidRDefault="006D7F17" w:rsidP="006D7F17">
            <w:pPr>
              <w:rPr>
                <w:lang w:eastAsia="en-AU"/>
              </w:rPr>
            </w:pPr>
            <w:r w:rsidRPr="00730165">
              <w:t>ResearchArea</w:t>
            </w:r>
          </w:p>
        </w:tc>
        <w:tc>
          <w:tcPr>
            <w:tcW w:w="2134" w:type="dxa"/>
            <w:vAlign w:val="center"/>
          </w:tcPr>
          <w:p w14:paraId="3FC2346F" w14:textId="13238F4D" w:rsidR="006D7F17" w:rsidRDefault="006D7F17" w:rsidP="006D7F17">
            <w:pPr>
              <w:rPr>
                <w:lang w:eastAsia="en-AU"/>
              </w:rPr>
            </w:pPr>
            <w:r>
              <w:rPr>
                <w:rFonts w:ascii="Calibri" w:hAnsi="Calibri"/>
                <w:color w:val="000000"/>
              </w:rPr>
              <w:t>2131</w:t>
            </w:r>
          </w:p>
        </w:tc>
        <w:tc>
          <w:tcPr>
            <w:tcW w:w="2268" w:type="dxa"/>
            <w:vAlign w:val="center"/>
          </w:tcPr>
          <w:p w14:paraId="77DABB05" w14:textId="04673E3B" w:rsidR="006D7F17" w:rsidRDefault="006D7F17" w:rsidP="006D7F17">
            <w:pPr>
              <w:rPr>
                <w:lang w:eastAsia="en-AU"/>
              </w:rPr>
            </w:pPr>
            <w:r>
              <w:rPr>
                <w:rFonts w:ascii="Calibri" w:hAnsi="Calibri"/>
                <w:color w:val="000000"/>
              </w:rPr>
              <w:t>426</w:t>
            </w:r>
          </w:p>
        </w:tc>
        <w:tc>
          <w:tcPr>
            <w:tcW w:w="2925" w:type="dxa"/>
            <w:vAlign w:val="center"/>
          </w:tcPr>
          <w:p w14:paraId="18625527" w14:textId="123824A2" w:rsidR="006D7F17" w:rsidRDefault="006D7F17" w:rsidP="006D7F17">
            <w:pPr>
              <w:rPr>
                <w:lang w:eastAsia="en-AU"/>
              </w:rPr>
            </w:pPr>
            <w:r>
              <w:rPr>
                <w:rFonts w:ascii="Calibri" w:hAnsi="Calibri"/>
                <w:color w:val="000000"/>
              </w:rPr>
              <w:t>236</w:t>
            </w:r>
          </w:p>
        </w:tc>
      </w:tr>
      <w:tr w:rsidR="006D7F17" w14:paraId="22E168A5" w14:textId="77777777" w:rsidTr="00F11C02">
        <w:tc>
          <w:tcPr>
            <w:tcW w:w="1689" w:type="dxa"/>
          </w:tcPr>
          <w:p w14:paraId="5AF841EC" w14:textId="6AC2495F" w:rsidR="006D7F17" w:rsidRDefault="006D7F17" w:rsidP="006D7F17">
            <w:pPr>
              <w:rPr>
                <w:lang w:eastAsia="en-AU"/>
              </w:rPr>
            </w:pPr>
            <w:r w:rsidRPr="00730165">
              <w:t>University Staff Member</w:t>
            </w:r>
          </w:p>
        </w:tc>
        <w:tc>
          <w:tcPr>
            <w:tcW w:w="2134" w:type="dxa"/>
            <w:vAlign w:val="center"/>
          </w:tcPr>
          <w:p w14:paraId="0105DE9E" w14:textId="125AB209" w:rsidR="006D7F17" w:rsidRDefault="006D7F17" w:rsidP="006D7F17">
            <w:pPr>
              <w:rPr>
                <w:lang w:eastAsia="en-AU"/>
              </w:rPr>
            </w:pPr>
            <w:r>
              <w:rPr>
                <w:rFonts w:ascii="Calibri" w:hAnsi="Calibri"/>
                <w:color w:val="000000"/>
              </w:rPr>
              <w:t>387</w:t>
            </w:r>
          </w:p>
        </w:tc>
        <w:tc>
          <w:tcPr>
            <w:tcW w:w="2268" w:type="dxa"/>
            <w:vAlign w:val="center"/>
          </w:tcPr>
          <w:p w14:paraId="11F9CB5D" w14:textId="310A964D" w:rsidR="006D7F17" w:rsidRDefault="006D7F17" w:rsidP="006D7F17">
            <w:pPr>
              <w:rPr>
                <w:lang w:eastAsia="en-AU"/>
              </w:rPr>
            </w:pPr>
            <w:r>
              <w:rPr>
                <w:rFonts w:ascii="Calibri" w:hAnsi="Calibri"/>
                <w:color w:val="000000"/>
              </w:rPr>
              <w:t>76</w:t>
            </w:r>
          </w:p>
        </w:tc>
        <w:tc>
          <w:tcPr>
            <w:tcW w:w="2925" w:type="dxa"/>
            <w:vAlign w:val="center"/>
          </w:tcPr>
          <w:p w14:paraId="593A0BBE" w14:textId="4DCD79FA" w:rsidR="006D7F17" w:rsidRDefault="006D7F17" w:rsidP="006D7F17">
            <w:pPr>
              <w:rPr>
                <w:lang w:eastAsia="en-AU"/>
              </w:rPr>
            </w:pPr>
            <w:r>
              <w:rPr>
                <w:rFonts w:ascii="Calibri" w:hAnsi="Calibri"/>
                <w:color w:val="000000"/>
              </w:rPr>
              <w:t>42</w:t>
            </w:r>
          </w:p>
        </w:tc>
      </w:tr>
      <w:tr w:rsidR="006D7F17" w14:paraId="7BF3BE65" w14:textId="77777777" w:rsidTr="00F11C02">
        <w:tc>
          <w:tcPr>
            <w:tcW w:w="1689" w:type="dxa"/>
          </w:tcPr>
          <w:p w14:paraId="3C78411B" w14:textId="3A85C1F1" w:rsidR="006D7F17" w:rsidRDefault="006D7F17" w:rsidP="006D7F17">
            <w:pPr>
              <w:rPr>
                <w:lang w:eastAsia="en-AU"/>
              </w:rPr>
            </w:pPr>
            <w:r w:rsidRPr="00730165">
              <w:t>Visa</w:t>
            </w:r>
          </w:p>
        </w:tc>
        <w:tc>
          <w:tcPr>
            <w:tcW w:w="2134" w:type="dxa"/>
            <w:vAlign w:val="center"/>
          </w:tcPr>
          <w:p w14:paraId="6C66875E" w14:textId="02A8C512" w:rsidR="006D7F17" w:rsidRDefault="006D7F17" w:rsidP="006D7F17">
            <w:pPr>
              <w:rPr>
                <w:lang w:eastAsia="en-AU"/>
              </w:rPr>
            </w:pPr>
            <w:r>
              <w:rPr>
                <w:rFonts w:ascii="Calibri" w:hAnsi="Calibri"/>
                <w:color w:val="000000"/>
              </w:rPr>
              <w:t>41</w:t>
            </w:r>
          </w:p>
        </w:tc>
        <w:tc>
          <w:tcPr>
            <w:tcW w:w="2268" w:type="dxa"/>
            <w:vAlign w:val="center"/>
          </w:tcPr>
          <w:p w14:paraId="673CFBC2" w14:textId="66524861" w:rsidR="006D7F17" w:rsidRDefault="006D7F17" w:rsidP="006D7F17">
            <w:pPr>
              <w:rPr>
                <w:lang w:eastAsia="en-AU"/>
              </w:rPr>
            </w:pPr>
            <w:r>
              <w:rPr>
                <w:rFonts w:ascii="Calibri" w:hAnsi="Calibri"/>
                <w:color w:val="000000"/>
              </w:rPr>
              <w:t>41</w:t>
            </w:r>
          </w:p>
        </w:tc>
        <w:tc>
          <w:tcPr>
            <w:tcW w:w="2925" w:type="dxa"/>
            <w:vAlign w:val="center"/>
          </w:tcPr>
          <w:p w14:paraId="346403D4" w14:textId="5787B59C" w:rsidR="006D7F17" w:rsidRDefault="006D7F17" w:rsidP="006D7F17">
            <w:pPr>
              <w:rPr>
                <w:lang w:eastAsia="en-AU"/>
              </w:rPr>
            </w:pPr>
            <w:r>
              <w:rPr>
                <w:rFonts w:ascii="Calibri" w:hAnsi="Calibri"/>
                <w:color w:val="000000"/>
              </w:rPr>
              <w:t>41</w:t>
            </w:r>
          </w:p>
        </w:tc>
      </w:tr>
      <w:tr w:rsidR="006D7F17" w14:paraId="04F6CB8F" w14:textId="77777777" w:rsidTr="00F11C02">
        <w:tc>
          <w:tcPr>
            <w:tcW w:w="1689" w:type="dxa"/>
          </w:tcPr>
          <w:p w14:paraId="5A151FDC" w14:textId="77777777" w:rsidR="006D7F17" w:rsidRDefault="006D7F17" w:rsidP="006D7F17">
            <w:pPr>
              <w:rPr>
                <w:lang w:eastAsia="en-AU"/>
              </w:rPr>
            </w:pPr>
            <w:r>
              <w:rPr>
                <w:lang w:eastAsia="en-AU"/>
              </w:rPr>
              <w:t>Application_</w:t>
            </w:r>
          </w:p>
          <w:p w14:paraId="50DC157D" w14:textId="777430DB" w:rsidR="006D7F17" w:rsidRDefault="006D7F17" w:rsidP="006D7F17">
            <w:pPr>
              <w:rPr>
                <w:lang w:eastAsia="en-AU"/>
              </w:rPr>
            </w:pPr>
            <w:r>
              <w:rPr>
                <w:lang w:eastAsia="en-AU"/>
              </w:rPr>
              <w:t>Research_Area</w:t>
            </w:r>
          </w:p>
        </w:tc>
        <w:tc>
          <w:tcPr>
            <w:tcW w:w="2134" w:type="dxa"/>
            <w:vAlign w:val="center"/>
          </w:tcPr>
          <w:p w14:paraId="26312C5C" w14:textId="5032BE4F" w:rsidR="006D7F17" w:rsidRDefault="006D7F17" w:rsidP="006D7F17">
            <w:pPr>
              <w:rPr>
                <w:lang w:eastAsia="en-AU"/>
              </w:rPr>
            </w:pPr>
            <w:r>
              <w:rPr>
                <w:rFonts w:ascii="Calibri" w:hAnsi="Calibri"/>
                <w:color w:val="000000"/>
              </w:rPr>
              <w:t>30</w:t>
            </w:r>
          </w:p>
        </w:tc>
        <w:tc>
          <w:tcPr>
            <w:tcW w:w="2268" w:type="dxa"/>
            <w:vAlign w:val="center"/>
          </w:tcPr>
          <w:p w14:paraId="0C971813" w14:textId="4E0E9587" w:rsidR="006D7F17" w:rsidRDefault="006D7F17" w:rsidP="006D7F17">
            <w:pPr>
              <w:rPr>
                <w:lang w:eastAsia="en-AU"/>
              </w:rPr>
            </w:pPr>
            <w:r>
              <w:rPr>
                <w:rFonts w:ascii="Calibri" w:hAnsi="Calibri"/>
                <w:color w:val="000000"/>
              </w:rPr>
              <w:t>30</w:t>
            </w:r>
          </w:p>
        </w:tc>
        <w:tc>
          <w:tcPr>
            <w:tcW w:w="2925" w:type="dxa"/>
            <w:vAlign w:val="center"/>
          </w:tcPr>
          <w:p w14:paraId="477F97FE" w14:textId="1845A946" w:rsidR="006D7F17" w:rsidRDefault="006D7F17" w:rsidP="006D7F17">
            <w:pPr>
              <w:rPr>
                <w:lang w:eastAsia="en-AU"/>
              </w:rPr>
            </w:pPr>
            <w:r>
              <w:rPr>
                <w:rFonts w:ascii="Calibri" w:hAnsi="Calibri"/>
                <w:color w:val="000000"/>
              </w:rPr>
              <w:t>30</w:t>
            </w:r>
          </w:p>
        </w:tc>
      </w:tr>
      <w:tr w:rsidR="006D7F17" w14:paraId="1B42401C" w14:textId="77777777" w:rsidTr="00F11C02">
        <w:tc>
          <w:tcPr>
            <w:tcW w:w="1689" w:type="dxa"/>
          </w:tcPr>
          <w:p w14:paraId="0AEBF017" w14:textId="40359C29" w:rsidR="006D7F17" w:rsidRDefault="006D7F17" w:rsidP="006D7F17">
            <w:pPr>
              <w:rPr>
                <w:lang w:eastAsia="en-AU"/>
              </w:rPr>
            </w:pPr>
            <w:r>
              <w:rPr>
                <w:lang w:eastAsia="en-AU"/>
              </w:rPr>
              <w:t>Supervise As</w:t>
            </w:r>
          </w:p>
        </w:tc>
        <w:tc>
          <w:tcPr>
            <w:tcW w:w="2134" w:type="dxa"/>
            <w:vAlign w:val="center"/>
          </w:tcPr>
          <w:p w14:paraId="18664C3E" w14:textId="7B8E04C5" w:rsidR="006D7F17" w:rsidRDefault="006D7F17" w:rsidP="006D7F17">
            <w:pPr>
              <w:rPr>
                <w:lang w:eastAsia="en-AU"/>
              </w:rPr>
            </w:pPr>
            <w:r>
              <w:rPr>
                <w:rFonts w:ascii="Calibri" w:hAnsi="Calibri"/>
                <w:color w:val="000000"/>
              </w:rPr>
              <w:t>30</w:t>
            </w:r>
          </w:p>
        </w:tc>
        <w:tc>
          <w:tcPr>
            <w:tcW w:w="2268" w:type="dxa"/>
            <w:vAlign w:val="center"/>
          </w:tcPr>
          <w:p w14:paraId="15E02F0B" w14:textId="2295F7E2" w:rsidR="006D7F17" w:rsidRDefault="006D7F17" w:rsidP="006D7F17">
            <w:pPr>
              <w:rPr>
                <w:lang w:eastAsia="en-AU"/>
              </w:rPr>
            </w:pPr>
            <w:r>
              <w:rPr>
                <w:rFonts w:ascii="Calibri" w:hAnsi="Calibri"/>
                <w:color w:val="000000"/>
              </w:rPr>
              <w:t>30</w:t>
            </w:r>
          </w:p>
        </w:tc>
        <w:tc>
          <w:tcPr>
            <w:tcW w:w="2925" w:type="dxa"/>
            <w:vAlign w:val="center"/>
          </w:tcPr>
          <w:p w14:paraId="2787AE9B" w14:textId="0DCFEE61" w:rsidR="006D7F17" w:rsidRDefault="006D7F17" w:rsidP="006D7F17">
            <w:pPr>
              <w:rPr>
                <w:lang w:eastAsia="en-AU"/>
              </w:rPr>
            </w:pPr>
            <w:r>
              <w:rPr>
                <w:rFonts w:ascii="Calibri" w:hAnsi="Calibri"/>
                <w:color w:val="000000"/>
              </w:rPr>
              <w:t>30</w:t>
            </w:r>
          </w:p>
        </w:tc>
      </w:tr>
      <w:tr w:rsidR="006D7F17" w14:paraId="7CD76646" w14:textId="77777777" w:rsidTr="00F11C02">
        <w:tc>
          <w:tcPr>
            <w:tcW w:w="1689" w:type="dxa"/>
          </w:tcPr>
          <w:p w14:paraId="57A236CE" w14:textId="63B4B3B9" w:rsidR="006D7F17" w:rsidRDefault="006D7F17" w:rsidP="006D7F17">
            <w:pPr>
              <w:rPr>
                <w:lang w:eastAsia="en-AU"/>
              </w:rPr>
            </w:pPr>
            <w:r>
              <w:rPr>
                <w:lang w:eastAsia="en-AU"/>
              </w:rPr>
              <w:t>University Staff Member _Applicaiton</w:t>
            </w:r>
          </w:p>
        </w:tc>
        <w:tc>
          <w:tcPr>
            <w:tcW w:w="2134" w:type="dxa"/>
            <w:vAlign w:val="center"/>
          </w:tcPr>
          <w:p w14:paraId="051D655D" w14:textId="6CBBDED7" w:rsidR="006D7F17" w:rsidRDefault="006D7F17" w:rsidP="006D7F17">
            <w:pPr>
              <w:rPr>
                <w:lang w:eastAsia="en-AU"/>
              </w:rPr>
            </w:pPr>
            <w:r>
              <w:rPr>
                <w:rFonts w:ascii="Calibri" w:hAnsi="Calibri"/>
                <w:color w:val="000000"/>
              </w:rPr>
              <w:t>31</w:t>
            </w:r>
          </w:p>
        </w:tc>
        <w:tc>
          <w:tcPr>
            <w:tcW w:w="2268" w:type="dxa"/>
            <w:vAlign w:val="center"/>
          </w:tcPr>
          <w:p w14:paraId="51D0094B" w14:textId="60F8FF97" w:rsidR="006D7F17" w:rsidRDefault="006D7F17" w:rsidP="006D7F17">
            <w:pPr>
              <w:rPr>
                <w:lang w:eastAsia="en-AU"/>
              </w:rPr>
            </w:pPr>
            <w:r>
              <w:rPr>
                <w:rFonts w:ascii="Calibri" w:hAnsi="Calibri"/>
                <w:color w:val="000000"/>
              </w:rPr>
              <w:t>31</w:t>
            </w:r>
          </w:p>
        </w:tc>
        <w:tc>
          <w:tcPr>
            <w:tcW w:w="2925" w:type="dxa"/>
            <w:vAlign w:val="center"/>
          </w:tcPr>
          <w:p w14:paraId="53C6632C" w14:textId="73DE87DA" w:rsidR="006D7F17" w:rsidRDefault="006D7F17" w:rsidP="006D7F17">
            <w:pPr>
              <w:rPr>
                <w:lang w:eastAsia="en-AU"/>
              </w:rPr>
            </w:pPr>
            <w:r>
              <w:rPr>
                <w:rFonts w:ascii="Calibri" w:hAnsi="Calibri"/>
                <w:color w:val="000000"/>
              </w:rPr>
              <w:t>31</w:t>
            </w:r>
          </w:p>
        </w:tc>
      </w:tr>
      <w:tr w:rsidR="006D7F17" w14:paraId="21E40D49" w14:textId="77777777" w:rsidTr="00F11C02">
        <w:tc>
          <w:tcPr>
            <w:tcW w:w="1689" w:type="dxa"/>
          </w:tcPr>
          <w:p w14:paraId="6E7B7CB8" w14:textId="566784B4" w:rsidR="006D7F17" w:rsidRDefault="006D7F17" w:rsidP="006D7F17">
            <w:pPr>
              <w:rPr>
                <w:lang w:eastAsia="en-AU"/>
              </w:rPr>
            </w:pPr>
            <w:r>
              <w:rPr>
                <w:lang w:eastAsia="en-AU"/>
              </w:rPr>
              <w:t>University Staff Member Research Area</w:t>
            </w:r>
          </w:p>
        </w:tc>
        <w:tc>
          <w:tcPr>
            <w:tcW w:w="2134" w:type="dxa"/>
            <w:vAlign w:val="center"/>
          </w:tcPr>
          <w:p w14:paraId="126C9143" w14:textId="3B1F9F57" w:rsidR="006D7F17" w:rsidRDefault="006D7F17" w:rsidP="006D7F17">
            <w:pPr>
              <w:rPr>
                <w:lang w:eastAsia="en-AU"/>
              </w:rPr>
            </w:pPr>
            <w:r>
              <w:rPr>
                <w:rFonts w:ascii="Calibri" w:hAnsi="Calibri"/>
                <w:color w:val="000000"/>
              </w:rPr>
              <w:t>30</w:t>
            </w:r>
          </w:p>
        </w:tc>
        <w:tc>
          <w:tcPr>
            <w:tcW w:w="2268" w:type="dxa"/>
            <w:vAlign w:val="center"/>
          </w:tcPr>
          <w:p w14:paraId="0EA13BE7" w14:textId="3179890F" w:rsidR="006D7F17" w:rsidRDefault="006D7F17" w:rsidP="006D7F17">
            <w:pPr>
              <w:rPr>
                <w:lang w:eastAsia="en-AU"/>
              </w:rPr>
            </w:pPr>
            <w:r>
              <w:rPr>
                <w:rFonts w:ascii="Calibri" w:hAnsi="Calibri"/>
                <w:color w:val="000000"/>
              </w:rPr>
              <w:t>30</w:t>
            </w:r>
          </w:p>
        </w:tc>
        <w:tc>
          <w:tcPr>
            <w:tcW w:w="2925" w:type="dxa"/>
            <w:vAlign w:val="center"/>
          </w:tcPr>
          <w:p w14:paraId="6A0D78E6" w14:textId="76D8AEAE" w:rsidR="006D7F17" w:rsidRDefault="006D7F17" w:rsidP="006D7F17">
            <w:pPr>
              <w:rPr>
                <w:lang w:eastAsia="en-AU"/>
              </w:rPr>
            </w:pPr>
            <w:r>
              <w:rPr>
                <w:rFonts w:ascii="Calibri" w:hAnsi="Calibri"/>
                <w:color w:val="000000"/>
              </w:rPr>
              <w:t>30</w:t>
            </w:r>
          </w:p>
        </w:tc>
      </w:tr>
      <w:tr w:rsidR="006D7F17" w14:paraId="3C6076E8" w14:textId="77777777" w:rsidTr="00F11C02">
        <w:tc>
          <w:tcPr>
            <w:tcW w:w="1689" w:type="dxa"/>
          </w:tcPr>
          <w:p w14:paraId="44DE7B6B" w14:textId="68969E24" w:rsidR="006D7F17" w:rsidRDefault="006D7F17" w:rsidP="006D7F17">
            <w:pPr>
              <w:rPr>
                <w:lang w:eastAsia="en-AU"/>
              </w:rPr>
            </w:pPr>
            <w:r>
              <w:rPr>
                <w:lang w:eastAsia="en-AU"/>
              </w:rPr>
              <w:t>University Staff Member Research Area 2</w:t>
            </w:r>
          </w:p>
        </w:tc>
        <w:tc>
          <w:tcPr>
            <w:tcW w:w="2134" w:type="dxa"/>
            <w:vAlign w:val="center"/>
          </w:tcPr>
          <w:p w14:paraId="26317FCE" w14:textId="604412D7" w:rsidR="006D7F17" w:rsidRDefault="006D7F17" w:rsidP="006D7F17">
            <w:pPr>
              <w:rPr>
                <w:lang w:eastAsia="en-AU"/>
              </w:rPr>
            </w:pPr>
            <w:r>
              <w:rPr>
                <w:rFonts w:ascii="Calibri" w:hAnsi="Calibri"/>
                <w:color w:val="000000"/>
              </w:rPr>
              <w:t>30</w:t>
            </w:r>
          </w:p>
        </w:tc>
        <w:tc>
          <w:tcPr>
            <w:tcW w:w="2268" w:type="dxa"/>
            <w:vAlign w:val="center"/>
          </w:tcPr>
          <w:p w14:paraId="0C3F0B71" w14:textId="73FFB479" w:rsidR="006D7F17" w:rsidRDefault="006D7F17" w:rsidP="006D7F17">
            <w:pPr>
              <w:rPr>
                <w:lang w:eastAsia="en-AU"/>
              </w:rPr>
            </w:pPr>
            <w:r>
              <w:rPr>
                <w:rFonts w:ascii="Calibri" w:hAnsi="Calibri"/>
                <w:color w:val="000000"/>
              </w:rPr>
              <w:t>30</w:t>
            </w:r>
          </w:p>
        </w:tc>
        <w:tc>
          <w:tcPr>
            <w:tcW w:w="2925" w:type="dxa"/>
            <w:vAlign w:val="center"/>
          </w:tcPr>
          <w:p w14:paraId="5400C3B2" w14:textId="3C3EE2D5" w:rsidR="006D7F17" w:rsidRDefault="006D7F17" w:rsidP="006D7F17">
            <w:pPr>
              <w:rPr>
                <w:lang w:eastAsia="en-AU"/>
              </w:rPr>
            </w:pPr>
            <w:r>
              <w:rPr>
                <w:rFonts w:ascii="Calibri" w:hAnsi="Calibri"/>
                <w:color w:val="000000"/>
              </w:rPr>
              <w:t>30</w:t>
            </w:r>
          </w:p>
        </w:tc>
      </w:tr>
      <w:tr w:rsidR="005B72A8" w14:paraId="003CBE1C" w14:textId="77777777" w:rsidTr="00B868F4">
        <w:tc>
          <w:tcPr>
            <w:tcW w:w="1689" w:type="dxa"/>
          </w:tcPr>
          <w:p w14:paraId="5BBE63B1" w14:textId="18E28B11" w:rsidR="005B72A8" w:rsidRPr="004765E4" w:rsidRDefault="005B72A8" w:rsidP="005B72A8">
            <w:pPr>
              <w:rPr>
                <w:lang w:eastAsia="en-AU"/>
              </w:rPr>
            </w:pPr>
            <w:r w:rsidRPr="004765E4">
              <w:rPr>
                <w:lang w:eastAsia="en-AU"/>
              </w:rPr>
              <w:t>Document Status</w:t>
            </w:r>
          </w:p>
        </w:tc>
        <w:tc>
          <w:tcPr>
            <w:tcW w:w="2134" w:type="dxa"/>
            <w:vAlign w:val="center"/>
          </w:tcPr>
          <w:p w14:paraId="32036D18" w14:textId="6D2BEE8F" w:rsidR="005B72A8" w:rsidRPr="004765E4" w:rsidRDefault="005B72A8" w:rsidP="005B72A8">
            <w:pPr>
              <w:rPr>
                <w:lang w:eastAsia="en-AU"/>
              </w:rPr>
            </w:pPr>
            <w:r>
              <w:rPr>
                <w:rFonts w:ascii="Calibri" w:hAnsi="Calibri"/>
                <w:color w:val="000000"/>
              </w:rPr>
              <w:t>2074</w:t>
            </w:r>
          </w:p>
        </w:tc>
        <w:tc>
          <w:tcPr>
            <w:tcW w:w="2268" w:type="dxa"/>
            <w:vAlign w:val="center"/>
          </w:tcPr>
          <w:p w14:paraId="3BDF8390" w14:textId="496BC8E1" w:rsidR="005B72A8" w:rsidRPr="004765E4" w:rsidRDefault="005B72A8" w:rsidP="005B72A8">
            <w:pPr>
              <w:rPr>
                <w:lang w:eastAsia="en-AU"/>
              </w:rPr>
            </w:pPr>
            <w:r>
              <w:rPr>
                <w:rFonts w:ascii="Calibri" w:hAnsi="Calibri"/>
                <w:color w:val="000000"/>
              </w:rPr>
              <w:t>414</w:t>
            </w:r>
          </w:p>
        </w:tc>
        <w:tc>
          <w:tcPr>
            <w:tcW w:w="2925" w:type="dxa"/>
            <w:vAlign w:val="center"/>
          </w:tcPr>
          <w:p w14:paraId="487D0BDB" w14:textId="47062CFD" w:rsidR="005B72A8" w:rsidRPr="004765E4" w:rsidRDefault="005B72A8" w:rsidP="005B72A8">
            <w:pPr>
              <w:rPr>
                <w:lang w:eastAsia="en-AU"/>
              </w:rPr>
            </w:pPr>
            <w:r>
              <w:rPr>
                <w:rFonts w:ascii="Calibri" w:hAnsi="Calibri"/>
                <w:color w:val="000000"/>
              </w:rPr>
              <w:t>230</w:t>
            </w:r>
          </w:p>
        </w:tc>
      </w:tr>
      <w:tr w:rsidR="005B72A8" w14:paraId="1B8F9F30" w14:textId="77777777" w:rsidTr="00B868F4">
        <w:tc>
          <w:tcPr>
            <w:tcW w:w="1689" w:type="dxa"/>
          </w:tcPr>
          <w:p w14:paraId="3555DAB7" w14:textId="45FDD62E" w:rsidR="005B72A8" w:rsidRPr="004765E4" w:rsidRDefault="005B72A8" w:rsidP="005B72A8">
            <w:pPr>
              <w:rPr>
                <w:lang w:eastAsia="en-AU"/>
              </w:rPr>
            </w:pPr>
            <w:r w:rsidRPr="004765E4">
              <w:rPr>
                <w:lang w:eastAsia="en-AU"/>
              </w:rPr>
              <w:t>Document Type</w:t>
            </w:r>
          </w:p>
        </w:tc>
        <w:tc>
          <w:tcPr>
            <w:tcW w:w="2134" w:type="dxa"/>
            <w:vAlign w:val="center"/>
          </w:tcPr>
          <w:p w14:paraId="39B46E35" w14:textId="2D708872" w:rsidR="005B72A8" w:rsidRPr="004765E4" w:rsidRDefault="005B72A8" w:rsidP="005B72A8">
            <w:pPr>
              <w:rPr>
                <w:lang w:eastAsia="en-AU"/>
              </w:rPr>
            </w:pPr>
            <w:r>
              <w:rPr>
                <w:rFonts w:ascii="Calibri" w:hAnsi="Calibri"/>
                <w:color w:val="000000"/>
              </w:rPr>
              <w:t>2074</w:t>
            </w:r>
          </w:p>
        </w:tc>
        <w:tc>
          <w:tcPr>
            <w:tcW w:w="2268" w:type="dxa"/>
            <w:vAlign w:val="center"/>
          </w:tcPr>
          <w:p w14:paraId="57D5470D" w14:textId="512F596D" w:rsidR="005B72A8" w:rsidRPr="004765E4" w:rsidRDefault="005B72A8" w:rsidP="005B72A8">
            <w:pPr>
              <w:rPr>
                <w:lang w:eastAsia="en-AU"/>
              </w:rPr>
            </w:pPr>
            <w:r>
              <w:rPr>
                <w:rFonts w:ascii="Calibri" w:hAnsi="Calibri"/>
                <w:color w:val="000000"/>
              </w:rPr>
              <w:t>414</w:t>
            </w:r>
          </w:p>
        </w:tc>
        <w:tc>
          <w:tcPr>
            <w:tcW w:w="2925" w:type="dxa"/>
            <w:vAlign w:val="center"/>
          </w:tcPr>
          <w:p w14:paraId="59F4B34E" w14:textId="20868689" w:rsidR="005B72A8" w:rsidRPr="004765E4" w:rsidRDefault="005B72A8" w:rsidP="005B72A8">
            <w:pPr>
              <w:rPr>
                <w:lang w:eastAsia="en-AU"/>
              </w:rPr>
            </w:pPr>
            <w:r>
              <w:rPr>
                <w:rFonts w:ascii="Calibri" w:hAnsi="Calibri"/>
                <w:color w:val="000000"/>
              </w:rPr>
              <w:t>230</w:t>
            </w:r>
          </w:p>
        </w:tc>
      </w:tr>
      <w:tr w:rsidR="005B72A8" w14:paraId="2F904171" w14:textId="77777777" w:rsidTr="00B868F4">
        <w:tc>
          <w:tcPr>
            <w:tcW w:w="1689" w:type="dxa"/>
          </w:tcPr>
          <w:p w14:paraId="6FDAC4D5" w14:textId="25B604C6" w:rsidR="005B72A8" w:rsidRPr="004765E4" w:rsidRDefault="005B72A8" w:rsidP="005B72A8">
            <w:pPr>
              <w:rPr>
                <w:lang w:eastAsia="en-AU"/>
              </w:rPr>
            </w:pPr>
            <w:r w:rsidRPr="004765E4">
              <w:rPr>
                <w:lang w:eastAsia="en-AU"/>
              </w:rPr>
              <w:t>Country</w:t>
            </w:r>
          </w:p>
        </w:tc>
        <w:tc>
          <w:tcPr>
            <w:tcW w:w="2134" w:type="dxa"/>
            <w:vAlign w:val="center"/>
          </w:tcPr>
          <w:p w14:paraId="36BE1BC3" w14:textId="3E7CCDC0" w:rsidR="005B72A8" w:rsidRPr="004765E4" w:rsidRDefault="005B72A8" w:rsidP="005B72A8">
            <w:pPr>
              <w:rPr>
                <w:lang w:eastAsia="en-AU"/>
              </w:rPr>
            </w:pPr>
            <w:r>
              <w:rPr>
                <w:rFonts w:ascii="Calibri" w:hAnsi="Calibri"/>
                <w:color w:val="000000"/>
              </w:rPr>
              <w:t>73</w:t>
            </w:r>
          </w:p>
        </w:tc>
        <w:tc>
          <w:tcPr>
            <w:tcW w:w="2268" w:type="dxa"/>
            <w:vAlign w:val="center"/>
          </w:tcPr>
          <w:p w14:paraId="09D7BC64" w14:textId="54EE1777" w:rsidR="005B72A8" w:rsidRPr="004765E4" w:rsidRDefault="005B72A8" w:rsidP="005B72A8">
            <w:pPr>
              <w:rPr>
                <w:lang w:eastAsia="en-AU"/>
              </w:rPr>
            </w:pPr>
            <w:r>
              <w:rPr>
                <w:rFonts w:ascii="Calibri" w:hAnsi="Calibri"/>
                <w:color w:val="000000"/>
              </w:rPr>
              <w:t>50</w:t>
            </w:r>
          </w:p>
        </w:tc>
        <w:tc>
          <w:tcPr>
            <w:tcW w:w="2925" w:type="dxa"/>
            <w:vAlign w:val="center"/>
          </w:tcPr>
          <w:p w14:paraId="363BCF66" w14:textId="4D070C77" w:rsidR="005B72A8" w:rsidRPr="004765E4" w:rsidRDefault="005B72A8" w:rsidP="005B72A8">
            <w:pPr>
              <w:rPr>
                <w:lang w:eastAsia="en-AU"/>
              </w:rPr>
            </w:pPr>
            <w:r>
              <w:rPr>
                <w:rFonts w:ascii="Calibri" w:hAnsi="Calibri"/>
                <w:color w:val="000000"/>
              </w:rPr>
              <w:t>40</w:t>
            </w:r>
          </w:p>
        </w:tc>
      </w:tr>
      <w:tr w:rsidR="005B72A8" w14:paraId="1D53E5EC" w14:textId="77777777" w:rsidTr="00B868F4">
        <w:tc>
          <w:tcPr>
            <w:tcW w:w="1689" w:type="dxa"/>
          </w:tcPr>
          <w:p w14:paraId="4C2B472B" w14:textId="63C76AA9" w:rsidR="005B72A8" w:rsidRPr="004765E4" w:rsidRDefault="005B72A8" w:rsidP="005B72A8">
            <w:pPr>
              <w:rPr>
                <w:lang w:eastAsia="en-AU"/>
              </w:rPr>
            </w:pPr>
            <w:r w:rsidRPr="004765E4">
              <w:rPr>
                <w:lang w:eastAsia="en-AU"/>
              </w:rPr>
              <w:t>Visa Status</w:t>
            </w:r>
          </w:p>
        </w:tc>
        <w:tc>
          <w:tcPr>
            <w:tcW w:w="2134" w:type="dxa"/>
            <w:vAlign w:val="center"/>
          </w:tcPr>
          <w:p w14:paraId="33562286" w14:textId="2905FB82" w:rsidR="005B72A8" w:rsidRPr="004765E4" w:rsidRDefault="005B72A8" w:rsidP="005B72A8">
            <w:pPr>
              <w:rPr>
                <w:lang w:eastAsia="en-AU"/>
              </w:rPr>
            </w:pPr>
            <w:r>
              <w:rPr>
                <w:rFonts w:ascii="Calibri" w:hAnsi="Calibri"/>
                <w:color w:val="000000"/>
              </w:rPr>
              <w:t>32</w:t>
            </w:r>
          </w:p>
        </w:tc>
        <w:tc>
          <w:tcPr>
            <w:tcW w:w="2268" w:type="dxa"/>
            <w:vAlign w:val="center"/>
          </w:tcPr>
          <w:p w14:paraId="52045ACB" w14:textId="658E8470" w:rsidR="005B72A8" w:rsidRPr="004765E4" w:rsidRDefault="005B72A8" w:rsidP="005B72A8">
            <w:pPr>
              <w:rPr>
                <w:lang w:eastAsia="en-AU"/>
              </w:rPr>
            </w:pPr>
            <w:r>
              <w:rPr>
                <w:rFonts w:ascii="Calibri" w:hAnsi="Calibri"/>
                <w:color w:val="000000"/>
              </w:rPr>
              <w:t>32</w:t>
            </w:r>
          </w:p>
        </w:tc>
        <w:tc>
          <w:tcPr>
            <w:tcW w:w="2925" w:type="dxa"/>
            <w:vAlign w:val="center"/>
          </w:tcPr>
          <w:p w14:paraId="0A7749B9" w14:textId="277BB134" w:rsidR="005B72A8" w:rsidRPr="004765E4" w:rsidRDefault="005B72A8" w:rsidP="005B72A8">
            <w:pPr>
              <w:rPr>
                <w:lang w:eastAsia="en-AU"/>
              </w:rPr>
            </w:pPr>
            <w:r>
              <w:rPr>
                <w:rFonts w:ascii="Calibri" w:hAnsi="Calibri"/>
                <w:color w:val="000000"/>
              </w:rPr>
              <w:t>28</w:t>
            </w:r>
          </w:p>
        </w:tc>
      </w:tr>
      <w:tr w:rsidR="005B72A8" w14:paraId="3CD5F2B6" w14:textId="77777777" w:rsidTr="00B868F4">
        <w:tc>
          <w:tcPr>
            <w:tcW w:w="1689" w:type="dxa"/>
          </w:tcPr>
          <w:p w14:paraId="36A84C8D" w14:textId="7453CC87" w:rsidR="005B72A8" w:rsidRPr="004765E4" w:rsidRDefault="005B72A8" w:rsidP="005B72A8">
            <w:pPr>
              <w:rPr>
                <w:lang w:eastAsia="en-AU"/>
              </w:rPr>
            </w:pPr>
            <w:r w:rsidRPr="004765E4">
              <w:rPr>
                <w:lang w:eastAsia="en-AU"/>
              </w:rPr>
              <w:t>Correspondence Method</w:t>
            </w:r>
          </w:p>
        </w:tc>
        <w:tc>
          <w:tcPr>
            <w:tcW w:w="2134" w:type="dxa"/>
            <w:vAlign w:val="center"/>
          </w:tcPr>
          <w:p w14:paraId="718D9170" w14:textId="5FA3A8F2" w:rsidR="005B72A8" w:rsidRPr="004765E4" w:rsidRDefault="005B72A8" w:rsidP="005B72A8">
            <w:pPr>
              <w:rPr>
                <w:lang w:eastAsia="en-AU"/>
              </w:rPr>
            </w:pPr>
            <w:r>
              <w:rPr>
                <w:rFonts w:ascii="Calibri" w:hAnsi="Calibri"/>
                <w:color w:val="000000"/>
              </w:rPr>
              <w:t>72</w:t>
            </w:r>
          </w:p>
        </w:tc>
        <w:tc>
          <w:tcPr>
            <w:tcW w:w="2268" w:type="dxa"/>
            <w:vAlign w:val="center"/>
          </w:tcPr>
          <w:p w14:paraId="2BB8FBD7" w14:textId="24952C6C" w:rsidR="005B72A8" w:rsidRPr="004765E4" w:rsidRDefault="005B72A8" w:rsidP="005B72A8">
            <w:pPr>
              <w:rPr>
                <w:lang w:eastAsia="en-AU"/>
              </w:rPr>
            </w:pPr>
            <w:r>
              <w:rPr>
                <w:rFonts w:ascii="Calibri" w:hAnsi="Calibri"/>
                <w:color w:val="000000"/>
              </w:rPr>
              <w:t>50</w:t>
            </w:r>
          </w:p>
        </w:tc>
        <w:tc>
          <w:tcPr>
            <w:tcW w:w="2925" w:type="dxa"/>
            <w:vAlign w:val="center"/>
          </w:tcPr>
          <w:p w14:paraId="5F117C2F" w14:textId="09D60347" w:rsidR="005B72A8" w:rsidRPr="004765E4" w:rsidRDefault="005B72A8" w:rsidP="005B72A8">
            <w:pPr>
              <w:rPr>
                <w:lang w:eastAsia="en-AU"/>
              </w:rPr>
            </w:pPr>
            <w:r>
              <w:rPr>
                <w:rFonts w:ascii="Calibri" w:hAnsi="Calibri"/>
                <w:color w:val="000000"/>
              </w:rPr>
              <w:t>40</w:t>
            </w:r>
          </w:p>
        </w:tc>
      </w:tr>
      <w:tr w:rsidR="005B72A8" w14:paraId="00433478" w14:textId="77777777" w:rsidTr="00B868F4">
        <w:tc>
          <w:tcPr>
            <w:tcW w:w="1689" w:type="dxa"/>
          </w:tcPr>
          <w:p w14:paraId="76CD0F93" w14:textId="4DDA4FE7" w:rsidR="005B72A8" w:rsidRPr="004765E4" w:rsidRDefault="005B72A8" w:rsidP="005B72A8">
            <w:pPr>
              <w:rPr>
                <w:lang w:eastAsia="en-AU"/>
              </w:rPr>
            </w:pPr>
            <w:r w:rsidRPr="004765E4">
              <w:rPr>
                <w:lang w:eastAsia="en-AU"/>
              </w:rPr>
              <w:t>Payment Method</w:t>
            </w:r>
          </w:p>
        </w:tc>
        <w:tc>
          <w:tcPr>
            <w:tcW w:w="2134" w:type="dxa"/>
            <w:vAlign w:val="center"/>
          </w:tcPr>
          <w:p w14:paraId="33DB63FA" w14:textId="6230A26A" w:rsidR="005B72A8" w:rsidRPr="004765E4" w:rsidRDefault="005B72A8" w:rsidP="005B72A8">
            <w:pPr>
              <w:rPr>
                <w:lang w:eastAsia="en-AU"/>
              </w:rPr>
            </w:pPr>
            <w:r>
              <w:rPr>
                <w:rFonts w:ascii="Calibri" w:hAnsi="Calibri"/>
                <w:color w:val="000000"/>
              </w:rPr>
              <w:t>72</w:t>
            </w:r>
          </w:p>
        </w:tc>
        <w:tc>
          <w:tcPr>
            <w:tcW w:w="2268" w:type="dxa"/>
            <w:vAlign w:val="center"/>
          </w:tcPr>
          <w:p w14:paraId="55A53575" w14:textId="7ED3A82D" w:rsidR="005B72A8" w:rsidRPr="004765E4" w:rsidRDefault="005B72A8" w:rsidP="005B72A8">
            <w:pPr>
              <w:rPr>
                <w:lang w:eastAsia="en-AU"/>
              </w:rPr>
            </w:pPr>
            <w:r>
              <w:rPr>
                <w:rFonts w:ascii="Calibri" w:hAnsi="Calibri"/>
                <w:color w:val="000000"/>
              </w:rPr>
              <w:t>50</w:t>
            </w:r>
          </w:p>
        </w:tc>
        <w:tc>
          <w:tcPr>
            <w:tcW w:w="2925" w:type="dxa"/>
            <w:vAlign w:val="center"/>
          </w:tcPr>
          <w:p w14:paraId="0297451E" w14:textId="18E7C73A" w:rsidR="005B72A8" w:rsidRPr="004765E4" w:rsidRDefault="005B72A8" w:rsidP="005B72A8">
            <w:pPr>
              <w:rPr>
                <w:lang w:eastAsia="en-AU"/>
              </w:rPr>
            </w:pPr>
            <w:r>
              <w:rPr>
                <w:rFonts w:ascii="Calibri" w:hAnsi="Calibri"/>
                <w:color w:val="000000"/>
              </w:rPr>
              <w:t>40</w:t>
            </w:r>
          </w:p>
        </w:tc>
      </w:tr>
      <w:tr w:rsidR="005B72A8" w14:paraId="1294005C" w14:textId="77777777" w:rsidTr="00B868F4">
        <w:tc>
          <w:tcPr>
            <w:tcW w:w="1689" w:type="dxa"/>
          </w:tcPr>
          <w:p w14:paraId="2D408549" w14:textId="4B382A4F" w:rsidR="005B72A8" w:rsidRPr="004765E4" w:rsidRDefault="005B72A8" w:rsidP="005B72A8">
            <w:pPr>
              <w:rPr>
                <w:lang w:eastAsia="en-AU"/>
              </w:rPr>
            </w:pPr>
            <w:r w:rsidRPr="004765E4">
              <w:rPr>
                <w:lang w:eastAsia="en-AU"/>
              </w:rPr>
              <w:t>Award Type</w:t>
            </w:r>
          </w:p>
        </w:tc>
        <w:tc>
          <w:tcPr>
            <w:tcW w:w="2134" w:type="dxa"/>
            <w:vAlign w:val="center"/>
          </w:tcPr>
          <w:p w14:paraId="1F461A02" w14:textId="46124399" w:rsidR="005B72A8" w:rsidRPr="004765E4" w:rsidRDefault="005B72A8" w:rsidP="005B72A8">
            <w:pPr>
              <w:rPr>
                <w:lang w:eastAsia="en-AU"/>
              </w:rPr>
            </w:pPr>
            <w:r>
              <w:rPr>
                <w:rFonts w:ascii="Calibri" w:hAnsi="Calibri"/>
                <w:color w:val="000000"/>
              </w:rPr>
              <w:t>1074</w:t>
            </w:r>
          </w:p>
        </w:tc>
        <w:tc>
          <w:tcPr>
            <w:tcW w:w="2268" w:type="dxa"/>
            <w:vAlign w:val="center"/>
          </w:tcPr>
          <w:p w14:paraId="38DAC067" w14:textId="45B8162E" w:rsidR="005B72A8" w:rsidRPr="004765E4" w:rsidRDefault="005B72A8" w:rsidP="005B72A8">
            <w:pPr>
              <w:rPr>
                <w:lang w:eastAsia="en-AU"/>
              </w:rPr>
            </w:pPr>
            <w:r>
              <w:rPr>
                <w:rFonts w:ascii="Calibri" w:hAnsi="Calibri"/>
                <w:color w:val="000000"/>
              </w:rPr>
              <w:t>214</w:t>
            </w:r>
          </w:p>
        </w:tc>
        <w:tc>
          <w:tcPr>
            <w:tcW w:w="2925" w:type="dxa"/>
            <w:vAlign w:val="center"/>
          </w:tcPr>
          <w:p w14:paraId="5F6075CC" w14:textId="4237B522" w:rsidR="005B72A8" w:rsidRPr="004765E4" w:rsidRDefault="005B72A8" w:rsidP="005B72A8">
            <w:pPr>
              <w:rPr>
                <w:lang w:eastAsia="en-AU"/>
              </w:rPr>
            </w:pPr>
            <w:r>
              <w:rPr>
                <w:rFonts w:ascii="Calibri" w:hAnsi="Calibri"/>
                <w:color w:val="000000"/>
              </w:rPr>
              <w:t>118</w:t>
            </w:r>
          </w:p>
        </w:tc>
      </w:tr>
      <w:tr w:rsidR="005B72A8" w14:paraId="64086AA7" w14:textId="77777777" w:rsidTr="00B868F4">
        <w:tc>
          <w:tcPr>
            <w:tcW w:w="1689" w:type="dxa"/>
          </w:tcPr>
          <w:p w14:paraId="52DE7674" w14:textId="44BBE6ED" w:rsidR="005B72A8" w:rsidRPr="004765E4" w:rsidRDefault="005B72A8" w:rsidP="005B72A8">
            <w:pPr>
              <w:rPr>
                <w:lang w:eastAsia="en-AU"/>
              </w:rPr>
            </w:pPr>
            <w:r w:rsidRPr="004765E4">
              <w:rPr>
                <w:lang w:eastAsia="en-AU"/>
              </w:rPr>
              <w:t>Application Status</w:t>
            </w:r>
          </w:p>
        </w:tc>
        <w:tc>
          <w:tcPr>
            <w:tcW w:w="2134" w:type="dxa"/>
            <w:vAlign w:val="center"/>
          </w:tcPr>
          <w:p w14:paraId="3B732059" w14:textId="42C3BD68" w:rsidR="005B72A8" w:rsidRPr="004765E4" w:rsidRDefault="005B72A8" w:rsidP="005B72A8">
            <w:pPr>
              <w:rPr>
                <w:lang w:eastAsia="en-AU"/>
              </w:rPr>
            </w:pPr>
            <w:r>
              <w:rPr>
                <w:rFonts w:ascii="Calibri" w:hAnsi="Calibri"/>
                <w:color w:val="000000"/>
              </w:rPr>
              <w:t>1074</w:t>
            </w:r>
          </w:p>
        </w:tc>
        <w:tc>
          <w:tcPr>
            <w:tcW w:w="2268" w:type="dxa"/>
            <w:vAlign w:val="center"/>
          </w:tcPr>
          <w:p w14:paraId="07726028" w14:textId="6A460E6E" w:rsidR="005B72A8" w:rsidRPr="004765E4" w:rsidRDefault="005B72A8" w:rsidP="005B72A8">
            <w:pPr>
              <w:rPr>
                <w:lang w:eastAsia="en-AU"/>
              </w:rPr>
            </w:pPr>
            <w:r>
              <w:rPr>
                <w:rFonts w:ascii="Calibri" w:hAnsi="Calibri"/>
                <w:color w:val="000000"/>
              </w:rPr>
              <w:t>214</w:t>
            </w:r>
          </w:p>
        </w:tc>
        <w:tc>
          <w:tcPr>
            <w:tcW w:w="2925" w:type="dxa"/>
            <w:vAlign w:val="center"/>
          </w:tcPr>
          <w:p w14:paraId="4AACD8DD" w14:textId="1CA46F06" w:rsidR="005B72A8" w:rsidRPr="004765E4" w:rsidRDefault="005B72A8" w:rsidP="005B72A8">
            <w:pPr>
              <w:rPr>
                <w:lang w:eastAsia="en-AU"/>
              </w:rPr>
            </w:pPr>
            <w:r>
              <w:rPr>
                <w:rFonts w:ascii="Calibri" w:hAnsi="Calibri"/>
                <w:color w:val="000000"/>
              </w:rPr>
              <w:t>118</w:t>
            </w:r>
          </w:p>
        </w:tc>
      </w:tr>
      <w:tr w:rsidR="005B72A8" w14:paraId="60774EF6" w14:textId="77777777" w:rsidTr="00B868F4">
        <w:tc>
          <w:tcPr>
            <w:tcW w:w="1689" w:type="dxa"/>
          </w:tcPr>
          <w:p w14:paraId="31F076BD" w14:textId="7796DDD9" w:rsidR="005B72A8" w:rsidRPr="004765E4" w:rsidRDefault="005B72A8" w:rsidP="005B72A8">
            <w:pPr>
              <w:rPr>
                <w:lang w:eastAsia="en-AU"/>
              </w:rPr>
            </w:pPr>
            <w:r w:rsidRPr="004765E4">
              <w:rPr>
                <w:lang w:eastAsia="en-AU"/>
              </w:rPr>
              <w:t>Decision Type</w:t>
            </w:r>
          </w:p>
        </w:tc>
        <w:tc>
          <w:tcPr>
            <w:tcW w:w="2134" w:type="dxa"/>
            <w:vAlign w:val="center"/>
          </w:tcPr>
          <w:p w14:paraId="710803FA" w14:textId="2B4A5322" w:rsidR="005B72A8" w:rsidRPr="004765E4" w:rsidRDefault="005B72A8" w:rsidP="005B72A8">
            <w:pPr>
              <w:rPr>
                <w:lang w:eastAsia="en-AU"/>
              </w:rPr>
            </w:pPr>
            <w:r>
              <w:rPr>
                <w:rFonts w:ascii="Calibri" w:hAnsi="Calibri"/>
                <w:color w:val="000000"/>
              </w:rPr>
              <w:t>72</w:t>
            </w:r>
          </w:p>
        </w:tc>
        <w:tc>
          <w:tcPr>
            <w:tcW w:w="2268" w:type="dxa"/>
            <w:vAlign w:val="center"/>
          </w:tcPr>
          <w:p w14:paraId="21C01F17" w14:textId="5D63F752" w:rsidR="005B72A8" w:rsidRPr="004765E4" w:rsidRDefault="005B72A8" w:rsidP="005B72A8">
            <w:pPr>
              <w:rPr>
                <w:lang w:eastAsia="en-AU"/>
              </w:rPr>
            </w:pPr>
            <w:r>
              <w:rPr>
                <w:rFonts w:ascii="Calibri" w:hAnsi="Calibri"/>
                <w:color w:val="000000"/>
              </w:rPr>
              <w:t>50</w:t>
            </w:r>
          </w:p>
        </w:tc>
        <w:tc>
          <w:tcPr>
            <w:tcW w:w="2925" w:type="dxa"/>
            <w:vAlign w:val="center"/>
          </w:tcPr>
          <w:p w14:paraId="5B8D8D6C" w14:textId="5F13F8ED" w:rsidR="005B72A8" w:rsidRPr="004765E4" w:rsidRDefault="005B72A8" w:rsidP="005B72A8">
            <w:pPr>
              <w:rPr>
                <w:lang w:eastAsia="en-AU"/>
              </w:rPr>
            </w:pPr>
            <w:r>
              <w:rPr>
                <w:rFonts w:ascii="Calibri" w:hAnsi="Calibri"/>
                <w:color w:val="000000"/>
              </w:rPr>
              <w:t>40</w:t>
            </w:r>
          </w:p>
        </w:tc>
      </w:tr>
    </w:tbl>
    <w:p w14:paraId="06EA9B22" w14:textId="6C13B879" w:rsidR="00FF290B" w:rsidRDefault="006D7F17" w:rsidP="006D7F17">
      <w:pPr>
        <w:rPr>
          <w:lang w:eastAsia="en-AU"/>
        </w:rPr>
      </w:pPr>
      <w:r>
        <w:rPr>
          <w:lang w:eastAsia="en-AU"/>
        </w:rPr>
        <w:lastRenderedPageBreak/>
        <w:t xml:space="preserve">* and ** based on the assumption that names will use at most 10 characters with most names around </w:t>
      </w:r>
      <w:r w:rsidR="003A13E7">
        <w:rPr>
          <w:lang w:eastAsia="en-AU"/>
        </w:rPr>
        <w:t>7</w:t>
      </w:r>
      <w:r>
        <w:rPr>
          <w:lang w:eastAsia="en-AU"/>
        </w:rPr>
        <w:t xml:space="preserve"> emails max around </w:t>
      </w:r>
      <w:r w:rsidR="003A13E7">
        <w:rPr>
          <w:lang w:eastAsia="en-AU"/>
        </w:rPr>
        <w:t>4</w:t>
      </w:r>
      <w:r w:rsidR="00660F81">
        <w:rPr>
          <w:lang w:eastAsia="en-AU"/>
        </w:rPr>
        <w:t>5</w:t>
      </w:r>
      <w:r w:rsidR="003A13E7">
        <w:rPr>
          <w:lang w:eastAsia="en-AU"/>
        </w:rPr>
        <w:t xml:space="preserve"> </w:t>
      </w:r>
      <w:r>
        <w:rPr>
          <w:lang w:eastAsia="en-AU"/>
        </w:rPr>
        <w:t>and average around 2</w:t>
      </w:r>
      <w:r w:rsidR="00660F81">
        <w:rPr>
          <w:lang w:eastAsia="en-AU"/>
        </w:rPr>
        <w:t>0</w:t>
      </w:r>
      <w:r>
        <w:rPr>
          <w:lang w:eastAsia="en-AU"/>
        </w:rPr>
        <w:t>. With Join tables will be the max for each row.</w:t>
      </w:r>
    </w:p>
    <w:p w14:paraId="18BED761" w14:textId="2D5B23F8" w:rsidR="00BA7960" w:rsidRDefault="008754D8" w:rsidP="00BA7960">
      <w:pPr>
        <w:pStyle w:val="NoSpacing"/>
        <w:rPr>
          <w:lang w:eastAsia="en-AU"/>
        </w:rPr>
      </w:pPr>
      <w:r>
        <w:rPr>
          <w:lang w:eastAsia="en-AU"/>
        </w:rPr>
        <w:t>To estimate the growth of the database the following assumptions</w:t>
      </w:r>
      <w:r w:rsidR="00BA7960">
        <w:rPr>
          <w:lang w:eastAsia="en-AU"/>
        </w:rPr>
        <w:t xml:space="preserve"> have been </w:t>
      </w:r>
      <w:r w:rsidR="00137376">
        <w:rPr>
          <w:lang w:eastAsia="en-AU"/>
        </w:rPr>
        <w:t>made:</w:t>
      </w:r>
    </w:p>
    <w:p w14:paraId="179AE38D" w14:textId="6D22BF45" w:rsidR="00760E96" w:rsidRDefault="00D83E11" w:rsidP="00BA7960">
      <w:pPr>
        <w:pStyle w:val="NoSpacing"/>
        <w:rPr>
          <w:lang w:eastAsia="en-AU"/>
        </w:rPr>
      </w:pPr>
      <w:r>
        <w:rPr>
          <w:lang w:eastAsia="en-AU"/>
        </w:rPr>
        <w:t>Applicants/</w:t>
      </w:r>
      <w:r w:rsidR="00760E96">
        <w:rPr>
          <w:lang w:eastAsia="en-AU"/>
        </w:rPr>
        <w:t>Application based</w:t>
      </w:r>
      <w:r w:rsidR="000A0BCC">
        <w:rPr>
          <w:lang w:eastAsia="en-AU"/>
        </w:rPr>
        <w:t>:</w:t>
      </w:r>
    </w:p>
    <w:p w14:paraId="29AB4B00" w14:textId="75EE4FAF" w:rsidR="000B4A4A" w:rsidRDefault="000B4A4A" w:rsidP="00BA7960">
      <w:pPr>
        <w:pStyle w:val="NoSpacing"/>
        <w:numPr>
          <w:ilvl w:val="0"/>
          <w:numId w:val="25"/>
        </w:numPr>
        <w:rPr>
          <w:lang w:eastAsia="en-AU"/>
        </w:rPr>
      </w:pPr>
      <w:r>
        <w:rPr>
          <w:lang w:eastAsia="en-AU"/>
        </w:rPr>
        <w:t>It is expected that a maximum of 20 applications will be added per week</w:t>
      </w:r>
    </w:p>
    <w:p w14:paraId="5273F17F" w14:textId="628DDAEE" w:rsidR="000B4A4A" w:rsidRDefault="00CF704D" w:rsidP="00BA7960">
      <w:pPr>
        <w:pStyle w:val="NoSpacing"/>
        <w:numPr>
          <w:ilvl w:val="0"/>
          <w:numId w:val="25"/>
        </w:numPr>
        <w:rPr>
          <w:lang w:eastAsia="en-AU"/>
        </w:rPr>
      </w:pPr>
      <w:r>
        <w:rPr>
          <w:lang w:eastAsia="en-AU"/>
        </w:rPr>
        <w:t>1 in 50 will be a repeat applicant</w:t>
      </w:r>
    </w:p>
    <w:p w14:paraId="1B7CBA54" w14:textId="09EC4CF4" w:rsidR="00CF704D" w:rsidRDefault="008C5797" w:rsidP="00CF704D">
      <w:pPr>
        <w:pStyle w:val="ListParagraph"/>
        <w:numPr>
          <w:ilvl w:val="0"/>
          <w:numId w:val="25"/>
        </w:numPr>
        <w:rPr>
          <w:lang w:eastAsia="en-AU"/>
        </w:rPr>
      </w:pPr>
      <w:r>
        <w:rPr>
          <w:lang w:eastAsia="en-AU"/>
        </w:rPr>
        <w:t xml:space="preserve">Avg </w:t>
      </w:r>
      <w:r w:rsidR="00CF704D">
        <w:rPr>
          <w:lang w:eastAsia="en-AU"/>
        </w:rPr>
        <w:t>1.</w:t>
      </w:r>
      <w:r w:rsidR="005B72A8">
        <w:rPr>
          <w:lang w:eastAsia="en-AU"/>
        </w:rPr>
        <w:t>7</w:t>
      </w:r>
      <w:r w:rsidR="00CF704D">
        <w:rPr>
          <w:lang w:eastAsia="en-AU"/>
        </w:rPr>
        <w:t>5 degrees per applicant</w:t>
      </w:r>
    </w:p>
    <w:p w14:paraId="17605752" w14:textId="3F0EAC6F" w:rsidR="00D62CDB" w:rsidRDefault="008C5797" w:rsidP="00CF704D">
      <w:pPr>
        <w:pStyle w:val="ListParagraph"/>
        <w:numPr>
          <w:ilvl w:val="0"/>
          <w:numId w:val="25"/>
        </w:numPr>
        <w:rPr>
          <w:lang w:eastAsia="en-AU"/>
        </w:rPr>
      </w:pPr>
      <w:r>
        <w:rPr>
          <w:lang w:eastAsia="en-AU"/>
        </w:rPr>
        <w:t xml:space="preserve">Avg </w:t>
      </w:r>
      <w:r w:rsidR="00D62CDB">
        <w:rPr>
          <w:lang w:eastAsia="en-AU"/>
        </w:rPr>
        <w:t>2 referees per application</w:t>
      </w:r>
    </w:p>
    <w:p w14:paraId="1B04DFE4" w14:textId="30F9E6EE" w:rsidR="00CF704D" w:rsidRDefault="008C5797" w:rsidP="00CF704D">
      <w:pPr>
        <w:pStyle w:val="ListParagraph"/>
        <w:numPr>
          <w:ilvl w:val="0"/>
          <w:numId w:val="25"/>
        </w:numPr>
        <w:rPr>
          <w:lang w:eastAsia="en-AU"/>
        </w:rPr>
      </w:pPr>
      <w:r>
        <w:rPr>
          <w:lang w:eastAsia="en-AU"/>
        </w:rPr>
        <w:t xml:space="preserve">Avg </w:t>
      </w:r>
      <w:r w:rsidR="00CF704D">
        <w:rPr>
          <w:lang w:eastAsia="en-AU"/>
        </w:rPr>
        <w:t>0.6 visas per applicant</w:t>
      </w:r>
    </w:p>
    <w:p w14:paraId="0EFE421C" w14:textId="7E1D12AC" w:rsidR="00CF704D" w:rsidRDefault="008C5797" w:rsidP="00CF704D">
      <w:pPr>
        <w:pStyle w:val="ListParagraph"/>
        <w:numPr>
          <w:ilvl w:val="0"/>
          <w:numId w:val="25"/>
        </w:numPr>
        <w:rPr>
          <w:lang w:eastAsia="en-AU"/>
        </w:rPr>
      </w:pPr>
      <w:r>
        <w:rPr>
          <w:lang w:eastAsia="en-AU"/>
        </w:rPr>
        <w:t xml:space="preserve">Avg </w:t>
      </w:r>
      <w:r w:rsidR="00CF704D">
        <w:rPr>
          <w:lang w:eastAsia="en-AU"/>
        </w:rPr>
        <w:t>0.6 publication per applicant</w:t>
      </w:r>
    </w:p>
    <w:p w14:paraId="21DF4F9F" w14:textId="62581106" w:rsidR="00CF704D" w:rsidRDefault="008C5797" w:rsidP="00CF704D">
      <w:pPr>
        <w:pStyle w:val="ListParagraph"/>
        <w:numPr>
          <w:ilvl w:val="0"/>
          <w:numId w:val="25"/>
        </w:numPr>
        <w:rPr>
          <w:lang w:eastAsia="en-AU"/>
        </w:rPr>
      </w:pPr>
      <w:r>
        <w:rPr>
          <w:lang w:eastAsia="en-AU"/>
        </w:rPr>
        <w:t xml:space="preserve">Avg 4 </w:t>
      </w:r>
      <w:r w:rsidR="003A2BD3">
        <w:rPr>
          <w:lang w:eastAsia="en-AU"/>
        </w:rPr>
        <w:t xml:space="preserve"> documents per </w:t>
      </w:r>
      <w:r w:rsidR="00456546">
        <w:rPr>
          <w:lang w:eastAsia="en-AU"/>
        </w:rPr>
        <w:t>applicant</w:t>
      </w:r>
    </w:p>
    <w:p w14:paraId="72F44FCB" w14:textId="77777777" w:rsidR="00F94714" w:rsidRDefault="00F94714" w:rsidP="00F94714">
      <w:pPr>
        <w:pStyle w:val="ListParagraph"/>
        <w:numPr>
          <w:ilvl w:val="0"/>
          <w:numId w:val="25"/>
        </w:numPr>
        <w:rPr>
          <w:lang w:eastAsia="en-AU"/>
        </w:rPr>
      </w:pPr>
      <w:r>
        <w:rPr>
          <w:lang w:eastAsia="en-AU"/>
        </w:rPr>
        <w:t>4 research areas per application</w:t>
      </w:r>
    </w:p>
    <w:p w14:paraId="3850D004" w14:textId="77777777" w:rsidR="00F94714" w:rsidRDefault="00F94714" w:rsidP="00F94714">
      <w:pPr>
        <w:pStyle w:val="ListParagraph"/>
        <w:numPr>
          <w:ilvl w:val="0"/>
          <w:numId w:val="25"/>
        </w:numPr>
        <w:rPr>
          <w:lang w:eastAsia="en-AU"/>
        </w:rPr>
      </w:pPr>
      <w:r>
        <w:rPr>
          <w:lang w:eastAsia="en-AU"/>
        </w:rPr>
        <w:t>An application will be revised 2-10 times</w:t>
      </w:r>
    </w:p>
    <w:p w14:paraId="0015D2F2" w14:textId="45C116A6" w:rsidR="00391BC5" w:rsidRDefault="00391BC5" w:rsidP="00F94714">
      <w:pPr>
        <w:pStyle w:val="ListParagraph"/>
        <w:numPr>
          <w:ilvl w:val="0"/>
          <w:numId w:val="25"/>
        </w:numPr>
        <w:rPr>
          <w:lang w:eastAsia="en-AU"/>
        </w:rPr>
      </w:pPr>
      <w:r>
        <w:rPr>
          <w:lang w:eastAsia="en-AU"/>
        </w:rPr>
        <w:t>An application will involve 3-10 correspondences</w:t>
      </w:r>
    </w:p>
    <w:p w14:paraId="5528CAA8" w14:textId="044BEA99" w:rsidR="00760E96" w:rsidRDefault="00760E96" w:rsidP="00235765">
      <w:pPr>
        <w:pStyle w:val="ListParagraph"/>
        <w:numPr>
          <w:ilvl w:val="0"/>
          <w:numId w:val="25"/>
        </w:numPr>
        <w:rPr>
          <w:lang w:eastAsia="en-AU"/>
        </w:rPr>
      </w:pPr>
      <w:r>
        <w:rPr>
          <w:lang w:eastAsia="en-AU"/>
        </w:rPr>
        <w:t>On average applications will be</w:t>
      </w:r>
      <w:r w:rsidR="008C5F4E">
        <w:rPr>
          <w:lang w:eastAsia="en-AU"/>
        </w:rPr>
        <w:t xml:space="preserve"> 70</w:t>
      </w:r>
      <w:r>
        <w:rPr>
          <w:lang w:eastAsia="en-AU"/>
        </w:rPr>
        <w:t>% complet</w:t>
      </w:r>
      <w:bookmarkStart w:id="31" w:name="_GoBack"/>
      <w:bookmarkEnd w:id="31"/>
      <w:r>
        <w:rPr>
          <w:lang w:eastAsia="en-AU"/>
        </w:rPr>
        <w:t>e</w:t>
      </w:r>
      <w:r w:rsidR="008C5F4E">
        <w:rPr>
          <w:lang w:eastAsia="en-AU"/>
        </w:rPr>
        <w:t xml:space="preserve"> (no proposal)</w:t>
      </w:r>
    </w:p>
    <w:p w14:paraId="1FE80068" w14:textId="6F739066" w:rsidR="008C5F4E" w:rsidRDefault="008C5F4E" w:rsidP="00235765">
      <w:pPr>
        <w:pStyle w:val="ListParagraph"/>
        <w:numPr>
          <w:ilvl w:val="0"/>
          <w:numId w:val="25"/>
        </w:numPr>
        <w:rPr>
          <w:lang w:eastAsia="en-AU"/>
        </w:rPr>
      </w:pPr>
      <w:r>
        <w:rPr>
          <w:lang w:eastAsia="en-AU"/>
        </w:rPr>
        <w:t>On average applicnts will be 80% complete ()</w:t>
      </w:r>
    </w:p>
    <w:p w14:paraId="35F51E5F" w14:textId="12980A90" w:rsidR="00760E96" w:rsidRDefault="00760E96" w:rsidP="00760E96">
      <w:pPr>
        <w:pStyle w:val="NoSpacing"/>
        <w:rPr>
          <w:lang w:eastAsia="en-AU"/>
        </w:rPr>
      </w:pPr>
      <w:r>
        <w:rPr>
          <w:lang w:eastAsia="en-AU"/>
        </w:rPr>
        <w:t>Staff Based</w:t>
      </w:r>
      <w:r w:rsidR="004F4306">
        <w:rPr>
          <w:lang w:eastAsia="en-AU"/>
        </w:rPr>
        <w:t>:</w:t>
      </w:r>
    </w:p>
    <w:p w14:paraId="6C897B0B" w14:textId="0BAF316C" w:rsidR="00456546" w:rsidRDefault="00760E96" w:rsidP="00356AC5">
      <w:pPr>
        <w:pStyle w:val="NoSpacing"/>
        <w:numPr>
          <w:ilvl w:val="0"/>
          <w:numId w:val="27"/>
        </w:numPr>
        <w:rPr>
          <w:lang w:eastAsia="en-AU"/>
        </w:rPr>
      </w:pPr>
      <w:r>
        <w:rPr>
          <w:lang w:eastAsia="en-AU"/>
        </w:rPr>
        <w:t>A staff member will work in 5 areas</w:t>
      </w:r>
    </w:p>
    <w:p w14:paraId="51C720F6" w14:textId="5848CDDB" w:rsidR="00760E96" w:rsidRDefault="00760E96" w:rsidP="00356AC5">
      <w:pPr>
        <w:pStyle w:val="NoSpacing"/>
        <w:numPr>
          <w:ilvl w:val="0"/>
          <w:numId w:val="27"/>
        </w:numPr>
        <w:rPr>
          <w:lang w:eastAsia="en-AU"/>
        </w:rPr>
      </w:pPr>
      <w:r>
        <w:rPr>
          <w:lang w:eastAsia="en-AU"/>
        </w:rPr>
        <w:t>A staff member will flag 5 applications per year</w:t>
      </w:r>
    </w:p>
    <w:p w14:paraId="3866BC0B" w14:textId="12AEE099" w:rsidR="00760E96" w:rsidRDefault="00760E96" w:rsidP="00356AC5">
      <w:pPr>
        <w:pStyle w:val="NoSpacing"/>
        <w:numPr>
          <w:ilvl w:val="0"/>
          <w:numId w:val="27"/>
        </w:numPr>
        <w:rPr>
          <w:lang w:eastAsia="en-AU"/>
        </w:rPr>
      </w:pPr>
      <w:r>
        <w:rPr>
          <w:lang w:eastAsia="en-AU"/>
        </w:rPr>
        <w:t>Will state they will supervise 2 applications per year</w:t>
      </w:r>
    </w:p>
    <w:p w14:paraId="08BE9736" w14:textId="025C0993" w:rsidR="009D6BF9" w:rsidRDefault="009D6BF9" w:rsidP="000D51C8">
      <w:pPr>
        <w:pStyle w:val="NoSpacing"/>
        <w:numPr>
          <w:ilvl w:val="0"/>
          <w:numId w:val="27"/>
        </w:numPr>
        <w:rPr>
          <w:lang w:eastAsia="en-AU"/>
        </w:rPr>
      </w:pPr>
      <w:r>
        <w:rPr>
          <w:lang w:eastAsia="en-AU"/>
        </w:rPr>
        <w:t xml:space="preserve">50 </w:t>
      </w:r>
      <w:r w:rsidR="005F468E">
        <w:rPr>
          <w:lang w:eastAsia="en-AU"/>
        </w:rPr>
        <w:t xml:space="preserve">staff members </w:t>
      </w:r>
      <w:r>
        <w:rPr>
          <w:lang w:eastAsia="en-AU"/>
        </w:rPr>
        <w:t xml:space="preserve">can supervise, </w:t>
      </w:r>
      <w:r w:rsidR="005F468E">
        <w:rPr>
          <w:lang w:eastAsia="en-AU"/>
        </w:rPr>
        <w:t xml:space="preserve">50 </w:t>
      </w:r>
      <w:r w:rsidR="008C5F4E">
        <w:rPr>
          <w:lang w:eastAsia="en-AU"/>
        </w:rPr>
        <w:t xml:space="preserve">staff members can </w:t>
      </w:r>
      <w:r w:rsidR="005F468E">
        <w:rPr>
          <w:lang w:eastAsia="en-AU"/>
        </w:rPr>
        <w:t>can</w:t>
      </w:r>
      <w:r w:rsidR="008C5F4E">
        <w:rPr>
          <w:lang w:eastAsia="en-AU"/>
        </w:rPr>
        <w:t>not supervise</w:t>
      </w:r>
    </w:p>
    <w:p w14:paraId="3E594941" w14:textId="77777777" w:rsidR="008C5F4E" w:rsidRDefault="008C5F4E" w:rsidP="008C5F4E">
      <w:pPr>
        <w:pStyle w:val="NoSpacing"/>
        <w:rPr>
          <w:lang w:eastAsia="en-AU"/>
        </w:rPr>
      </w:pPr>
    </w:p>
    <w:p w14:paraId="267C8960" w14:textId="77777777" w:rsidR="00760E96" w:rsidRDefault="00760E96" w:rsidP="00760E96">
      <w:pPr>
        <w:pStyle w:val="NoSpacing"/>
        <w:rPr>
          <w:lang w:eastAsia="en-AU"/>
        </w:rPr>
      </w:pPr>
    </w:p>
    <w:p w14:paraId="00AFF45C" w14:textId="7E3B9644" w:rsidR="00BA7960" w:rsidRDefault="00760E96" w:rsidP="00BA7960">
      <w:pPr>
        <w:rPr>
          <w:lang w:eastAsia="en-AU"/>
        </w:rPr>
      </w:pPr>
      <w:r>
        <w:rPr>
          <w:lang w:eastAsia="en-AU"/>
        </w:rPr>
        <w:t>Please</w:t>
      </w:r>
      <w:r w:rsidR="00BA7960">
        <w:rPr>
          <w:lang w:eastAsia="en-AU"/>
        </w:rPr>
        <w:t xml:space="preserve"> note that the majority of these</w:t>
      </w:r>
      <w:r w:rsidR="009D6BF9">
        <w:rPr>
          <w:lang w:eastAsia="en-AU"/>
        </w:rPr>
        <w:t xml:space="preserve"> assumptions</w:t>
      </w:r>
      <w:r w:rsidR="00BA7960">
        <w:rPr>
          <w:lang w:eastAsia="en-AU"/>
        </w:rPr>
        <w:t xml:space="preserve"> are purely speculative and should be considered in such a context</w:t>
      </w:r>
    </w:p>
    <w:p w14:paraId="2B84F308" w14:textId="77777777" w:rsidR="00543414" w:rsidRDefault="00543414" w:rsidP="00D15BED">
      <w:pPr>
        <w:ind w:left="360"/>
        <w:rPr>
          <w:lang w:eastAsia="en-AU"/>
        </w:rPr>
      </w:pPr>
    </w:p>
    <w:p w14:paraId="149599B1" w14:textId="7D35A66E" w:rsidR="00A106A0" w:rsidRDefault="00112F3E" w:rsidP="006D7F17">
      <w:pPr>
        <w:rPr>
          <w:lang w:eastAsia="en-AU"/>
        </w:rPr>
      </w:pPr>
      <w:r>
        <w:rPr>
          <w:lang w:eastAsia="en-AU"/>
        </w:rPr>
        <w:t>Hence the expected yearly growth for the relations is</w:t>
      </w:r>
    </w:p>
    <w:tbl>
      <w:tblPr>
        <w:tblStyle w:val="TableGrid"/>
        <w:tblW w:w="5000" w:type="pct"/>
        <w:tblLook w:val="04A0" w:firstRow="1" w:lastRow="0" w:firstColumn="1" w:lastColumn="0" w:noHBand="0" w:noVBand="1"/>
      </w:tblPr>
      <w:tblGrid>
        <w:gridCol w:w="1690"/>
        <w:gridCol w:w="3662"/>
        <w:gridCol w:w="3664"/>
      </w:tblGrid>
      <w:tr w:rsidR="00DB10C5" w14:paraId="4305644A" w14:textId="15662341" w:rsidTr="00DB10C5">
        <w:tc>
          <w:tcPr>
            <w:tcW w:w="937" w:type="pct"/>
          </w:tcPr>
          <w:p w14:paraId="6C72F28D" w14:textId="77777777" w:rsidR="00DB10C5" w:rsidRDefault="00DB10C5" w:rsidP="00CF704D">
            <w:pPr>
              <w:rPr>
                <w:lang w:eastAsia="en-AU"/>
              </w:rPr>
            </w:pPr>
            <w:r>
              <w:rPr>
                <w:lang w:eastAsia="en-AU"/>
              </w:rPr>
              <w:t>Table Name</w:t>
            </w:r>
          </w:p>
        </w:tc>
        <w:tc>
          <w:tcPr>
            <w:tcW w:w="2031" w:type="pct"/>
          </w:tcPr>
          <w:p w14:paraId="10CFF52D" w14:textId="6D82F6ED" w:rsidR="00DB10C5" w:rsidRDefault="00DB10C5" w:rsidP="00CF704D">
            <w:pPr>
              <w:rPr>
                <w:lang w:eastAsia="en-AU"/>
              </w:rPr>
            </w:pPr>
            <w:r>
              <w:rPr>
                <w:lang w:eastAsia="en-AU"/>
              </w:rPr>
              <w:t>%complete</w:t>
            </w:r>
          </w:p>
        </w:tc>
        <w:tc>
          <w:tcPr>
            <w:tcW w:w="2032" w:type="pct"/>
          </w:tcPr>
          <w:p w14:paraId="0A633295" w14:textId="4DE1E109" w:rsidR="00DB10C5" w:rsidRDefault="00DB10C5" w:rsidP="00CF704D">
            <w:pPr>
              <w:rPr>
                <w:lang w:eastAsia="en-AU"/>
              </w:rPr>
            </w:pPr>
            <w:r>
              <w:rPr>
                <w:lang w:eastAsia="en-AU"/>
              </w:rPr>
              <w:t>Increase per year (mb)</w:t>
            </w:r>
          </w:p>
        </w:tc>
      </w:tr>
      <w:tr w:rsidR="00DB10C5" w14:paraId="08C3ABF2" w14:textId="1A9839ED" w:rsidTr="00DB10C5">
        <w:tc>
          <w:tcPr>
            <w:tcW w:w="937" w:type="pct"/>
          </w:tcPr>
          <w:p w14:paraId="40E54180" w14:textId="77777777" w:rsidR="00DB10C5" w:rsidRDefault="00DB10C5" w:rsidP="00CF704D">
            <w:pPr>
              <w:rPr>
                <w:lang w:eastAsia="en-AU"/>
              </w:rPr>
            </w:pPr>
            <w:r w:rsidRPr="00730165">
              <w:t>Applicant</w:t>
            </w:r>
          </w:p>
        </w:tc>
        <w:tc>
          <w:tcPr>
            <w:tcW w:w="2031" w:type="pct"/>
            <w:vAlign w:val="center"/>
          </w:tcPr>
          <w:p w14:paraId="360EA471" w14:textId="32473083" w:rsidR="00DB10C5" w:rsidRDefault="008C5F4E" w:rsidP="00CF704D">
            <w:pPr>
              <w:rPr>
                <w:lang w:eastAsia="en-AU"/>
              </w:rPr>
            </w:pPr>
            <w:r>
              <w:rPr>
                <w:lang w:eastAsia="en-AU"/>
              </w:rPr>
              <w:t>40</w:t>
            </w:r>
          </w:p>
        </w:tc>
        <w:tc>
          <w:tcPr>
            <w:tcW w:w="2032" w:type="pct"/>
          </w:tcPr>
          <w:p w14:paraId="5CF2EAA0" w14:textId="77777777" w:rsidR="00DB10C5" w:rsidRDefault="00DB10C5" w:rsidP="00CF704D">
            <w:pPr>
              <w:rPr>
                <w:lang w:eastAsia="en-AU"/>
              </w:rPr>
            </w:pPr>
          </w:p>
        </w:tc>
      </w:tr>
      <w:tr w:rsidR="00DB10C5" w14:paraId="77AD7CD6" w14:textId="6E1FD86F" w:rsidTr="00DB10C5">
        <w:tc>
          <w:tcPr>
            <w:tcW w:w="937" w:type="pct"/>
          </w:tcPr>
          <w:p w14:paraId="55A8133E" w14:textId="77777777" w:rsidR="00DB10C5" w:rsidRDefault="00DB10C5" w:rsidP="00CF704D">
            <w:pPr>
              <w:rPr>
                <w:lang w:eastAsia="en-AU"/>
              </w:rPr>
            </w:pPr>
            <w:r w:rsidRPr="00730165">
              <w:t>Application</w:t>
            </w:r>
          </w:p>
        </w:tc>
        <w:tc>
          <w:tcPr>
            <w:tcW w:w="2031" w:type="pct"/>
            <w:vAlign w:val="center"/>
          </w:tcPr>
          <w:p w14:paraId="2BF7116F" w14:textId="5EC16C51" w:rsidR="00DB10C5" w:rsidRDefault="00DB10C5" w:rsidP="00CF704D">
            <w:pPr>
              <w:rPr>
                <w:lang w:eastAsia="en-AU"/>
              </w:rPr>
            </w:pPr>
          </w:p>
        </w:tc>
        <w:tc>
          <w:tcPr>
            <w:tcW w:w="2032" w:type="pct"/>
          </w:tcPr>
          <w:p w14:paraId="56BF1222" w14:textId="77777777" w:rsidR="00DB10C5" w:rsidRDefault="00DB10C5" w:rsidP="00CF704D">
            <w:pPr>
              <w:rPr>
                <w:lang w:eastAsia="en-AU"/>
              </w:rPr>
            </w:pPr>
          </w:p>
        </w:tc>
      </w:tr>
      <w:tr w:rsidR="00DB10C5" w14:paraId="7BA63F1B" w14:textId="7B278D45" w:rsidTr="00DB10C5">
        <w:tc>
          <w:tcPr>
            <w:tcW w:w="937" w:type="pct"/>
          </w:tcPr>
          <w:p w14:paraId="559B2596" w14:textId="77777777" w:rsidR="00DB10C5" w:rsidRDefault="00DB10C5" w:rsidP="00CF704D">
            <w:pPr>
              <w:rPr>
                <w:lang w:eastAsia="en-AU"/>
              </w:rPr>
            </w:pPr>
            <w:r w:rsidRPr="00730165">
              <w:t>Correspondence</w:t>
            </w:r>
          </w:p>
        </w:tc>
        <w:tc>
          <w:tcPr>
            <w:tcW w:w="2031" w:type="pct"/>
            <w:vAlign w:val="center"/>
          </w:tcPr>
          <w:p w14:paraId="3BFDD178" w14:textId="1DE6BABA" w:rsidR="00DB10C5" w:rsidRDefault="00DB10C5" w:rsidP="00CF704D">
            <w:pPr>
              <w:rPr>
                <w:lang w:eastAsia="en-AU"/>
              </w:rPr>
            </w:pPr>
          </w:p>
        </w:tc>
        <w:tc>
          <w:tcPr>
            <w:tcW w:w="2032" w:type="pct"/>
          </w:tcPr>
          <w:p w14:paraId="376397FD" w14:textId="77777777" w:rsidR="00DB10C5" w:rsidRDefault="00DB10C5" w:rsidP="00CF704D">
            <w:pPr>
              <w:rPr>
                <w:lang w:eastAsia="en-AU"/>
              </w:rPr>
            </w:pPr>
          </w:p>
        </w:tc>
      </w:tr>
      <w:tr w:rsidR="00DB10C5" w14:paraId="28080112" w14:textId="02CA8B92" w:rsidTr="00DB10C5">
        <w:tc>
          <w:tcPr>
            <w:tcW w:w="937" w:type="pct"/>
          </w:tcPr>
          <w:p w14:paraId="33CFE605" w14:textId="77777777" w:rsidR="00DB10C5" w:rsidRDefault="00DB10C5" w:rsidP="00CF704D">
            <w:pPr>
              <w:rPr>
                <w:lang w:eastAsia="en-AU"/>
              </w:rPr>
            </w:pPr>
            <w:r w:rsidRPr="00730165">
              <w:t>Decision</w:t>
            </w:r>
          </w:p>
        </w:tc>
        <w:tc>
          <w:tcPr>
            <w:tcW w:w="2031" w:type="pct"/>
            <w:vAlign w:val="center"/>
          </w:tcPr>
          <w:p w14:paraId="49B8275B" w14:textId="34057F4C" w:rsidR="00DB10C5" w:rsidRDefault="00DB10C5" w:rsidP="00CF704D">
            <w:pPr>
              <w:rPr>
                <w:lang w:eastAsia="en-AU"/>
              </w:rPr>
            </w:pPr>
          </w:p>
        </w:tc>
        <w:tc>
          <w:tcPr>
            <w:tcW w:w="2032" w:type="pct"/>
          </w:tcPr>
          <w:p w14:paraId="2F591E88" w14:textId="77777777" w:rsidR="00DB10C5" w:rsidRDefault="00DB10C5" w:rsidP="00CF704D">
            <w:pPr>
              <w:rPr>
                <w:lang w:eastAsia="en-AU"/>
              </w:rPr>
            </w:pPr>
          </w:p>
        </w:tc>
      </w:tr>
      <w:tr w:rsidR="00DB10C5" w14:paraId="6C45DDE3" w14:textId="08F50D9F" w:rsidTr="00DB10C5">
        <w:tc>
          <w:tcPr>
            <w:tcW w:w="937" w:type="pct"/>
          </w:tcPr>
          <w:p w14:paraId="561DE961" w14:textId="77777777" w:rsidR="00DB10C5" w:rsidRDefault="00DB10C5" w:rsidP="00CF704D">
            <w:pPr>
              <w:rPr>
                <w:lang w:eastAsia="en-AU"/>
              </w:rPr>
            </w:pPr>
            <w:r w:rsidRPr="00730165">
              <w:t>Degree</w:t>
            </w:r>
          </w:p>
        </w:tc>
        <w:tc>
          <w:tcPr>
            <w:tcW w:w="2031" w:type="pct"/>
            <w:vAlign w:val="center"/>
          </w:tcPr>
          <w:p w14:paraId="548EFFE9" w14:textId="50B9111D" w:rsidR="00DB10C5" w:rsidRDefault="00DB10C5" w:rsidP="00CF704D">
            <w:pPr>
              <w:rPr>
                <w:lang w:eastAsia="en-AU"/>
              </w:rPr>
            </w:pPr>
          </w:p>
        </w:tc>
        <w:tc>
          <w:tcPr>
            <w:tcW w:w="2032" w:type="pct"/>
          </w:tcPr>
          <w:p w14:paraId="3C183872" w14:textId="77777777" w:rsidR="00DB10C5" w:rsidRDefault="00DB10C5" w:rsidP="00CF704D">
            <w:pPr>
              <w:rPr>
                <w:lang w:eastAsia="en-AU"/>
              </w:rPr>
            </w:pPr>
          </w:p>
        </w:tc>
      </w:tr>
      <w:tr w:rsidR="00DB10C5" w14:paraId="2CD44130" w14:textId="083A4349" w:rsidTr="00DB10C5">
        <w:tc>
          <w:tcPr>
            <w:tcW w:w="937" w:type="pct"/>
          </w:tcPr>
          <w:p w14:paraId="4F5E3FCE" w14:textId="77777777" w:rsidR="00DB10C5" w:rsidRDefault="00DB10C5" w:rsidP="00CF704D">
            <w:pPr>
              <w:rPr>
                <w:lang w:eastAsia="en-AU"/>
              </w:rPr>
            </w:pPr>
            <w:r w:rsidRPr="00730165">
              <w:t>Document</w:t>
            </w:r>
          </w:p>
        </w:tc>
        <w:tc>
          <w:tcPr>
            <w:tcW w:w="2031" w:type="pct"/>
            <w:vAlign w:val="center"/>
          </w:tcPr>
          <w:p w14:paraId="6DC2A2DE" w14:textId="67E630F8" w:rsidR="00DB10C5" w:rsidRDefault="00DB10C5" w:rsidP="00CF704D">
            <w:pPr>
              <w:rPr>
                <w:lang w:eastAsia="en-AU"/>
              </w:rPr>
            </w:pPr>
          </w:p>
        </w:tc>
        <w:tc>
          <w:tcPr>
            <w:tcW w:w="2032" w:type="pct"/>
          </w:tcPr>
          <w:p w14:paraId="3E340124" w14:textId="77777777" w:rsidR="00DB10C5" w:rsidRDefault="00DB10C5" w:rsidP="00CF704D">
            <w:pPr>
              <w:rPr>
                <w:lang w:eastAsia="en-AU"/>
              </w:rPr>
            </w:pPr>
          </w:p>
        </w:tc>
      </w:tr>
      <w:tr w:rsidR="00DB10C5" w14:paraId="53ED5146" w14:textId="6C1C8FB4" w:rsidTr="00DB10C5">
        <w:tc>
          <w:tcPr>
            <w:tcW w:w="937" w:type="pct"/>
          </w:tcPr>
          <w:p w14:paraId="65D59924" w14:textId="77777777" w:rsidR="00DB10C5" w:rsidRDefault="00DB10C5" w:rsidP="00CF704D">
            <w:pPr>
              <w:rPr>
                <w:lang w:eastAsia="en-AU"/>
              </w:rPr>
            </w:pPr>
            <w:r w:rsidRPr="00730165">
              <w:t>Publication</w:t>
            </w:r>
          </w:p>
        </w:tc>
        <w:tc>
          <w:tcPr>
            <w:tcW w:w="2031" w:type="pct"/>
            <w:vAlign w:val="center"/>
          </w:tcPr>
          <w:p w14:paraId="4E60D797" w14:textId="54F55216" w:rsidR="00DB10C5" w:rsidRDefault="00DB10C5" w:rsidP="00CF704D">
            <w:pPr>
              <w:rPr>
                <w:lang w:eastAsia="en-AU"/>
              </w:rPr>
            </w:pPr>
          </w:p>
        </w:tc>
        <w:tc>
          <w:tcPr>
            <w:tcW w:w="2032" w:type="pct"/>
          </w:tcPr>
          <w:p w14:paraId="1EC1CD20" w14:textId="77777777" w:rsidR="00DB10C5" w:rsidRDefault="00DB10C5" w:rsidP="00CF704D">
            <w:pPr>
              <w:rPr>
                <w:lang w:eastAsia="en-AU"/>
              </w:rPr>
            </w:pPr>
          </w:p>
        </w:tc>
      </w:tr>
      <w:tr w:rsidR="00DB10C5" w14:paraId="4805D533" w14:textId="0BE70B49" w:rsidTr="00DB10C5">
        <w:tc>
          <w:tcPr>
            <w:tcW w:w="937" w:type="pct"/>
          </w:tcPr>
          <w:p w14:paraId="5253D760" w14:textId="77777777" w:rsidR="00DB10C5" w:rsidRDefault="00DB10C5" w:rsidP="00CF704D">
            <w:pPr>
              <w:rPr>
                <w:lang w:eastAsia="en-AU"/>
              </w:rPr>
            </w:pPr>
            <w:r w:rsidRPr="00730165">
              <w:t>Referee</w:t>
            </w:r>
          </w:p>
        </w:tc>
        <w:tc>
          <w:tcPr>
            <w:tcW w:w="2031" w:type="pct"/>
            <w:vAlign w:val="center"/>
          </w:tcPr>
          <w:p w14:paraId="757A5BC2" w14:textId="534E20CB" w:rsidR="00DB10C5" w:rsidRDefault="00DB10C5" w:rsidP="00CF704D">
            <w:pPr>
              <w:rPr>
                <w:lang w:eastAsia="en-AU"/>
              </w:rPr>
            </w:pPr>
          </w:p>
        </w:tc>
        <w:tc>
          <w:tcPr>
            <w:tcW w:w="2032" w:type="pct"/>
          </w:tcPr>
          <w:p w14:paraId="39A8AE03" w14:textId="77777777" w:rsidR="00DB10C5" w:rsidRDefault="00DB10C5" w:rsidP="00CF704D">
            <w:pPr>
              <w:rPr>
                <w:lang w:eastAsia="en-AU"/>
              </w:rPr>
            </w:pPr>
          </w:p>
        </w:tc>
      </w:tr>
      <w:tr w:rsidR="00DB10C5" w14:paraId="1D9C1295" w14:textId="17286F4D" w:rsidTr="00DB10C5">
        <w:tc>
          <w:tcPr>
            <w:tcW w:w="937" w:type="pct"/>
          </w:tcPr>
          <w:p w14:paraId="22D0D9E6" w14:textId="77777777" w:rsidR="00DB10C5" w:rsidRDefault="00DB10C5" w:rsidP="00CF704D">
            <w:pPr>
              <w:rPr>
                <w:lang w:eastAsia="en-AU"/>
              </w:rPr>
            </w:pPr>
            <w:r w:rsidRPr="00730165">
              <w:t>ResearchArea</w:t>
            </w:r>
          </w:p>
        </w:tc>
        <w:tc>
          <w:tcPr>
            <w:tcW w:w="2031" w:type="pct"/>
            <w:vAlign w:val="center"/>
          </w:tcPr>
          <w:p w14:paraId="41441443" w14:textId="7D1C181F" w:rsidR="00DB10C5" w:rsidRDefault="00DB10C5" w:rsidP="00CF704D">
            <w:pPr>
              <w:rPr>
                <w:lang w:eastAsia="en-AU"/>
              </w:rPr>
            </w:pPr>
          </w:p>
        </w:tc>
        <w:tc>
          <w:tcPr>
            <w:tcW w:w="2032" w:type="pct"/>
          </w:tcPr>
          <w:p w14:paraId="05429805" w14:textId="77777777" w:rsidR="00DB10C5" w:rsidRDefault="00DB10C5" w:rsidP="00CF704D">
            <w:pPr>
              <w:rPr>
                <w:lang w:eastAsia="en-AU"/>
              </w:rPr>
            </w:pPr>
          </w:p>
        </w:tc>
      </w:tr>
      <w:tr w:rsidR="00DB10C5" w14:paraId="4EFE29C7" w14:textId="66CEB063" w:rsidTr="00DB10C5">
        <w:tc>
          <w:tcPr>
            <w:tcW w:w="937" w:type="pct"/>
          </w:tcPr>
          <w:p w14:paraId="078192BB" w14:textId="77777777" w:rsidR="00DB10C5" w:rsidRDefault="00DB10C5" w:rsidP="00CF704D">
            <w:pPr>
              <w:rPr>
                <w:lang w:eastAsia="en-AU"/>
              </w:rPr>
            </w:pPr>
            <w:r w:rsidRPr="00730165">
              <w:t>University Staff Member</w:t>
            </w:r>
          </w:p>
        </w:tc>
        <w:tc>
          <w:tcPr>
            <w:tcW w:w="2031" w:type="pct"/>
            <w:vAlign w:val="center"/>
          </w:tcPr>
          <w:p w14:paraId="10E6D70B" w14:textId="28DE40C7" w:rsidR="00DB10C5" w:rsidRDefault="00DB10C5" w:rsidP="00CF704D">
            <w:pPr>
              <w:rPr>
                <w:lang w:eastAsia="en-AU"/>
              </w:rPr>
            </w:pPr>
          </w:p>
        </w:tc>
        <w:tc>
          <w:tcPr>
            <w:tcW w:w="2032" w:type="pct"/>
          </w:tcPr>
          <w:p w14:paraId="2251A520" w14:textId="77777777" w:rsidR="00DB10C5" w:rsidRDefault="00DB10C5" w:rsidP="00CF704D">
            <w:pPr>
              <w:rPr>
                <w:lang w:eastAsia="en-AU"/>
              </w:rPr>
            </w:pPr>
          </w:p>
        </w:tc>
      </w:tr>
      <w:tr w:rsidR="00DB10C5" w14:paraId="4C82B6C6" w14:textId="31388A54" w:rsidTr="00DB10C5">
        <w:tc>
          <w:tcPr>
            <w:tcW w:w="937" w:type="pct"/>
          </w:tcPr>
          <w:p w14:paraId="0795981B" w14:textId="77777777" w:rsidR="00DB10C5" w:rsidRDefault="00DB10C5" w:rsidP="00CF704D">
            <w:pPr>
              <w:rPr>
                <w:lang w:eastAsia="en-AU"/>
              </w:rPr>
            </w:pPr>
            <w:r w:rsidRPr="00730165">
              <w:t>Visa</w:t>
            </w:r>
          </w:p>
        </w:tc>
        <w:tc>
          <w:tcPr>
            <w:tcW w:w="2031" w:type="pct"/>
            <w:vAlign w:val="center"/>
          </w:tcPr>
          <w:p w14:paraId="10F8EB00" w14:textId="38066628" w:rsidR="00DB10C5" w:rsidRDefault="00DB10C5" w:rsidP="00CF704D">
            <w:pPr>
              <w:rPr>
                <w:lang w:eastAsia="en-AU"/>
              </w:rPr>
            </w:pPr>
          </w:p>
        </w:tc>
        <w:tc>
          <w:tcPr>
            <w:tcW w:w="2032" w:type="pct"/>
          </w:tcPr>
          <w:p w14:paraId="611F79DA" w14:textId="77777777" w:rsidR="00DB10C5" w:rsidRDefault="00DB10C5" w:rsidP="00CF704D">
            <w:pPr>
              <w:rPr>
                <w:lang w:eastAsia="en-AU"/>
              </w:rPr>
            </w:pPr>
          </w:p>
        </w:tc>
      </w:tr>
      <w:tr w:rsidR="00DB10C5" w14:paraId="29966D5B" w14:textId="0F928906" w:rsidTr="00DB10C5">
        <w:tc>
          <w:tcPr>
            <w:tcW w:w="937" w:type="pct"/>
          </w:tcPr>
          <w:p w14:paraId="4DAA97C8" w14:textId="77777777" w:rsidR="00DB10C5" w:rsidRDefault="00DB10C5" w:rsidP="00CF704D">
            <w:pPr>
              <w:rPr>
                <w:lang w:eastAsia="en-AU"/>
              </w:rPr>
            </w:pPr>
            <w:r>
              <w:rPr>
                <w:lang w:eastAsia="en-AU"/>
              </w:rPr>
              <w:t>Application_</w:t>
            </w:r>
          </w:p>
          <w:p w14:paraId="248DA2EF" w14:textId="77777777" w:rsidR="00DB10C5" w:rsidRDefault="00DB10C5" w:rsidP="00CF704D">
            <w:pPr>
              <w:rPr>
                <w:lang w:eastAsia="en-AU"/>
              </w:rPr>
            </w:pPr>
            <w:r>
              <w:rPr>
                <w:lang w:eastAsia="en-AU"/>
              </w:rPr>
              <w:t>Research_Area</w:t>
            </w:r>
          </w:p>
        </w:tc>
        <w:tc>
          <w:tcPr>
            <w:tcW w:w="2031" w:type="pct"/>
            <w:vAlign w:val="center"/>
          </w:tcPr>
          <w:p w14:paraId="68B0650B" w14:textId="32161D43" w:rsidR="00DB10C5" w:rsidRDefault="00DB10C5" w:rsidP="00CF704D">
            <w:pPr>
              <w:rPr>
                <w:lang w:eastAsia="en-AU"/>
              </w:rPr>
            </w:pPr>
          </w:p>
        </w:tc>
        <w:tc>
          <w:tcPr>
            <w:tcW w:w="2032" w:type="pct"/>
          </w:tcPr>
          <w:p w14:paraId="039F6315" w14:textId="77777777" w:rsidR="00DB10C5" w:rsidRDefault="00DB10C5" w:rsidP="00CF704D">
            <w:pPr>
              <w:rPr>
                <w:lang w:eastAsia="en-AU"/>
              </w:rPr>
            </w:pPr>
          </w:p>
        </w:tc>
      </w:tr>
      <w:tr w:rsidR="00DB10C5" w14:paraId="40F4D4A8" w14:textId="14A8BD13" w:rsidTr="00DB10C5">
        <w:tc>
          <w:tcPr>
            <w:tcW w:w="937" w:type="pct"/>
          </w:tcPr>
          <w:p w14:paraId="0AEDFDC6" w14:textId="77777777" w:rsidR="00DB10C5" w:rsidRDefault="00DB10C5" w:rsidP="00CF704D">
            <w:pPr>
              <w:rPr>
                <w:lang w:eastAsia="en-AU"/>
              </w:rPr>
            </w:pPr>
            <w:r>
              <w:rPr>
                <w:lang w:eastAsia="en-AU"/>
              </w:rPr>
              <w:t>Supervise As</w:t>
            </w:r>
          </w:p>
        </w:tc>
        <w:tc>
          <w:tcPr>
            <w:tcW w:w="2031" w:type="pct"/>
            <w:vAlign w:val="center"/>
          </w:tcPr>
          <w:p w14:paraId="672D53DE" w14:textId="3A2ADEED" w:rsidR="00DB10C5" w:rsidRDefault="00DB10C5" w:rsidP="00CF704D">
            <w:pPr>
              <w:rPr>
                <w:lang w:eastAsia="en-AU"/>
              </w:rPr>
            </w:pPr>
          </w:p>
        </w:tc>
        <w:tc>
          <w:tcPr>
            <w:tcW w:w="2032" w:type="pct"/>
          </w:tcPr>
          <w:p w14:paraId="286A4E55" w14:textId="77777777" w:rsidR="00DB10C5" w:rsidRDefault="00DB10C5" w:rsidP="00CF704D">
            <w:pPr>
              <w:rPr>
                <w:lang w:eastAsia="en-AU"/>
              </w:rPr>
            </w:pPr>
          </w:p>
        </w:tc>
      </w:tr>
      <w:tr w:rsidR="00DB10C5" w14:paraId="5A4A64E6" w14:textId="114BD0D9" w:rsidTr="00DB10C5">
        <w:tc>
          <w:tcPr>
            <w:tcW w:w="937" w:type="pct"/>
          </w:tcPr>
          <w:p w14:paraId="0B8EFB10" w14:textId="77777777" w:rsidR="00DB10C5" w:rsidRDefault="00DB10C5" w:rsidP="00CF704D">
            <w:pPr>
              <w:rPr>
                <w:lang w:eastAsia="en-AU"/>
              </w:rPr>
            </w:pPr>
            <w:r>
              <w:rPr>
                <w:lang w:eastAsia="en-AU"/>
              </w:rPr>
              <w:lastRenderedPageBreak/>
              <w:t>University Staff Member _Applicaiton</w:t>
            </w:r>
          </w:p>
        </w:tc>
        <w:tc>
          <w:tcPr>
            <w:tcW w:w="2031" w:type="pct"/>
            <w:vAlign w:val="center"/>
          </w:tcPr>
          <w:p w14:paraId="074259FA" w14:textId="2B29ADF3" w:rsidR="00DB10C5" w:rsidRDefault="00DB10C5" w:rsidP="00CF704D">
            <w:pPr>
              <w:rPr>
                <w:lang w:eastAsia="en-AU"/>
              </w:rPr>
            </w:pPr>
          </w:p>
        </w:tc>
        <w:tc>
          <w:tcPr>
            <w:tcW w:w="2032" w:type="pct"/>
          </w:tcPr>
          <w:p w14:paraId="2497D0A0" w14:textId="77777777" w:rsidR="00DB10C5" w:rsidRDefault="00DB10C5" w:rsidP="00CF704D">
            <w:pPr>
              <w:rPr>
                <w:lang w:eastAsia="en-AU"/>
              </w:rPr>
            </w:pPr>
          </w:p>
        </w:tc>
      </w:tr>
      <w:tr w:rsidR="00DB10C5" w14:paraId="5BE3FB43" w14:textId="6F2B6203" w:rsidTr="00DB10C5">
        <w:tc>
          <w:tcPr>
            <w:tcW w:w="937" w:type="pct"/>
          </w:tcPr>
          <w:p w14:paraId="730DA432" w14:textId="77777777" w:rsidR="00DB10C5" w:rsidRDefault="00DB10C5" w:rsidP="00CF704D">
            <w:pPr>
              <w:rPr>
                <w:lang w:eastAsia="en-AU"/>
              </w:rPr>
            </w:pPr>
            <w:r>
              <w:rPr>
                <w:lang w:eastAsia="en-AU"/>
              </w:rPr>
              <w:t>University Staff Member Research Area</w:t>
            </w:r>
          </w:p>
        </w:tc>
        <w:tc>
          <w:tcPr>
            <w:tcW w:w="2031" w:type="pct"/>
            <w:vAlign w:val="center"/>
          </w:tcPr>
          <w:p w14:paraId="6D60FE6F" w14:textId="3EAF7A92" w:rsidR="00DB10C5" w:rsidRDefault="00DB10C5" w:rsidP="00CF704D">
            <w:pPr>
              <w:rPr>
                <w:lang w:eastAsia="en-AU"/>
              </w:rPr>
            </w:pPr>
          </w:p>
        </w:tc>
        <w:tc>
          <w:tcPr>
            <w:tcW w:w="2032" w:type="pct"/>
          </w:tcPr>
          <w:p w14:paraId="6E5C0FC3" w14:textId="77777777" w:rsidR="00DB10C5" w:rsidRDefault="00DB10C5" w:rsidP="00CF704D">
            <w:pPr>
              <w:rPr>
                <w:lang w:eastAsia="en-AU"/>
              </w:rPr>
            </w:pPr>
          </w:p>
        </w:tc>
      </w:tr>
      <w:tr w:rsidR="00DB10C5" w14:paraId="59E24865" w14:textId="5CD5A3A6" w:rsidTr="00DB10C5">
        <w:tc>
          <w:tcPr>
            <w:tcW w:w="937" w:type="pct"/>
          </w:tcPr>
          <w:p w14:paraId="542B1161" w14:textId="77777777" w:rsidR="00DB10C5" w:rsidRDefault="00DB10C5" w:rsidP="00CF704D">
            <w:pPr>
              <w:rPr>
                <w:lang w:eastAsia="en-AU"/>
              </w:rPr>
            </w:pPr>
            <w:r>
              <w:rPr>
                <w:lang w:eastAsia="en-AU"/>
              </w:rPr>
              <w:t>University Staff Member Research Area 2</w:t>
            </w:r>
          </w:p>
        </w:tc>
        <w:tc>
          <w:tcPr>
            <w:tcW w:w="2031" w:type="pct"/>
            <w:vAlign w:val="center"/>
          </w:tcPr>
          <w:p w14:paraId="1346A07D" w14:textId="58026159" w:rsidR="00DB10C5" w:rsidRDefault="00DB10C5" w:rsidP="00CF704D">
            <w:pPr>
              <w:rPr>
                <w:lang w:eastAsia="en-AU"/>
              </w:rPr>
            </w:pPr>
          </w:p>
        </w:tc>
        <w:tc>
          <w:tcPr>
            <w:tcW w:w="2032" w:type="pct"/>
          </w:tcPr>
          <w:p w14:paraId="0AF4023B" w14:textId="77777777" w:rsidR="00DB10C5" w:rsidRDefault="00DB10C5" w:rsidP="00CF704D">
            <w:pPr>
              <w:rPr>
                <w:lang w:eastAsia="en-AU"/>
              </w:rPr>
            </w:pPr>
          </w:p>
        </w:tc>
      </w:tr>
    </w:tbl>
    <w:p w14:paraId="7BB369D9" w14:textId="77777777" w:rsidR="00112F3E" w:rsidRDefault="00112F3E" w:rsidP="006D7F17">
      <w:pPr>
        <w:rPr>
          <w:lang w:eastAsia="en-AU"/>
        </w:rPr>
      </w:pPr>
    </w:p>
    <w:p w14:paraId="35C5C170" w14:textId="77777777" w:rsidR="00112F3E" w:rsidRDefault="00112F3E" w:rsidP="006D7F17">
      <w:pPr>
        <w:rPr>
          <w:lang w:eastAsia="en-AU"/>
        </w:rPr>
      </w:pPr>
    </w:p>
    <w:p w14:paraId="7E9AB0B0" w14:textId="77777777" w:rsidR="00112F3E" w:rsidRDefault="00112F3E" w:rsidP="006D7F17">
      <w:pPr>
        <w:rPr>
          <w:lang w:eastAsia="en-AU"/>
        </w:rPr>
      </w:pPr>
    </w:p>
    <w:p w14:paraId="555D667D" w14:textId="096CE897" w:rsidR="007950AC" w:rsidRDefault="00111AB3" w:rsidP="007950AC">
      <w:pPr>
        <w:rPr>
          <w:lang w:eastAsia="en-AU"/>
        </w:rPr>
      </w:pPr>
      <w:hyperlink r:id="rId12" w:history="1">
        <w:r w:rsidR="00182A5B" w:rsidRPr="0060081E">
          <w:rPr>
            <w:rStyle w:val="Hyperlink"/>
            <w:lang w:eastAsia="en-AU"/>
          </w:rPr>
          <w:t>http://dev.mysql.com/doc/refman/5.5/en/storage-requirements.html</w:t>
        </w:r>
      </w:hyperlink>
    </w:p>
    <w:p w14:paraId="7EF9E824" w14:textId="78659C54" w:rsidR="005E4DF4" w:rsidRDefault="005E4DF4" w:rsidP="00597C9F">
      <w:pPr>
        <w:pStyle w:val="Heading1"/>
        <w:numPr>
          <w:ilvl w:val="0"/>
          <w:numId w:val="17"/>
        </w:numPr>
        <w:rPr>
          <w:lang w:eastAsia="en-AU"/>
        </w:rPr>
      </w:pPr>
      <w:bookmarkStart w:id="32" w:name="_Toc388077030"/>
      <w:r>
        <w:rPr>
          <w:lang w:eastAsia="en-AU"/>
        </w:rPr>
        <w:t>Design user views</w:t>
      </w:r>
      <w:bookmarkEnd w:id="32"/>
    </w:p>
    <w:p w14:paraId="0AB47B62" w14:textId="1ABF63EB" w:rsidR="003314BF" w:rsidRDefault="00EE29DD" w:rsidP="003314BF">
      <w:pPr>
        <w:rPr>
          <w:lang w:eastAsia="en-AU"/>
        </w:rPr>
      </w:pPr>
      <w:r>
        <w:rPr>
          <w:lang w:eastAsia="en-AU"/>
        </w:rPr>
        <w:t xml:space="preserve">The database has four possible views </w:t>
      </w:r>
      <w:r w:rsidR="003406C2">
        <w:rPr>
          <w:lang w:eastAsia="en-AU"/>
        </w:rPr>
        <w:t xml:space="preserve">each inheriting the previous view, </w:t>
      </w:r>
      <w:r>
        <w:rPr>
          <w:lang w:eastAsia="en-AU"/>
        </w:rPr>
        <w:t>as outlined by the initial requirements documentation</w:t>
      </w:r>
      <w:r w:rsidR="003406C2">
        <w:rPr>
          <w:lang w:eastAsia="en-AU"/>
        </w:rPr>
        <w:t>.</w:t>
      </w:r>
    </w:p>
    <w:p w14:paraId="28AC9F30" w14:textId="77777777" w:rsidR="00EE29DD" w:rsidRDefault="00EE29DD" w:rsidP="003406C2">
      <w:pPr>
        <w:pStyle w:val="NoSpacing"/>
        <w:rPr>
          <w:lang w:eastAsia="en-AU"/>
        </w:rPr>
      </w:pPr>
      <w:r>
        <w:rPr>
          <w:lang w:eastAsia="en-AU"/>
        </w:rPr>
        <w:t xml:space="preserve">These are </w:t>
      </w:r>
    </w:p>
    <w:p w14:paraId="569FAB5D" w14:textId="1E1EE570" w:rsidR="00EE29DD" w:rsidRDefault="00EE29DD" w:rsidP="00EE29DD">
      <w:pPr>
        <w:pStyle w:val="ListParagraph"/>
        <w:numPr>
          <w:ilvl w:val="0"/>
          <w:numId w:val="22"/>
        </w:numPr>
        <w:rPr>
          <w:lang w:eastAsia="en-AU"/>
        </w:rPr>
      </w:pPr>
      <w:r>
        <w:rPr>
          <w:lang w:eastAsia="en-AU"/>
        </w:rPr>
        <w:t>A ‘professional staff view’</w:t>
      </w:r>
    </w:p>
    <w:p w14:paraId="603B16CE" w14:textId="150C9E3A" w:rsidR="00EE29DD" w:rsidRDefault="005952EC" w:rsidP="00EE29DD">
      <w:pPr>
        <w:pStyle w:val="ListParagraph"/>
        <w:numPr>
          <w:ilvl w:val="1"/>
          <w:numId w:val="22"/>
        </w:numPr>
        <w:rPr>
          <w:lang w:eastAsia="en-AU"/>
        </w:rPr>
      </w:pPr>
      <w:r>
        <w:rPr>
          <w:lang w:eastAsia="en-AU"/>
        </w:rPr>
        <w:t>Rights</w:t>
      </w:r>
      <w:r w:rsidR="00EE29DD">
        <w:rPr>
          <w:lang w:eastAsia="en-AU"/>
        </w:rPr>
        <w:t xml:space="preserve"> consists of  insert, read and update rights to all tables</w:t>
      </w:r>
      <w:r>
        <w:rPr>
          <w:lang w:eastAsia="en-AU"/>
        </w:rPr>
        <w:t xml:space="preserve"> except insert into the as supervisor </w:t>
      </w:r>
      <w:r w:rsidR="00120F19">
        <w:rPr>
          <w:lang w:eastAsia="en-AU"/>
        </w:rPr>
        <w:t>relation</w:t>
      </w:r>
      <w:r>
        <w:rPr>
          <w:lang w:eastAsia="en-AU"/>
        </w:rPr>
        <w:t xml:space="preserve"> (perhaps)</w:t>
      </w:r>
    </w:p>
    <w:p w14:paraId="09342D62" w14:textId="073A600B" w:rsidR="005952EC" w:rsidRDefault="005952EC" w:rsidP="00CF704D">
      <w:pPr>
        <w:pStyle w:val="ListParagraph"/>
        <w:numPr>
          <w:ilvl w:val="1"/>
          <w:numId w:val="22"/>
        </w:numPr>
        <w:rPr>
          <w:lang w:eastAsia="en-AU"/>
        </w:rPr>
      </w:pPr>
      <w:r>
        <w:rPr>
          <w:lang w:eastAsia="en-AU"/>
        </w:rPr>
        <w:t>Their info Displays</w:t>
      </w:r>
      <w:r w:rsidR="008A2831">
        <w:rPr>
          <w:lang w:eastAsia="en-AU"/>
        </w:rPr>
        <w:t xml:space="preserve"> </w:t>
      </w:r>
      <w:r>
        <w:rPr>
          <w:lang w:eastAsia="en-AU"/>
        </w:rPr>
        <w:t>f</w:t>
      </w:r>
      <w:r w:rsidR="008A2831">
        <w:rPr>
          <w:lang w:eastAsia="en-AU"/>
        </w:rPr>
        <w:t>lagged applications</w:t>
      </w:r>
      <w:r>
        <w:rPr>
          <w:lang w:eastAsia="en-AU"/>
        </w:rPr>
        <w:t>, Decision/comment History and Correspondence History</w:t>
      </w:r>
    </w:p>
    <w:p w14:paraId="7DF874B2" w14:textId="308202F1" w:rsidR="00EE29DD" w:rsidRDefault="00EE29DD" w:rsidP="00EE29DD">
      <w:pPr>
        <w:pStyle w:val="ListParagraph"/>
        <w:numPr>
          <w:ilvl w:val="0"/>
          <w:numId w:val="22"/>
        </w:numPr>
        <w:rPr>
          <w:lang w:eastAsia="en-AU"/>
        </w:rPr>
      </w:pPr>
      <w:r>
        <w:rPr>
          <w:lang w:eastAsia="en-AU"/>
        </w:rPr>
        <w:t xml:space="preserve">An ‘academic staff view’ </w:t>
      </w:r>
    </w:p>
    <w:p w14:paraId="73EA8931" w14:textId="32C40830" w:rsidR="00EE29DD" w:rsidRDefault="00120F19" w:rsidP="00EE29DD">
      <w:pPr>
        <w:pStyle w:val="ListParagraph"/>
        <w:numPr>
          <w:ilvl w:val="1"/>
          <w:numId w:val="22"/>
        </w:numPr>
        <w:rPr>
          <w:lang w:eastAsia="en-AU"/>
        </w:rPr>
      </w:pPr>
      <w:r>
        <w:rPr>
          <w:lang w:eastAsia="en-AU"/>
        </w:rPr>
        <w:t xml:space="preserve">Additional </w:t>
      </w:r>
      <w:r w:rsidR="005952EC">
        <w:rPr>
          <w:lang w:eastAsia="en-AU"/>
        </w:rPr>
        <w:t xml:space="preserve">Rights </w:t>
      </w:r>
      <w:r>
        <w:rPr>
          <w:lang w:eastAsia="en-AU"/>
        </w:rPr>
        <w:t>include</w:t>
      </w:r>
      <w:r w:rsidR="005952EC">
        <w:rPr>
          <w:lang w:eastAsia="en-AU"/>
        </w:rPr>
        <w:t xml:space="preserve"> of being able to insert themselves into the </w:t>
      </w:r>
      <w:r>
        <w:rPr>
          <w:lang w:eastAsia="en-AU"/>
        </w:rPr>
        <w:t>‘as supervise’ relation</w:t>
      </w:r>
    </w:p>
    <w:p w14:paraId="6A5FA269" w14:textId="6DE6EEB9" w:rsidR="005952EC" w:rsidRDefault="005952EC" w:rsidP="00EE29DD">
      <w:pPr>
        <w:pStyle w:val="ListParagraph"/>
        <w:numPr>
          <w:ilvl w:val="1"/>
          <w:numId w:val="22"/>
        </w:numPr>
        <w:rPr>
          <w:lang w:eastAsia="en-AU"/>
        </w:rPr>
      </w:pPr>
      <w:r>
        <w:rPr>
          <w:lang w:eastAsia="en-AU"/>
        </w:rPr>
        <w:t>Their info Additionally Displays all the applicants they have stated they will supervise</w:t>
      </w:r>
      <w:r w:rsidR="005E6769">
        <w:rPr>
          <w:lang w:eastAsia="en-AU"/>
        </w:rPr>
        <w:t xml:space="preserve">, </w:t>
      </w:r>
    </w:p>
    <w:p w14:paraId="38D420B8" w14:textId="1A2986DC" w:rsidR="00EE29DD" w:rsidRDefault="00EE29DD" w:rsidP="00EE29DD">
      <w:pPr>
        <w:pStyle w:val="ListParagraph"/>
        <w:numPr>
          <w:ilvl w:val="0"/>
          <w:numId w:val="22"/>
        </w:numPr>
        <w:rPr>
          <w:lang w:eastAsia="en-AU"/>
        </w:rPr>
      </w:pPr>
      <w:r>
        <w:rPr>
          <w:lang w:eastAsia="en-AU"/>
        </w:rPr>
        <w:t>An ‘RHD Co-ordination view’</w:t>
      </w:r>
      <w:r w:rsidR="005952EC">
        <w:rPr>
          <w:lang w:eastAsia="en-AU"/>
        </w:rPr>
        <w:t xml:space="preserve"> </w:t>
      </w:r>
    </w:p>
    <w:p w14:paraId="201EDFC1" w14:textId="1E071874" w:rsidR="00120F19" w:rsidRDefault="00120F19" w:rsidP="005952EC">
      <w:pPr>
        <w:pStyle w:val="ListParagraph"/>
        <w:numPr>
          <w:ilvl w:val="1"/>
          <w:numId w:val="22"/>
        </w:numPr>
        <w:rPr>
          <w:lang w:eastAsia="en-AU"/>
        </w:rPr>
      </w:pPr>
      <w:r>
        <w:rPr>
          <w:lang w:eastAsia="en-AU"/>
        </w:rPr>
        <w:t>Additional Rights include being able to insert any staff member into the ‘as supervise’ relation</w:t>
      </w:r>
    </w:p>
    <w:p w14:paraId="659CBE9F" w14:textId="67D859CF" w:rsidR="005952EC" w:rsidRDefault="005952EC" w:rsidP="005952EC">
      <w:pPr>
        <w:pStyle w:val="ListParagraph"/>
        <w:numPr>
          <w:ilvl w:val="1"/>
          <w:numId w:val="22"/>
        </w:numPr>
        <w:rPr>
          <w:lang w:eastAsia="en-AU"/>
        </w:rPr>
      </w:pPr>
      <w:r>
        <w:rPr>
          <w:lang w:eastAsia="en-AU"/>
        </w:rPr>
        <w:t>Their info Additionally displays the applications and applicants they manage</w:t>
      </w:r>
    </w:p>
    <w:p w14:paraId="0A5B4480" w14:textId="708619BD" w:rsidR="005952EC" w:rsidRDefault="005952EC" w:rsidP="005952EC">
      <w:pPr>
        <w:pStyle w:val="ListParagraph"/>
        <w:numPr>
          <w:ilvl w:val="1"/>
          <w:numId w:val="22"/>
        </w:numPr>
        <w:rPr>
          <w:lang w:eastAsia="en-AU"/>
        </w:rPr>
      </w:pPr>
      <w:r>
        <w:rPr>
          <w:lang w:eastAsia="en-AU"/>
        </w:rPr>
        <w:t xml:space="preserve">Additionally Displays statistical information on the </w:t>
      </w:r>
    </w:p>
    <w:p w14:paraId="69C8CFD6" w14:textId="6A915CA9" w:rsidR="005952EC" w:rsidRDefault="005952EC" w:rsidP="00CF704D">
      <w:pPr>
        <w:pStyle w:val="ListParagraph"/>
        <w:numPr>
          <w:ilvl w:val="2"/>
          <w:numId w:val="22"/>
        </w:numPr>
        <w:suppressAutoHyphens/>
        <w:spacing w:after="0" w:line="240" w:lineRule="exact"/>
      </w:pPr>
      <w:r w:rsidRPr="005952EC">
        <w:rPr>
          <w:rFonts w:eastAsia="CMR10"/>
        </w:rPr>
        <w:t>number of applications being actively managed and their status</w:t>
      </w:r>
    </w:p>
    <w:p w14:paraId="2C637AA3" w14:textId="3444BFAA" w:rsidR="005952EC" w:rsidRDefault="005952EC" w:rsidP="005952EC">
      <w:pPr>
        <w:numPr>
          <w:ilvl w:val="2"/>
          <w:numId w:val="22"/>
        </w:numPr>
        <w:suppressAutoHyphens/>
        <w:spacing w:after="0" w:line="240" w:lineRule="exact"/>
        <w:rPr>
          <w:lang w:eastAsia="en-AU"/>
        </w:rPr>
      </w:pPr>
      <w:r w:rsidRPr="005952EC">
        <w:rPr>
          <w:rFonts w:eastAsia="CMR10"/>
        </w:rPr>
        <w:t>speed of processing RHD applications, to help decide if the system is meeting performance requirements</w:t>
      </w:r>
    </w:p>
    <w:p w14:paraId="345BBB9C" w14:textId="4AD19992" w:rsidR="00EE29DD" w:rsidRDefault="00EE29DD" w:rsidP="00CF704D">
      <w:pPr>
        <w:pStyle w:val="ListParagraph"/>
        <w:numPr>
          <w:ilvl w:val="0"/>
          <w:numId w:val="22"/>
        </w:numPr>
        <w:rPr>
          <w:lang w:eastAsia="en-AU"/>
        </w:rPr>
      </w:pPr>
      <w:r>
        <w:rPr>
          <w:lang w:eastAsia="en-AU"/>
        </w:rPr>
        <w:t xml:space="preserve">‘RHD admin view’ </w:t>
      </w:r>
    </w:p>
    <w:p w14:paraId="5948523A" w14:textId="2AF8751E" w:rsidR="005952EC" w:rsidRDefault="005952EC" w:rsidP="005952EC">
      <w:pPr>
        <w:pStyle w:val="ListParagraph"/>
        <w:numPr>
          <w:ilvl w:val="1"/>
          <w:numId w:val="22"/>
        </w:numPr>
        <w:rPr>
          <w:lang w:eastAsia="en-AU"/>
        </w:rPr>
      </w:pPr>
      <w:r>
        <w:rPr>
          <w:lang w:eastAsia="en-AU"/>
        </w:rPr>
        <w:t>Has the right to delete</w:t>
      </w:r>
      <w:r w:rsidR="00C2601C">
        <w:rPr>
          <w:lang w:eastAsia="en-AU"/>
        </w:rPr>
        <w:t xml:space="preserve"> any tuple entry</w:t>
      </w:r>
    </w:p>
    <w:p w14:paraId="544BBB84" w14:textId="2E49CE6D" w:rsidR="005E4DF4" w:rsidRDefault="005E4DF4" w:rsidP="00597C9F">
      <w:pPr>
        <w:pStyle w:val="Heading1"/>
        <w:numPr>
          <w:ilvl w:val="0"/>
          <w:numId w:val="17"/>
        </w:numPr>
        <w:rPr>
          <w:lang w:eastAsia="en-AU"/>
        </w:rPr>
      </w:pPr>
      <w:bookmarkStart w:id="33" w:name="_Toc388077031"/>
      <w:r>
        <w:rPr>
          <w:lang w:eastAsia="en-AU"/>
        </w:rPr>
        <w:t>Design security mechanisms</w:t>
      </w:r>
      <w:bookmarkEnd w:id="33"/>
    </w:p>
    <w:p w14:paraId="56E49A7D" w14:textId="473693AA" w:rsidR="003314BF" w:rsidRDefault="003314BF" w:rsidP="003314BF">
      <w:pPr>
        <w:rPr>
          <w:lang w:eastAsia="en-AU"/>
        </w:rPr>
      </w:pPr>
      <w:r>
        <w:rPr>
          <w:lang w:eastAsia="en-AU"/>
        </w:rPr>
        <w:t>Deletion can only be performed by RHD Admin and this is assumed to occur very rarely</w:t>
      </w:r>
    </w:p>
    <w:p w14:paraId="66C25E9E" w14:textId="494006AE" w:rsidR="00FF290B" w:rsidRDefault="00FF290B" w:rsidP="003314BF">
      <w:pPr>
        <w:rPr>
          <w:lang w:eastAsia="en-AU"/>
        </w:rPr>
      </w:pPr>
      <w:r>
        <w:rPr>
          <w:lang w:eastAsia="en-AU"/>
        </w:rPr>
        <w:t>Only staff members who can have the can supervise field set to true are able to state that they will supervise a RHD applicant for an application.</w:t>
      </w:r>
    </w:p>
    <w:p w14:paraId="1CAA2ABF" w14:textId="7CDC9710" w:rsidR="003314BF" w:rsidRDefault="00111AB3" w:rsidP="003314BF">
      <w:pPr>
        <w:rPr>
          <w:lang w:eastAsia="en-AU"/>
        </w:rPr>
      </w:pPr>
      <w:hyperlink r:id="rId13" w:history="1">
        <w:r w:rsidR="00181FF8" w:rsidRPr="009D1B6A">
          <w:rPr>
            <w:rStyle w:val="Hyperlink"/>
            <w:lang w:eastAsia="en-AU"/>
          </w:rPr>
          <w:t>http://www.greensql.com/content/mysql-security-best-practices-hardening-mysql-tips</w:t>
        </w:r>
      </w:hyperlink>
    </w:p>
    <w:p w14:paraId="673DD80B" w14:textId="77777777" w:rsidR="00181FF8" w:rsidRPr="003314BF" w:rsidRDefault="00181FF8" w:rsidP="003314BF">
      <w:pPr>
        <w:rPr>
          <w:lang w:eastAsia="en-AU"/>
        </w:rPr>
      </w:pPr>
    </w:p>
    <w:p w14:paraId="6D2B3980" w14:textId="4C25A020" w:rsidR="005E4DF4" w:rsidRDefault="005E4DF4" w:rsidP="00597C9F">
      <w:pPr>
        <w:pStyle w:val="Heading1"/>
        <w:numPr>
          <w:ilvl w:val="0"/>
          <w:numId w:val="17"/>
        </w:numPr>
        <w:rPr>
          <w:lang w:eastAsia="en-AU"/>
        </w:rPr>
      </w:pPr>
      <w:bookmarkStart w:id="34" w:name="_Toc388077032"/>
      <w:r>
        <w:rPr>
          <w:lang w:eastAsia="en-AU"/>
        </w:rPr>
        <w:t>Introduce controlled redundancy if necessary</w:t>
      </w:r>
      <w:bookmarkEnd w:id="34"/>
    </w:p>
    <w:p w14:paraId="03BA839B" w14:textId="509FCF90" w:rsidR="00B513D9" w:rsidRPr="003314BF" w:rsidRDefault="003314BF" w:rsidP="003314BF">
      <w:pPr>
        <w:rPr>
          <w:lang w:eastAsia="en-AU"/>
        </w:rPr>
      </w:pPr>
      <w:r>
        <w:rPr>
          <w:lang w:eastAsia="en-AU"/>
        </w:rPr>
        <w:t xml:space="preserve">The checklist </w:t>
      </w:r>
      <w:r w:rsidR="00B513D9">
        <w:rPr>
          <w:lang w:eastAsia="en-AU"/>
        </w:rPr>
        <w:t xml:space="preserve">represents a form of controlled redundancy, </w:t>
      </w:r>
    </w:p>
    <w:p w14:paraId="6080E6DD" w14:textId="7EA2040E" w:rsidR="005E4DF4" w:rsidRDefault="005E4DF4" w:rsidP="00597C9F">
      <w:pPr>
        <w:pStyle w:val="Heading1"/>
        <w:numPr>
          <w:ilvl w:val="0"/>
          <w:numId w:val="17"/>
        </w:numPr>
        <w:rPr>
          <w:lang w:eastAsia="en-AU"/>
        </w:rPr>
      </w:pPr>
      <w:bookmarkStart w:id="35" w:name="_Toc388077033"/>
      <w:r>
        <w:rPr>
          <w:lang w:eastAsia="en-AU"/>
        </w:rPr>
        <w:t>Create SQL scripts for data definition</w:t>
      </w:r>
      <w:bookmarkEnd w:id="35"/>
    </w:p>
    <w:p w14:paraId="5A7CBE6B" w14:textId="33F19BF1" w:rsidR="005E4DF4" w:rsidRDefault="005E4DF4" w:rsidP="00597C9F">
      <w:pPr>
        <w:pStyle w:val="Heading1"/>
        <w:numPr>
          <w:ilvl w:val="0"/>
          <w:numId w:val="17"/>
        </w:numPr>
        <w:rPr>
          <w:lang w:eastAsia="en-AU"/>
        </w:rPr>
      </w:pPr>
      <w:bookmarkStart w:id="36" w:name="_Toc388077034"/>
      <w:r>
        <w:rPr>
          <w:lang w:eastAsia="en-AU"/>
        </w:rPr>
        <w:t>Create SQL scripts to populate all tables with data</w:t>
      </w:r>
      <w:bookmarkEnd w:id="36"/>
    </w:p>
    <w:p w14:paraId="28829096" w14:textId="087B71C5" w:rsidR="005E4DF4" w:rsidRDefault="005E4DF4" w:rsidP="00597C9F">
      <w:pPr>
        <w:pStyle w:val="Heading1"/>
        <w:numPr>
          <w:ilvl w:val="0"/>
          <w:numId w:val="17"/>
        </w:numPr>
        <w:rPr>
          <w:lang w:eastAsia="en-AU"/>
        </w:rPr>
      </w:pPr>
      <w:bookmarkStart w:id="37" w:name="_Toc388077035"/>
      <w:r>
        <w:rPr>
          <w:lang w:eastAsia="en-AU"/>
        </w:rPr>
        <w:t>Create SQL scripts for required queries</w:t>
      </w:r>
      <w:bookmarkEnd w:id="37"/>
    </w:p>
    <w:p w14:paraId="1EF3C28E" w14:textId="5706133F" w:rsidR="005E4DF4" w:rsidRDefault="005E4DF4" w:rsidP="00597C9F">
      <w:pPr>
        <w:pStyle w:val="Heading1"/>
        <w:numPr>
          <w:ilvl w:val="0"/>
          <w:numId w:val="17"/>
        </w:numPr>
        <w:rPr>
          <w:lang w:eastAsia="en-AU"/>
        </w:rPr>
      </w:pPr>
      <w:bookmarkStart w:id="38" w:name="_Toc388077036"/>
      <w:r>
        <w:rPr>
          <w:lang w:eastAsia="en-AU"/>
        </w:rPr>
        <w:t>Monitor and tune the operational system</w:t>
      </w:r>
      <w:bookmarkEnd w:id="38"/>
    </w:p>
    <w:p w14:paraId="0942B554" w14:textId="4195F68D" w:rsidR="00533F34" w:rsidRDefault="00533F34" w:rsidP="00533F34">
      <w:pPr>
        <w:rPr>
          <w:lang w:eastAsia="en-AU"/>
        </w:rPr>
      </w:pPr>
      <w:r>
        <w:rPr>
          <w:lang w:eastAsia="en-AU"/>
        </w:rPr>
        <w:t>Possible performance enhancements</w:t>
      </w:r>
    </w:p>
    <w:p w14:paraId="4FC487AE" w14:textId="77777777" w:rsidR="00533F34" w:rsidRPr="00533F34" w:rsidRDefault="00533F34" w:rsidP="00533F34">
      <w:pPr>
        <w:rPr>
          <w:lang w:eastAsia="en-AU"/>
        </w:rPr>
      </w:pPr>
    </w:p>
    <w:p w14:paraId="02C83E2E" w14:textId="3F936387" w:rsidR="005E4DF4" w:rsidRDefault="005E4DF4" w:rsidP="00597C9F">
      <w:pPr>
        <w:pStyle w:val="Heading1"/>
        <w:numPr>
          <w:ilvl w:val="0"/>
          <w:numId w:val="17"/>
        </w:numPr>
        <w:rPr>
          <w:lang w:eastAsia="en-AU"/>
        </w:rPr>
      </w:pPr>
      <w:bookmarkStart w:id="39" w:name="_Toc388077037"/>
      <w:r>
        <w:rPr>
          <w:lang w:eastAsia="en-AU"/>
        </w:rPr>
        <w:t>Update test plan</w:t>
      </w:r>
      <w:bookmarkEnd w:id="39"/>
    </w:p>
    <w:p w14:paraId="1F1D3BFF" w14:textId="772E6C71" w:rsidR="005E4DF4" w:rsidRDefault="005E4DF4" w:rsidP="00597C9F">
      <w:pPr>
        <w:pStyle w:val="Heading1"/>
        <w:numPr>
          <w:ilvl w:val="0"/>
          <w:numId w:val="17"/>
        </w:numPr>
        <w:rPr>
          <w:lang w:eastAsia="en-AU"/>
        </w:rPr>
      </w:pPr>
      <w:bookmarkStart w:id="40" w:name="_Toc388077038"/>
      <w:r>
        <w:rPr>
          <w:lang w:eastAsia="en-AU"/>
        </w:rPr>
        <w:t>Create SQL scripts to test system</w:t>
      </w:r>
      <w:bookmarkEnd w:id="40"/>
    </w:p>
    <w:p w14:paraId="145E0D3C" w14:textId="4B032D5A" w:rsidR="005E4DF4" w:rsidRDefault="005E4DF4" w:rsidP="00597C9F">
      <w:pPr>
        <w:pStyle w:val="Heading1"/>
        <w:numPr>
          <w:ilvl w:val="0"/>
          <w:numId w:val="17"/>
        </w:numPr>
        <w:rPr>
          <w:lang w:eastAsia="en-AU"/>
        </w:rPr>
      </w:pPr>
      <w:bookmarkStart w:id="41" w:name="_Toc388077039"/>
      <w:r>
        <w:rPr>
          <w:lang w:eastAsia="en-AU"/>
        </w:rPr>
        <w:t>Test operational system</w:t>
      </w:r>
      <w:bookmarkEnd w:id="41"/>
    </w:p>
    <w:p w14:paraId="00341220" w14:textId="77777777" w:rsidR="007450D1" w:rsidRDefault="007450D1" w:rsidP="007450D1">
      <w:pPr>
        <w:rPr>
          <w:lang w:eastAsia="en-AU"/>
        </w:rPr>
      </w:pPr>
    </w:p>
    <w:p w14:paraId="68A80BCC" w14:textId="77777777" w:rsidR="007450D1" w:rsidRDefault="007450D1" w:rsidP="007450D1">
      <w:pPr>
        <w:rPr>
          <w:lang w:eastAsia="en-AU"/>
        </w:rPr>
      </w:pPr>
    </w:p>
    <w:p w14:paraId="5EC8D6BD" w14:textId="77777777" w:rsidR="007450D1" w:rsidRPr="00015C48" w:rsidRDefault="007450D1" w:rsidP="007450D1">
      <w:pPr>
        <w:rPr>
          <w:lang w:eastAsia="en-AU"/>
        </w:rPr>
      </w:pPr>
      <w:r>
        <w:rPr>
          <w:rFonts w:ascii="Calibri Light" w:eastAsia="Times New Roman" w:hAnsi="Calibri Light" w:cs="Times New Roman"/>
          <w:bCs/>
          <w:iCs/>
          <w:sz w:val="24"/>
          <w:szCs w:val="28"/>
          <w:lang w:eastAsia="en-AU"/>
        </w:rPr>
        <w:t>The following list is no longer needed</w:t>
      </w:r>
    </w:p>
    <w:p w14:paraId="59E2E793" w14:textId="77777777" w:rsidR="007450D1" w:rsidRDefault="007450D1" w:rsidP="007450D1">
      <w:pPr>
        <w:pStyle w:val="ListParagraph"/>
        <w:numPr>
          <w:ilvl w:val="0"/>
          <w:numId w:val="20"/>
        </w:numPr>
        <w:rPr>
          <w:lang w:eastAsia="en-AU"/>
        </w:rPr>
      </w:pPr>
      <w:r>
        <w:rPr>
          <w:lang w:eastAsia="en-AU"/>
        </w:rPr>
        <w:t>Publication</w:t>
      </w:r>
    </w:p>
    <w:p w14:paraId="70DAE737" w14:textId="77777777" w:rsidR="007450D1" w:rsidRDefault="007450D1" w:rsidP="007450D1">
      <w:pPr>
        <w:pStyle w:val="ListParagraph"/>
        <w:numPr>
          <w:ilvl w:val="0"/>
          <w:numId w:val="20"/>
        </w:numPr>
        <w:rPr>
          <w:lang w:eastAsia="en-AU"/>
        </w:rPr>
      </w:pPr>
      <w:r>
        <w:rPr>
          <w:lang w:eastAsia="en-AU"/>
        </w:rPr>
        <w:t>Document</w:t>
      </w:r>
    </w:p>
    <w:p w14:paraId="18E509A4" w14:textId="77777777" w:rsidR="007450D1" w:rsidRDefault="007450D1" w:rsidP="007450D1">
      <w:pPr>
        <w:pStyle w:val="ListParagraph"/>
        <w:numPr>
          <w:ilvl w:val="0"/>
          <w:numId w:val="20"/>
        </w:numPr>
        <w:rPr>
          <w:lang w:eastAsia="en-AU"/>
        </w:rPr>
      </w:pPr>
      <w:r>
        <w:rPr>
          <w:lang w:eastAsia="en-AU"/>
        </w:rPr>
        <w:t>Degree</w:t>
      </w:r>
    </w:p>
    <w:p w14:paraId="25AF9858" w14:textId="77777777" w:rsidR="007450D1" w:rsidRDefault="007450D1" w:rsidP="007450D1">
      <w:pPr>
        <w:pStyle w:val="ListParagraph"/>
        <w:numPr>
          <w:ilvl w:val="0"/>
          <w:numId w:val="20"/>
        </w:numPr>
        <w:rPr>
          <w:lang w:eastAsia="en-AU"/>
        </w:rPr>
      </w:pPr>
      <w:r>
        <w:rPr>
          <w:lang w:eastAsia="en-AU"/>
        </w:rPr>
        <w:t>VISA</w:t>
      </w:r>
    </w:p>
    <w:p w14:paraId="5C74318C" w14:textId="77777777" w:rsidR="007450D1" w:rsidRDefault="007450D1" w:rsidP="007450D1">
      <w:pPr>
        <w:pStyle w:val="ListParagraph"/>
        <w:numPr>
          <w:ilvl w:val="0"/>
          <w:numId w:val="20"/>
        </w:numPr>
        <w:rPr>
          <w:lang w:eastAsia="en-AU"/>
        </w:rPr>
      </w:pPr>
      <w:r>
        <w:rPr>
          <w:lang w:eastAsia="en-AU"/>
        </w:rPr>
        <w:t>Correspondence</w:t>
      </w:r>
    </w:p>
    <w:p w14:paraId="709DAFEF" w14:textId="77777777" w:rsidR="007450D1" w:rsidRDefault="007450D1" w:rsidP="007450D1">
      <w:pPr>
        <w:pStyle w:val="ListParagraph"/>
        <w:numPr>
          <w:ilvl w:val="0"/>
          <w:numId w:val="20"/>
        </w:numPr>
        <w:rPr>
          <w:lang w:eastAsia="en-AU"/>
        </w:rPr>
      </w:pPr>
      <w:r>
        <w:rPr>
          <w:lang w:eastAsia="en-AU"/>
        </w:rPr>
        <w:t>Application</w:t>
      </w:r>
    </w:p>
    <w:p w14:paraId="6C734920" w14:textId="77777777" w:rsidR="007450D1" w:rsidRDefault="007450D1" w:rsidP="007450D1">
      <w:pPr>
        <w:pStyle w:val="ListParagraph"/>
        <w:numPr>
          <w:ilvl w:val="0"/>
          <w:numId w:val="20"/>
        </w:numPr>
        <w:rPr>
          <w:lang w:eastAsia="en-AU"/>
        </w:rPr>
      </w:pPr>
      <w:r>
        <w:rPr>
          <w:lang w:eastAsia="en-AU"/>
        </w:rPr>
        <w:t>Referee</w:t>
      </w:r>
    </w:p>
    <w:p w14:paraId="1DC940A5" w14:textId="77777777" w:rsidR="007450D1" w:rsidRDefault="007450D1" w:rsidP="007450D1">
      <w:pPr>
        <w:pStyle w:val="ListParagraph"/>
        <w:numPr>
          <w:ilvl w:val="0"/>
          <w:numId w:val="20"/>
        </w:numPr>
        <w:rPr>
          <w:lang w:eastAsia="en-AU"/>
        </w:rPr>
      </w:pPr>
      <w:r>
        <w:rPr>
          <w:lang w:eastAsia="en-AU"/>
        </w:rPr>
        <w:t>Decision</w:t>
      </w:r>
    </w:p>
    <w:p w14:paraId="4CC1C2B2" w14:textId="77777777" w:rsidR="007450D1" w:rsidRDefault="007450D1" w:rsidP="007450D1">
      <w:pPr>
        <w:pStyle w:val="ListParagraph"/>
        <w:numPr>
          <w:ilvl w:val="0"/>
          <w:numId w:val="20"/>
        </w:numPr>
        <w:rPr>
          <w:lang w:eastAsia="en-AU"/>
        </w:rPr>
      </w:pPr>
      <w:r>
        <w:rPr>
          <w:lang w:eastAsia="en-AU"/>
        </w:rPr>
        <w:t>Research Area</w:t>
      </w:r>
    </w:p>
    <w:p w14:paraId="40570ED1" w14:textId="77777777" w:rsidR="007450D1" w:rsidRDefault="007450D1" w:rsidP="007450D1">
      <w:pPr>
        <w:pStyle w:val="ListParagraph"/>
        <w:numPr>
          <w:ilvl w:val="0"/>
          <w:numId w:val="20"/>
        </w:numPr>
        <w:rPr>
          <w:lang w:eastAsia="en-AU"/>
        </w:rPr>
      </w:pPr>
      <w:r>
        <w:rPr>
          <w:lang w:eastAsia="en-AU"/>
        </w:rPr>
        <w:t>University staff</w:t>
      </w:r>
    </w:p>
    <w:p w14:paraId="66E02DD5" w14:textId="77777777" w:rsidR="007450D1" w:rsidRDefault="007450D1" w:rsidP="007450D1">
      <w:pPr>
        <w:ind w:left="45"/>
        <w:rPr>
          <w:b/>
          <w:lang w:eastAsia="en-AU"/>
        </w:rPr>
      </w:pPr>
      <w:r w:rsidRPr="005B6B34">
        <w:rPr>
          <w:b/>
          <w:lang w:eastAsia="en-AU"/>
        </w:rPr>
        <w:t>Pair Relations</w:t>
      </w:r>
    </w:p>
    <w:p w14:paraId="414B3047" w14:textId="77777777" w:rsidR="007450D1" w:rsidRDefault="007450D1" w:rsidP="007450D1">
      <w:pPr>
        <w:pStyle w:val="ListParagraph"/>
        <w:numPr>
          <w:ilvl w:val="0"/>
          <w:numId w:val="21"/>
        </w:numPr>
        <w:rPr>
          <w:lang w:eastAsia="en-AU"/>
        </w:rPr>
      </w:pPr>
      <w:r>
        <w:rPr>
          <w:lang w:eastAsia="en-AU"/>
        </w:rPr>
        <w:t>Application Research Area</w:t>
      </w:r>
    </w:p>
    <w:p w14:paraId="7C87DCD8" w14:textId="77777777" w:rsidR="007450D1" w:rsidRDefault="007450D1" w:rsidP="007450D1">
      <w:pPr>
        <w:pStyle w:val="ListParagraph"/>
        <w:numPr>
          <w:ilvl w:val="0"/>
          <w:numId w:val="21"/>
        </w:numPr>
        <w:rPr>
          <w:lang w:eastAsia="en-AU"/>
        </w:rPr>
      </w:pPr>
      <w:r>
        <w:rPr>
          <w:lang w:eastAsia="en-AU"/>
        </w:rPr>
        <w:t>Supervise as</w:t>
      </w:r>
    </w:p>
    <w:p w14:paraId="03304E7F" w14:textId="77777777" w:rsidR="007450D1" w:rsidRDefault="007450D1" w:rsidP="007450D1">
      <w:pPr>
        <w:pStyle w:val="ListParagraph"/>
        <w:numPr>
          <w:ilvl w:val="0"/>
          <w:numId w:val="21"/>
        </w:numPr>
        <w:rPr>
          <w:lang w:eastAsia="en-AU"/>
        </w:rPr>
      </w:pPr>
      <w:r>
        <w:rPr>
          <w:lang w:eastAsia="en-AU"/>
        </w:rPr>
        <w:t>University_Staff_Member_Research_Area</w:t>
      </w:r>
    </w:p>
    <w:p w14:paraId="6F4013B5" w14:textId="77777777" w:rsidR="007450D1" w:rsidRDefault="007450D1" w:rsidP="007450D1">
      <w:pPr>
        <w:pStyle w:val="ListParagraph"/>
        <w:numPr>
          <w:ilvl w:val="0"/>
          <w:numId w:val="21"/>
        </w:numPr>
        <w:rPr>
          <w:lang w:eastAsia="en-AU"/>
        </w:rPr>
      </w:pPr>
      <w:r>
        <w:rPr>
          <w:lang w:eastAsia="en-AU"/>
        </w:rPr>
        <w:lastRenderedPageBreak/>
        <w:t>University_Staff_Member_Research_Area2</w:t>
      </w:r>
    </w:p>
    <w:p w14:paraId="08410218" w14:textId="77777777" w:rsidR="007450D1" w:rsidRPr="005B6B34" w:rsidRDefault="007450D1" w:rsidP="007450D1">
      <w:pPr>
        <w:pStyle w:val="ListParagraph"/>
        <w:numPr>
          <w:ilvl w:val="0"/>
          <w:numId w:val="21"/>
        </w:numPr>
        <w:rPr>
          <w:lang w:eastAsia="en-AU"/>
        </w:rPr>
      </w:pPr>
      <w:r>
        <w:rPr>
          <w:lang w:eastAsia="en-AU"/>
        </w:rPr>
        <w:t>University_Staff_Member_Applicaiton</w:t>
      </w:r>
    </w:p>
    <w:p w14:paraId="40F9F629" w14:textId="77777777" w:rsidR="007450D1" w:rsidRPr="005B6B34" w:rsidRDefault="007450D1" w:rsidP="007450D1">
      <w:pPr>
        <w:ind w:left="45"/>
        <w:rPr>
          <w:b/>
          <w:lang w:eastAsia="en-AU"/>
        </w:rPr>
      </w:pPr>
      <w:r w:rsidRPr="005B6B34">
        <w:rPr>
          <w:b/>
          <w:lang w:eastAsia="en-AU"/>
        </w:rPr>
        <w:t>Lookup Relations</w:t>
      </w:r>
    </w:p>
    <w:p w14:paraId="50655983" w14:textId="77777777" w:rsidR="007450D1" w:rsidRDefault="007450D1" w:rsidP="007450D1">
      <w:pPr>
        <w:pStyle w:val="ListParagraph"/>
        <w:numPr>
          <w:ilvl w:val="0"/>
          <w:numId w:val="19"/>
        </w:numPr>
        <w:rPr>
          <w:lang w:eastAsia="en-AU"/>
        </w:rPr>
      </w:pPr>
      <w:r>
        <w:rPr>
          <w:lang w:eastAsia="en-AU"/>
        </w:rPr>
        <w:t>Document Type</w:t>
      </w:r>
    </w:p>
    <w:p w14:paraId="5B27CF87" w14:textId="77777777" w:rsidR="007450D1" w:rsidRDefault="007450D1" w:rsidP="007450D1">
      <w:pPr>
        <w:pStyle w:val="ListParagraph"/>
        <w:numPr>
          <w:ilvl w:val="0"/>
          <w:numId w:val="19"/>
        </w:numPr>
        <w:rPr>
          <w:lang w:eastAsia="en-AU"/>
        </w:rPr>
      </w:pPr>
      <w:r>
        <w:rPr>
          <w:lang w:eastAsia="en-AU"/>
        </w:rPr>
        <w:t>Document Status</w:t>
      </w:r>
    </w:p>
    <w:p w14:paraId="21515F30" w14:textId="77777777" w:rsidR="007450D1" w:rsidRDefault="007450D1" w:rsidP="007450D1">
      <w:pPr>
        <w:pStyle w:val="ListParagraph"/>
        <w:numPr>
          <w:ilvl w:val="0"/>
          <w:numId w:val="19"/>
        </w:numPr>
        <w:rPr>
          <w:lang w:eastAsia="en-AU"/>
        </w:rPr>
      </w:pPr>
      <w:r>
        <w:rPr>
          <w:lang w:eastAsia="en-AU"/>
        </w:rPr>
        <w:t>Visa Status</w:t>
      </w:r>
    </w:p>
    <w:p w14:paraId="49BD728E" w14:textId="77777777" w:rsidR="007450D1" w:rsidRDefault="007450D1" w:rsidP="007450D1">
      <w:pPr>
        <w:pStyle w:val="ListParagraph"/>
        <w:numPr>
          <w:ilvl w:val="0"/>
          <w:numId w:val="19"/>
        </w:numPr>
        <w:rPr>
          <w:lang w:eastAsia="en-AU"/>
        </w:rPr>
      </w:pPr>
      <w:r>
        <w:rPr>
          <w:lang w:eastAsia="en-AU"/>
        </w:rPr>
        <w:t>Country</w:t>
      </w:r>
    </w:p>
    <w:p w14:paraId="03E07B52" w14:textId="77777777" w:rsidR="007450D1" w:rsidRDefault="007450D1" w:rsidP="007450D1">
      <w:pPr>
        <w:pStyle w:val="ListParagraph"/>
        <w:numPr>
          <w:ilvl w:val="0"/>
          <w:numId w:val="19"/>
        </w:numPr>
        <w:rPr>
          <w:lang w:eastAsia="en-AU"/>
        </w:rPr>
      </w:pPr>
      <w:r>
        <w:rPr>
          <w:lang w:eastAsia="en-AU"/>
        </w:rPr>
        <w:t>Correspondence Method</w:t>
      </w:r>
    </w:p>
    <w:p w14:paraId="55E7A213" w14:textId="77777777" w:rsidR="007450D1" w:rsidRDefault="007450D1" w:rsidP="007450D1">
      <w:pPr>
        <w:pStyle w:val="ListParagraph"/>
        <w:numPr>
          <w:ilvl w:val="0"/>
          <w:numId w:val="19"/>
        </w:numPr>
        <w:rPr>
          <w:lang w:eastAsia="en-AU"/>
        </w:rPr>
      </w:pPr>
      <w:r>
        <w:rPr>
          <w:lang w:eastAsia="en-AU"/>
        </w:rPr>
        <w:t>Payment Method</w:t>
      </w:r>
    </w:p>
    <w:p w14:paraId="32418FF7" w14:textId="77777777" w:rsidR="007450D1" w:rsidRDefault="007450D1" w:rsidP="007450D1">
      <w:pPr>
        <w:pStyle w:val="ListParagraph"/>
        <w:numPr>
          <w:ilvl w:val="0"/>
          <w:numId w:val="19"/>
        </w:numPr>
        <w:rPr>
          <w:lang w:eastAsia="en-AU"/>
        </w:rPr>
      </w:pPr>
      <w:r>
        <w:rPr>
          <w:lang w:eastAsia="en-AU"/>
        </w:rPr>
        <w:t>Application Status</w:t>
      </w:r>
    </w:p>
    <w:p w14:paraId="183CC123" w14:textId="77777777" w:rsidR="007450D1" w:rsidRDefault="007450D1" w:rsidP="007450D1">
      <w:pPr>
        <w:pStyle w:val="ListParagraph"/>
        <w:numPr>
          <w:ilvl w:val="0"/>
          <w:numId w:val="19"/>
        </w:numPr>
        <w:rPr>
          <w:lang w:eastAsia="en-AU"/>
        </w:rPr>
      </w:pPr>
      <w:r>
        <w:rPr>
          <w:lang w:eastAsia="en-AU"/>
        </w:rPr>
        <w:t>Award Type</w:t>
      </w:r>
    </w:p>
    <w:p w14:paraId="6DCA1D59" w14:textId="77777777" w:rsidR="007450D1" w:rsidRDefault="007450D1" w:rsidP="007450D1">
      <w:pPr>
        <w:pStyle w:val="ListParagraph"/>
        <w:numPr>
          <w:ilvl w:val="0"/>
          <w:numId w:val="19"/>
        </w:numPr>
        <w:rPr>
          <w:lang w:eastAsia="en-AU"/>
        </w:rPr>
      </w:pPr>
      <w:r>
        <w:rPr>
          <w:lang w:eastAsia="en-AU"/>
        </w:rPr>
        <w:t>Decision</w:t>
      </w:r>
    </w:p>
    <w:p w14:paraId="11D97777" w14:textId="77777777" w:rsidR="007450D1" w:rsidRPr="007450D1" w:rsidRDefault="007450D1" w:rsidP="007450D1">
      <w:pPr>
        <w:rPr>
          <w:lang w:eastAsia="en-AU"/>
        </w:rPr>
      </w:pPr>
    </w:p>
    <w:sectPr w:rsidR="007450D1" w:rsidRPr="007450D1" w:rsidSect="00855BD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CBDA39" w14:textId="77777777" w:rsidR="00111AB3" w:rsidRDefault="00111AB3" w:rsidP="00744491">
      <w:pPr>
        <w:spacing w:after="0" w:line="240" w:lineRule="auto"/>
      </w:pPr>
      <w:r>
        <w:separator/>
      </w:r>
    </w:p>
  </w:endnote>
  <w:endnote w:type="continuationSeparator" w:id="0">
    <w:p w14:paraId="2254C3CF" w14:textId="77777777" w:rsidR="00111AB3" w:rsidRDefault="00111AB3" w:rsidP="00744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853622"/>
      <w:docPartObj>
        <w:docPartGallery w:val="Page Numbers (Bottom of Page)"/>
        <w:docPartUnique/>
      </w:docPartObj>
    </w:sdtPr>
    <w:sdtEndPr>
      <w:rPr>
        <w:noProof/>
      </w:rPr>
    </w:sdtEndPr>
    <w:sdtContent>
      <w:p w14:paraId="45A4CC2A" w14:textId="77777777" w:rsidR="00CF704D" w:rsidRDefault="00CF704D">
        <w:pPr>
          <w:pStyle w:val="Footer"/>
          <w:jc w:val="right"/>
        </w:pPr>
        <w:r>
          <w:fldChar w:fldCharType="begin"/>
        </w:r>
        <w:r>
          <w:instrText xml:space="preserve"> PAGE   \* MERGEFORMAT </w:instrText>
        </w:r>
        <w:r>
          <w:fldChar w:fldCharType="separate"/>
        </w:r>
        <w:r w:rsidR="00833113">
          <w:rPr>
            <w:noProof/>
          </w:rPr>
          <w:t>8</w:t>
        </w:r>
        <w:r>
          <w:rPr>
            <w:noProof/>
          </w:rPr>
          <w:fldChar w:fldCharType="end"/>
        </w:r>
      </w:p>
    </w:sdtContent>
  </w:sdt>
  <w:p w14:paraId="5E39351B" w14:textId="77777777" w:rsidR="00CF704D" w:rsidRDefault="00CF70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3A555" w14:textId="77777777" w:rsidR="00111AB3" w:rsidRDefault="00111AB3" w:rsidP="00744491">
      <w:pPr>
        <w:spacing w:after="0" w:line="240" w:lineRule="auto"/>
      </w:pPr>
      <w:r>
        <w:separator/>
      </w:r>
    </w:p>
  </w:footnote>
  <w:footnote w:type="continuationSeparator" w:id="0">
    <w:p w14:paraId="39BAFDAC" w14:textId="77777777" w:rsidR="00111AB3" w:rsidRDefault="00111AB3" w:rsidP="00744491">
      <w:pPr>
        <w:spacing w:after="0" w:line="240" w:lineRule="auto"/>
      </w:pPr>
      <w:r>
        <w:continuationSeparator/>
      </w:r>
    </w:p>
  </w:footnote>
  <w:footnote w:id="1">
    <w:p w14:paraId="64A221DE" w14:textId="77777777" w:rsidR="00CF704D" w:rsidRPr="003823DC" w:rsidRDefault="00CF704D" w:rsidP="007450D1">
      <w:pPr>
        <w:pStyle w:val="FootnoteText"/>
        <w:rPr>
          <w:lang w:val="en-US"/>
        </w:rPr>
      </w:pPr>
      <w:r>
        <w:rPr>
          <w:rStyle w:val="FootnoteReference"/>
        </w:rPr>
        <w:footnoteRef/>
      </w:r>
      <w:r>
        <w:t xml:space="preserve"> </w:t>
      </w:r>
      <w:hyperlink r:id="rId1" w:history="1">
        <w:r w:rsidRPr="009D1B6A">
          <w:rPr>
            <w:rStyle w:val="Hyperlink"/>
          </w:rPr>
          <w:t>http://dev.mysql.com/doc/refman/5.7/en/storage-engines.html</w:t>
        </w:r>
      </w:hyperlink>
    </w:p>
  </w:footnote>
  <w:footnote w:id="2">
    <w:p w14:paraId="772B67C7" w14:textId="311E32FC" w:rsidR="00CF704D" w:rsidRPr="004B18F6" w:rsidRDefault="00CF704D">
      <w:pPr>
        <w:pStyle w:val="FootnoteText"/>
        <w:rPr>
          <w:lang w:val="en-US"/>
        </w:rPr>
      </w:pPr>
      <w:r>
        <w:rPr>
          <w:rStyle w:val="FootnoteReference"/>
        </w:rPr>
        <w:footnoteRef/>
      </w:r>
      <w:r>
        <w:t xml:space="preserve"> </w:t>
      </w:r>
      <w:hyperlink r:id="rId2" w:history="1">
        <w:r w:rsidRPr="009D1B6A">
          <w:rPr>
            <w:rStyle w:val="Hyperlink"/>
          </w:rPr>
          <w:t>http://dev.mysql.com/doc/refman/5.7/en/innodb-index-types.html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85EAA" w14:textId="77777777" w:rsidR="00CF704D" w:rsidRDefault="00CF70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C417D"/>
    <w:multiLevelType w:val="hybridMultilevel"/>
    <w:tmpl w:val="1DEA10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0B85F6E"/>
    <w:multiLevelType w:val="hybridMultilevel"/>
    <w:tmpl w:val="942CC850"/>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2">
    <w:nsid w:val="20E815B8"/>
    <w:multiLevelType w:val="multilevel"/>
    <w:tmpl w:val="C0F2B80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73112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1037445"/>
    <w:multiLevelType w:val="hybridMultilevel"/>
    <w:tmpl w:val="A2680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328539A"/>
    <w:multiLevelType w:val="hybridMultilevel"/>
    <w:tmpl w:val="00A4EEC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6">
    <w:nsid w:val="36F17EA1"/>
    <w:multiLevelType w:val="multilevel"/>
    <w:tmpl w:val="74C8A2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C972B12"/>
    <w:multiLevelType w:val="hybridMultilevel"/>
    <w:tmpl w:val="F7F65F1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8">
    <w:nsid w:val="40DF706B"/>
    <w:multiLevelType w:val="hybridMultilevel"/>
    <w:tmpl w:val="0F64D0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1A12A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4193174"/>
    <w:multiLevelType w:val="hybridMultilevel"/>
    <w:tmpl w:val="E6086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A6557CA"/>
    <w:multiLevelType w:val="multilevel"/>
    <w:tmpl w:val="F7122056"/>
    <w:lvl w:ilvl="0">
      <w:start w:val="1"/>
      <w:numFmt w:val="decimal"/>
      <w:lvlText w:val="%1."/>
      <w:lvlJc w:val="left"/>
      <w:pPr>
        <w:ind w:left="360" w:hanging="360"/>
      </w:pPr>
    </w:lvl>
    <w:lvl w:ilvl="1">
      <w:start w:val="1"/>
      <w:numFmt w:val="decimal"/>
      <w:lvlText w:val="%1.%2."/>
      <w:lvlJc w:val="left"/>
      <w:pPr>
        <w:ind w:left="1000"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0F62E3D"/>
    <w:multiLevelType w:val="hybridMultilevel"/>
    <w:tmpl w:val="365E2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B493AA8"/>
    <w:multiLevelType w:val="hybridMultilevel"/>
    <w:tmpl w:val="1F1CD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D177D33"/>
    <w:multiLevelType w:val="hybridMultilevel"/>
    <w:tmpl w:val="9F94991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5">
    <w:nsid w:val="625368E7"/>
    <w:multiLevelType w:val="multilevel"/>
    <w:tmpl w:val="D5EA043C"/>
    <w:lvl w:ilvl="0">
      <w:start w:val="1"/>
      <w:numFmt w:val="decimal"/>
      <w:lvlText w:val="%1."/>
      <w:lvlJc w:val="left"/>
      <w:pPr>
        <w:ind w:left="720" w:hanging="360"/>
      </w:pPr>
    </w:lvl>
    <w:lvl w:ilvl="1">
      <w:start w:val="1"/>
      <w:numFmt w:val="decimal"/>
      <w:isLgl/>
      <w:lvlText w:val="%1.%2"/>
      <w:lvlJc w:val="left"/>
      <w:pPr>
        <w:ind w:left="795" w:hanging="435"/>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658859C1"/>
    <w:multiLevelType w:val="hybridMultilevel"/>
    <w:tmpl w:val="2F567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6871E55"/>
    <w:multiLevelType w:val="hybridMultilevel"/>
    <w:tmpl w:val="7E5E52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79F0A07"/>
    <w:multiLevelType w:val="hybridMultilevel"/>
    <w:tmpl w:val="088C520E"/>
    <w:lvl w:ilvl="0" w:tplc="0C090017">
      <w:start w:val="1"/>
      <w:numFmt w:val="lowerLetter"/>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9">
    <w:nsid w:val="6CDB5038"/>
    <w:multiLevelType w:val="hybridMultilevel"/>
    <w:tmpl w:val="66F42B54"/>
    <w:lvl w:ilvl="0" w:tplc="AB1E3158">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0">
    <w:nsid w:val="6EB84B6D"/>
    <w:multiLevelType w:val="hybridMultilevel"/>
    <w:tmpl w:val="A064C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45A79A6"/>
    <w:multiLevelType w:val="multilevel"/>
    <w:tmpl w:val="B8727CCC"/>
    <w:lvl w:ilvl="0">
      <w:start w:val="1"/>
      <w:numFmt w:val="decimal"/>
      <w:pStyle w:val="Heading1"/>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F86C62"/>
    <w:multiLevelType w:val="hybridMultilevel"/>
    <w:tmpl w:val="736A4204"/>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num w:numId="1">
    <w:abstractNumId w:val="16"/>
  </w:num>
  <w:num w:numId="2">
    <w:abstractNumId w:val="8"/>
  </w:num>
  <w:num w:numId="3">
    <w:abstractNumId w:val="9"/>
  </w:num>
  <w:num w:numId="4">
    <w:abstractNumId w:val="6"/>
  </w:num>
  <w:num w:numId="5">
    <w:abstractNumId w:val="11"/>
  </w:num>
  <w:num w:numId="6">
    <w:abstractNumId w:val="15"/>
  </w:num>
  <w:num w:numId="7">
    <w:abstractNumId w:val="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22"/>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
  </w:num>
  <w:num w:numId="16">
    <w:abstractNumId w:val="21"/>
  </w:num>
  <w:num w:numId="17">
    <w:abstractNumId w:val="2"/>
  </w:num>
  <w:num w:numId="18">
    <w:abstractNumId w:val="19"/>
  </w:num>
  <w:num w:numId="19">
    <w:abstractNumId w:val="14"/>
  </w:num>
  <w:num w:numId="20">
    <w:abstractNumId w:val="5"/>
  </w:num>
  <w:num w:numId="21">
    <w:abstractNumId w:val="7"/>
  </w:num>
  <w:num w:numId="22">
    <w:abstractNumId w:val="17"/>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0"/>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59"/>
    <w:rsid w:val="00001C59"/>
    <w:rsid w:val="00011999"/>
    <w:rsid w:val="00013274"/>
    <w:rsid w:val="00015C48"/>
    <w:rsid w:val="00031BE3"/>
    <w:rsid w:val="00031CCB"/>
    <w:rsid w:val="00032E50"/>
    <w:rsid w:val="00034D8F"/>
    <w:rsid w:val="00040E4A"/>
    <w:rsid w:val="0004116B"/>
    <w:rsid w:val="00044B0B"/>
    <w:rsid w:val="000550F6"/>
    <w:rsid w:val="000573BA"/>
    <w:rsid w:val="000642E5"/>
    <w:rsid w:val="0006572F"/>
    <w:rsid w:val="00071752"/>
    <w:rsid w:val="00076E8F"/>
    <w:rsid w:val="00085A7F"/>
    <w:rsid w:val="000A0BCC"/>
    <w:rsid w:val="000A230F"/>
    <w:rsid w:val="000A38F1"/>
    <w:rsid w:val="000A5826"/>
    <w:rsid w:val="000A6FB0"/>
    <w:rsid w:val="000B35F6"/>
    <w:rsid w:val="000B4A4A"/>
    <w:rsid w:val="000D0A0B"/>
    <w:rsid w:val="000D154F"/>
    <w:rsid w:val="000D1C3E"/>
    <w:rsid w:val="000D1F43"/>
    <w:rsid w:val="000D2324"/>
    <w:rsid w:val="000D705E"/>
    <w:rsid w:val="000D783D"/>
    <w:rsid w:val="000D7B04"/>
    <w:rsid w:val="000E14D1"/>
    <w:rsid w:val="000E43DD"/>
    <w:rsid w:val="000E511D"/>
    <w:rsid w:val="000F1254"/>
    <w:rsid w:val="000F3411"/>
    <w:rsid w:val="000F39C4"/>
    <w:rsid w:val="000F4FF8"/>
    <w:rsid w:val="000F6C20"/>
    <w:rsid w:val="00100F26"/>
    <w:rsid w:val="001069DB"/>
    <w:rsid w:val="00111AB3"/>
    <w:rsid w:val="00112EF4"/>
    <w:rsid w:val="00112F3E"/>
    <w:rsid w:val="00115111"/>
    <w:rsid w:val="0012074A"/>
    <w:rsid w:val="00120E01"/>
    <w:rsid w:val="00120F19"/>
    <w:rsid w:val="00124428"/>
    <w:rsid w:val="00130E4D"/>
    <w:rsid w:val="001320AF"/>
    <w:rsid w:val="0013251D"/>
    <w:rsid w:val="00137072"/>
    <w:rsid w:val="00137376"/>
    <w:rsid w:val="0014717F"/>
    <w:rsid w:val="00154E8C"/>
    <w:rsid w:val="00155EEC"/>
    <w:rsid w:val="00156273"/>
    <w:rsid w:val="00156C0D"/>
    <w:rsid w:val="001570A0"/>
    <w:rsid w:val="001577AE"/>
    <w:rsid w:val="00160BEF"/>
    <w:rsid w:val="00163D7A"/>
    <w:rsid w:val="00165086"/>
    <w:rsid w:val="00167995"/>
    <w:rsid w:val="00181FF8"/>
    <w:rsid w:val="00182A5B"/>
    <w:rsid w:val="00184BEC"/>
    <w:rsid w:val="00185C03"/>
    <w:rsid w:val="00186CC8"/>
    <w:rsid w:val="00187CE2"/>
    <w:rsid w:val="00194C86"/>
    <w:rsid w:val="001975F1"/>
    <w:rsid w:val="001A30E6"/>
    <w:rsid w:val="001A7380"/>
    <w:rsid w:val="001B4117"/>
    <w:rsid w:val="001B79B6"/>
    <w:rsid w:val="001C1411"/>
    <w:rsid w:val="001C2558"/>
    <w:rsid w:val="001C393A"/>
    <w:rsid w:val="001E0A26"/>
    <w:rsid w:val="001E1981"/>
    <w:rsid w:val="001E7DC4"/>
    <w:rsid w:val="001F5F1E"/>
    <w:rsid w:val="001F60ED"/>
    <w:rsid w:val="0020360A"/>
    <w:rsid w:val="0020395B"/>
    <w:rsid w:val="00207EF1"/>
    <w:rsid w:val="00212312"/>
    <w:rsid w:val="0021739B"/>
    <w:rsid w:val="00221866"/>
    <w:rsid w:val="00223347"/>
    <w:rsid w:val="00232B9D"/>
    <w:rsid w:val="002348C8"/>
    <w:rsid w:val="002351A8"/>
    <w:rsid w:val="00235765"/>
    <w:rsid w:val="0023691F"/>
    <w:rsid w:val="00237008"/>
    <w:rsid w:val="00237810"/>
    <w:rsid w:val="00240AD6"/>
    <w:rsid w:val="00243A27"/>
    <w:rsid w:val="002503C4"/>
    <w:rsid w:val="00251BA3"/>
    <w:rsid w:val="002546A7"/>
    <w:rsid w:val="00261290"/>
    <w:rsid w:val="00262EC3"/>
    <w:rsid w:val="00263BDB"/>
    <w:rsid w:val="00263DE9"/>
    <w:rsid w:val="002646CA"/>
    <w:rsid w:val="00266023"/>
    <w:rsid w:val="002673D8"/>
    <w:rsid w:val="002712B3"/>
    <w:rsid w:val="002720D0"/>
    <w:rsid w:val="0027676D"/>
    <w:rsid w:val="002774AB"/>
    <w:rsid w:val="00284062"/>
    <w:rsid w:val="0029227D"/>
    <w:rsid w:val="00292993"/>
    <w:rsid w:val="002A585E"/>
    <w:rsid w:val="002B0A58"/>
    <w:rsid w:val="002B14E4"/>
    <w:rsid w:val="002B4435"/>
    <w:rsid w:val="002B485C"/>
    <w:rsid w:val="002C0543"/>
    <w:rsid w:val="002C2933"/>
    <w:rsid w:val="002C47AD"/>
    <w:rsid w:val="002C6F57"/>
    <w:rsid w:val="002D10CA"/>
    <w:rsid w:val="002D29AC"/>
    <w:rsid w:val="002D2AFA"/>
    <w:rsid w:val="002E0192"/>
    <w:rsid w:val="002E3528"/>
    <w:rsid w:val="002E358D"/>
    <w:rsid w:val="002F3CAF"/>
    <w:rsid w:val="002F444D"/>
    <w:rsid w:val="002F575B"/>
    <w:rsid w:val="002F7CD6"/>
    <w:rsid w:val="00305006"/>
    <w:rsid w:val="00305577"/>
    <w:rsid w:val="003102C5"/>
    <w:rsid w:val="00314BF1"/>
    <w:rsid w:val="0031593A"/>
    <w:rsid w:val="00317EBD"/>
    <w:rsid w:val="0032059B"/>
    <w:rsid w:val="0032458C"/>
    <w:rsid w:val="00324F1A"/>
    <w:rsid w:val="003314BF"/>
    <w:rsid w:val="00333D70"/>
    <w:rsid w:val="00340405"/>
    <w:rsid w:val="003406B9"/>
    <w:rsid w:val="003406C2"/>
    <w:rsid w:val="00341DAD"/>
    <w:rsid w:val="00343045"/>
    <w:rsid w:val="00347130"/>
    <w:rsid w:val="00353C2F"/>
    <w:rsid w:val="00354932"/>
    <w:rsid w:val="003557AF"/>
    <w:rsid w:val="00355D8D"/>
    <w:rsid w:val="00357005"/>
    <w:rsid w:val="00362A3B"/>
    <w:rsid w:val="0036384A"/>
    <w:rsid w:val="00365FFC"/>
    <w:rsid w:val="00377A7C"/>
    <w:rsid w:val="00380D46"/>
    <w:rsid w:val="003823DC"/>
    <w:rsid w:val="00383FD3"/>
    <w:rsid w:val="00391424"/>
    <w:rsid w:val="00391BC5"/>
    <w:rsid w:val="0039332B"/>
    <w:rsid w:val="003A13E7"/>
    <w:rsid w:val="003A273F"/>
    <w:rsid w:val="003A2BD3"/>
    <w:rsid w:val="003A2DA5"/>
    <w:rsid w:val="003A327C"/>
    <w:rsid w:val="003A73E2"/>
    <w:rsid w:val="003B6B95"/>
    <w:rsid w:val="003C370F"/>
    <w:rsid w:val="003C62F7"/>
    <w:rsid w:val="003D0FAF"/>
    <w:rsid w:val="003D366E"/>
    <w:rsid w:val="003D3A48"/>
    <w:rsid w:val="003D3FB8"/>
    <w:rsid w:val="003D7E54"/>
    <w:rsid w:val="003E21D4"/>
    <w:rsid w:val="003E3202"/>
    <w:rsid w:val="003F0E61"/>
    <w:rsid w:val="003F29D8"/>
    <w:rsid w:val="00400D52"/>
    <w:rsid w:val="004018C6"/>
    <w:rsid w:val="00402561"/>
    <w:rsid w:val="00402763"/>
    <w:rsid w:val="00403A41"/>
    <w:rsid w:val="0041088D"/>
    <w:rsid w:val="004152FC"/>
    <w:rsid w:val="004164E8"/>
    <w:rsid w:val="00416865"/>
    <w:rsid w:val="0042006B"/>
    <w:rsid w:val="0043286E"/>
    <w:rsid w:val="00432E51"/>
    <w:rsid w:val="00433B89"/>
    <w:rsid w:val="004448CC"/>
    <w:rsid w:val="00447F38"/>
    <w:rsid w:val="004502F0"/>
    <w:rsid w:val="00452E09"/>
    <w:rsid w:val="00453B7F"/>
    <w:rsid w:val="00456546"/>
    <w:rsid w:val="00463A6A"/>
    <w:rsid w:val="0046461C"/>
    <w:rsid w:val="004732CD"/>
    <w:rsid w:val="00473F0C"/>
    <w:rsid w:val="00475203"/>
    <w:rsid w:val="00476015"/>
    <w:rsid w:val="004765E4"/>
    <w:rsid w:val="00477B8B"/>
    <w:rsid w:val="00484960"/>
    <w:rsid w:val="00490510"/>
    <w:rsid w:val="004A14C0"/>
    <w:rsid w:val="004A2271"/>
    <w:rsid w:val="004A7D52"/>
    <w:rsid w:val="004B18F6"/>
    <w:rsid w:val="004C36D8"/>
    <w:rsid w:val="004C50CE"/>
    <w:rsid w:val="004D7793"/>
    <w:rsid w:val="004E1DB6"/>
    <w:rsid w:val="004E2AE1"/>
    <w:rsid w:val="004E3DD1"/>
    <w:rsid w:val="004E6F2E"/>
    <w:rsid w:val="004F21B4"/>
    <w:rsid w:val="004F4306"/>
    <w:rsid w:val="00501AA7"/>
    <w:rsid w:val="00502ACB"/>
    <w:rsid w:val="00504D6D"/>
    <w:rsid w:val="005067C4"/>
    <w:rsid w:val="00513B69"/>
    <w:rsid w:val="00515BB3"/>
    <w:rsid w:val="00522435"/>
    <w:rsid w:val="00525135"/>
    <w:rsid w:val="00526087"/>
    <w:rsid w:val="00530181"/>
    <w:rsid w:val="00531F9B"/>
    <w:rsid w:val="00533F34"/>
    <w:rsid w:val="00535002"/>
    <w:rsid w:val="005403ED"/>
    <w:rsid w:val="005422AA"/>
    <w:rsid w:val="00543414"/>
    <w:rsid w:val="00544AB5"/>
    <w:rsid w:val="00552C7E"/>
    <w:rsid w:val="0056338B"/>
    <w:rsid w:val="00567BDD"/>
    <w:rsid w:val="00573F4C"/>
    <w:rsid w:val="005749F2"/>
    <w:rsid w:val="00574B32"/>
    <w:rsid w:val="00577183"/>
    <w:rsid w:val="005777D1"/>
    <w:rsid w:val="00580B99"/>
    <w:rsid w:val="00582B49"/>
    <w:rsid w:val="00591727"/>
    <w:rsid w:val="005952EC"/>
    <w:rsid w:val="00597C9F"/>
    <w:rsid w:val="005B3DEF"/>
    <w:rsid w:val="005B6B34"/>
    <w:rsid w:val="005B72A8"/>
    <w:rsid w:val="005C2871"/>
    <w:rsid w:val="005D6DAC"/>
    <w:rsid w:val="005D703E"/>
    <w:rsid w:val="005D7CDA"/>
    <w:rsid w:val="005E0EC2"/>
    <w:rsid w:val="005E4DF4"/>
    <w:rsid w:val="005E5B61"/>
    <w:rsid w:val="005E6769"/>
    <w:rsid w:val="005F3210"/>
    <w:rsid w:val="005F468E"/>
    <w:rsid w:val="005F538B"/>
    <w:rsid w:val="005F5B57"/>
    <w:rsid w:val="005F5E83"/>
    <w:rsid w:val="005F7752"/>
    <w:rsid w:val="0060263C"/>
    <w:rsid w:val="00603893"/>
    <w:rsid w:val="0060548B"/>
    <w:rsid w:val="006142FF"/>
    <w:rsid w:val="006156E6"/>
    <w:rsid w:val="00615CF2"/>
    <w:rsid w:val="00617FFB"/>
    <w:rsid w:val="00621D14"/>
    <w:rsid w:val="00621E91"/>
    <w:rsid w:val="0062590E"/>
    <w:rsid w:val="00630DA9"/>
    <w:rsid w:val="00631C8A"/>
    <w:rsid w:val="006327DE"/>
    <w:rsid w:val="00633715"/>
    <w:rsid w:val="00634D76"/>
    <w:rsid w:val="00635418"/>
    <w:rsid w:val="00637D3E"/>
    <w:rsid w:val="00641C36"/>
    <w:rsid w:val="006462A9"/>
    <w:rsid w:val="00646B18"/>
    <w:rsid w:val="0065126A"/>
    <w:rsid w:val="00654651"/>
    <w:rsid w:val="00654903"/>
    <w:rsid w:val="00660F81"/>
    <w:rsid w:val="00662406"/>
    <w:rsid w:val="0066258A"/>
    <w:rsid w:val="00665793"/>
    <w:rsid w:val="0067086B"/>
    <w:rsid w:val="006765AA"/>
    <w:rsid w:val="006804DD"/>
    <w:rsid w:val="00681A35"/>
    <w:rsid w:val="00682C0D"/>
    <w:rsid w:val="00684859"/>
    <w:rsid w:val="00692FD7"/>
    <w:rsid w:val="00695DE4"/>
    <w:rsid w:val="006B1C58"/>
    <w:rsid w:val="006B3D7A"/>
    <w:rsid w:val="006B7637"/>
    <w:rsid w:val="006C1F59"/>
    <w:rsid w:val="006D64A9"/>
    <w:rsid w:val="006D7F17"/>
    <w:rsid w:val="006E0501"/>
    <w:rsid w:val="006E0DA8"/>
    <w:rsid w:val="006E4E8F"/>
    <w:rsid w:val="006F3714"/>
    <w:rsid w:val="006F4642"/>
    <w:rsid w:val="006F4DBD"/>
    <w:rsid w:val="00701D8B"/>
    <w:rsid w:val="00704D8E"/>
    <w:rsid w:val="007069C7"/>
    <w:rsid w:val="00706FFC"/>
    <w:rsid w:val="007116BD"/>
    <w:rsid w:val="00712A47"/>
    <w:rsid w:val="00714541"/>
    <w:rsid w:val="0071777A"/>
    <w:rsid w:val="00730165"/>
    <w:rsid w:val="00735586"/>
    <w:rsid w:val="007405EA"/>
    <w:rsid w:val="00744491"/>
    <w:rsid w:val="007450D1"/>
    <w:rsid w:val="007456D3"/>
    <w:rsid w:val="00746B6E"/>
    <w:rsid w:val="00760E96"/>
    <w:rsid w:val="00761973"/>
    <w:rsid w:val="00765600"/>
    <w:rsid w:val="007669CF"/>
    <w:rsid w:val="0076734E"/>
    <w:rsid w:val="007758DF"/>
    <w:rsid w:val="007777B6"/>
    <w:rsid w:val="007805EC"/>
    <w:rsid w:val="00781A38"/>
    <w:rsid w:val="0078622E"/>
    <w:rsid w:val="007911E2"/>
    <w:rsid w:val="007950AC"/>
    <w:rsid w:val="007960FA"/>
    <w:rsid w:val="00796F87"/>
    <w:rsid w:val="007A0C70"/>
    <w:rsid w:val="007B2FE0"/>
    <w:rsid w:val="007C3E45"/>
    <w:rsid w:val="007D1470"/>
    <w:rsid w:val="007D5D2A"/>
    <w:rsid w:val="007D7FEA"/>
    <w:rsid w:val="007E2C62"/>
    <w:rsid w:val="007E7266"/>
    <w:rsid w:val="007F1593"/>
    <w:rsid w:val="007F1CD9"/>
    <w:rsid w:val="00803224"/>
    <w:rsid w:val="00805A5C"/>
    <w:rsid w:val="00811178"/>
    <w:rsid w:val="008119A4"/>
    <w:rsid w:val="00811AFF"/>
    <w:rsid w:val="008122CC"/>
    <w:rsid w:val="008141FC"/>
    <w:rsid w:val="00814B3F"/>
    <w:rsid w:val="008153F3"/>
    <w:rsid w:val="0082108B"/>
    <w:rsid w:val="00830CA5"/>
    <w:rsid w:val="008315C8"/>
    <w:rsid w:val="008322F5"/>
    <w:rsid w:val="00833113"/>
    <w:rsid w:val="008433D8"/>
    <w:rsid w:val="008439C4"/>
    <w:rsid w:val="00847605"/>
    <w:rsid w:val="0085059F"/>
    <w:rsid w:val="00851DEB"/>
    <w:rsid w:val="00853452"/>
    <w:rsid w:val="008537AA"/>
    <w:rsid w:val="00855BD1"/>
    <w:rsid w:val="00862000"/>
    <w:rsid w:val="008702ED"/>
    <w:rsid w:val="008735E9"/>
    <w:rsid w:val="00875355"/>
    <w:rsid w:val="00875486"/>
    <w:rsid w:val="008754D8"/>
    <w:rsid w:val="00880283"/>
    <w:rsid w:val="0088116B"/>
    <w:rsid w:val="00881369"/>
    <w:rsid w:val="00883F43"/>
    <w:rsid w:val="0088689D"/>
    <w:rsid w:val="00890183"/>
    <w:rsid w:val="00891F88"/>
    <w:rsid w:val="00897527"/>
    <w:rsid w:val="008A0E37"/>
    <w:rsid w:val="008A2831"/>
    <w:rsid w:val="008A6B1E"/>
    <w:rsid w:val="008B14C3"/>
    <w:rsid w:val="008B4434"/>
    <w:rsid w:val="008B7E82"/>
    <w:rsid w:val="008C28ED"/>
    <w:rsid w:val="008C2F0E"/>
    <w:rsid w:val="008C4988"/>
    <w:rsid w:val="008C5797"/>
    <w:rsid w:val="008C5F4E"/>
    <w:rsid w:val="008D084E"/>
    <w:rsid w:val="008D1958"/>
    <w:rsid w:val="008D4434"/>
    <w:rsid w:val="008E198D"/>
    <w:rsid w:val="008E244B"/>
    <w:rsid w:val="008E285A"/>
    <w:rsid w:val="008F3710"/>
    <w:rsid w:val="008F42B9"/>
    <w:rsid w:val="008F4D82"/>
    <w:rsid w:val="008F5AE2"/>
    <w:rsid w:val="00906BA8"/>
    <w:rsid w:val="00912493"/>
    <w:rsid w:val="00914938"/>
    <w:rsid w:val="009276D1"/>
    <w:rsid w:val="00932731"/>
    <w:rsid w:val="00933E45"/>
    <w:rsid w:val="00935890"/>
    <w:rsid w:val="0093729F"/>
    <w:rsid w:val="009411F0"/>
    <w:rsid w:val="00947D4A"/>
    <w:rsid w:val="00947D88"/>
    <w:rsid w:val="00951640"/>
    <w:rsid w:val="00954CA8"/>
    <w:rsid w:val="0095741C"/>
    <w:rsid w:val="009835BE"/>
    <w:rsid w:val="00984EDC"/>
    <w:rsid w:val="00987FCD"/>
    <w:rsid w:val="009906F7"/>
    <w:rsid w:val="0099511A"/>
    <w:rsid w:val="00997265"/>
    <w:rsid w:val="009A2AF8"/>
    <w:rsid w:val="009A5CEB"/>
    <w:rsid w:val="009B3982"/>
    <w:rsid w:val="009C224E"/>
    <w:rsid w:val="009C24C5"/>
    <w:rsid w:val="009C2A85"/>
    <w:rsid w:val="009D0DA1"/>
    <w:rsid w:val="009D1EB3"/>
    <w:rsid w:val="009D3ED7"/>
    <w:rsid w:val="009D5AED"/>
    <w:rsid w:val="009D6060"/>
    <w:rsid w:val="009D6BF9"/>
    <w:rsid w:val="009E235E"/>
    <w:rsid w:val="009E60A4"/>
    <w:rsid w:val="009E6417"/>
    <w:rsid w:val="009F134E"/>
    <w:rsid w:val="009F55CC"/>
    <w:rsid w:val="00A106A0"/>
    <w:rsid w:val="00A123BB"/>
    <w:rsid w:val="00A177DF"/>
    <w:rsid w:val="00A2086B"/>
    <w:rsid w:val="00A22E2C"/>
    <w:rsid w:val="00A23C9D"/>
    <w:rsid w:val="00A30E83"/>
    <w:rsid w:val="00A31A49"/>
    <w:rsid w:val="00A42578"/>
    <w:rsid w:val="00A4269E"/>
    <w:rsid w:val="00A44518"/>
    <w:rsid w:val="00A4676B"/>
    <w:rsid w:val="00A5054F"/>
    <w:rsid w:val="00A519F2"/>
    <w:rsid w:val="00A52D58"/>
    <w:rsid w:val="00A554DC"/>
    <w:rsid w:val="00A5600D"/>
    <w:rsid w:val="00A56B11"/>
    <w:rsid w:val="00A578CE"/>
    <w:rsid w:val="00A63F85"/>
    <w:rsid w:val="00A65AE0"/>
    <w:rsid w:val="00A7326B"/>
    <w:rsid w:val="00A764D9"/>
    <w:rsid w:val="00A80F02"/>
    <w:rsid w:val="00A962E5"/>
    <w:rsid w:val="00AA440D"/>
    <w:rsid w:val="00AB48ED"/>
    <w:rsid w:val="00AC20BF"/>
    <w:rsid w:val="00AC4380"/>
    <w:rsid w:val="00AD4618"/>
    <w:rsid w:val="00AD54F4"/>
    <w:rsid w:val="00AE0239"/>
    <w:rsid w:val="00AE28DE"/>
    <w:rsid w:val="00AE2AA6"/>
    <w:rsid w:val="00AF3C61"/>
    <w:rsid w:val="00B06EF5"/>
    <w:rsid w:val="00B130DC"/>
    <w:rsid w:val="00B2138A"/>
    <w:rsid w:val="00B21648"/>
    <w:rsid w:val="00B25614"/>
    <w:rsid w:val="00B25E86"/>
    <w:rsid w:val="00B3067F"/>
    <w:rsid w:val="00B449FC"/>
    <w:rsid w:val="00B50F54"/>
    <w:rsid w:val="00B513D9"/>
    <w:rsid w:val="00B54B0D"/>
    <w:rsid w:val="00B55F58"/>
    <w:rsid w:val="00B70618"/>
    <w:rsid w:val="00B71DE2"/>
    <w:rsid w:val="00B7380F"/>
    <w:rsid w:val="00B8070D"/>
    <w:rsid w:val="00B80D69"/>
    <w:rsid w:val="00B810C0"/>
    <w:rsid w:val="00B81701"/>
    <w:rsid w:val="00B8263E"/>
    <w:rsid w:val="00B82C40"/>
    <w:rsid w:val="00B929DE"/>
    <w:rsid w:val="00B935A4"/>
    <w:rsid w:val="00BA31B4"/>
    <w:rsid w:val="00BA5880"/>
    <w:rsid w:val="00BA7960"/>
    <w:rsid w:val="00BB2DB1"/>
    <w:rsid w:val="00BB4090"/>
    <w:rsid w:val="00BB4104"/>
    <w:rsid w:val="00BB69B1"/>
    <w:rsid w:val="00BD1248"/>
    <w:rsid w:val="00BD28DD"/>
    <w:rsid w:val="00BD3ED3"/>
    <w:rsid w:val="00BD6FB6"/>
    <w:rsid w:val="00BE179F"/>
    <w:rsid w:val="00BE2AE4"/>
    <w:rsid w:val="00BF4F12"/>
    <w:rsid w:val="00C05114"/>
    <w:rsid w:val="00C0783D"/>
    <w:rsid w:val="00C11AA7"/>
    <w:rsid w:val="00C174DD"/>
    <w:rsid w:val="00C20B5D"/>
    <w:rsid w:val="00C231D1"/>
    <w:rsid w:val="00C2601C"/>
    <w:rsid w:val="00C328EA"/>
    <w:rsid w:val="00C35239"/>
    <w:rsid w:val="00C4105D"/>
    <w:rsid w:val="00C44C45"/>
    <w:rsid w:val="00C47770"/>
    <w:rsid w:val="00C47D5D"/>
    <w:rsid w:val="00C5031A"/>
    <w:rsid w:val="00C5349B"/>
    <w:rsid w:val="00C53733"/>
    <w:rsid w:val="00C55DBD"/>
    <w:rsid w:val="00C55EA9"/>
    <w:rsid w:val="00C60E93"/>
    <w:rsid w:val="00C706EE"/>
    <w:rsid w:val="00C7109C"/>
    <w:rsid w:val="00C72021"/>
    <w:rsid w:val="00C80152"/>
    <w:rsid w:val="00C823C1"/>
    <w:rsid w:val="00C87209"/>
    <w:rsid w:val="00C87FB7"/>
    <w:rsid w:val="00C93998"/>
    <w:rsid w:val="00C974F6"/>
    <w:rsid w:val="00CA0A8B"/>
    <w:rsid w:val="00CA5BB4"/>
    <w:rsid w:val="00CA5EE2"/>
    <w:rsid w:val="00CB04DF"/>
    <w:rsid w:val="00CB5594"/>
    <w:rsid w:val="00CB6627"/>
    <w:rsid w:val="00CC2254"/>
    <w:rsid w:val="00CC2A1F"/>
    <w:rsid w:val="00CC3430"/>
    <w:rsid w:val="00CC4EC3"/>
    <w:rsid w:val="00CC7600"/>
    <w:rsid w:val="00CD06E9"/>
    <w:rsid w:val="00CD0F76"/>
    <w:rsid w:val="00CD1057"/>
    <w:rsid w:val="00CD1337"/>
    <w:rsid w:val="00CD1BA6"/>
    <w:rsid w:val="00CD24DB"/>
    <w:rsid w:val="00CD4778"/>
    <w:rsid w:val="00CD5293"/>
    <w:rsid w:val="00CD706D"/>
    <w:rsid w:val="00CD770B"/>
    <w:rsid w:val="00CE1355"/>
    <w:rsid w:val="00CE1AFA"/>
    <w:rsid w:val="00CE4ADA"/>
    <w:rsid w:val="00CE581E"/>
    <w:rsid w:val="00CE75E7"/>
    <w:rsid w:val="00CF38D9"/>
    <w:rsid w:val="00CF704D"/>
    <w:rsid w:val="00CF70B8"/>
    <w:rsid w:val="00D02E22"/>
    <w:rsid w:val="00D06A43"/>
    <w:rsid w:val="00D124DA"/>
    <w:rsid w:val="00D15536"/>
    <w:rsid w:val="00D15BED"/>
    <w:rsid w:val="00D20CBD"/>
    <w:rsid w:val="00D22E92"/>
    <w:rsid w:val="00D2337A"/>
    <w:rsid w:val="00D30267"/>
    <w:rsid w:val="00D30C91"/>
    <w:rsid w:val="00D319C1"/>
    <w:rsid w:val="00D4558B"/>
    <w:rsid w:val="00D50840"/>
    <w:rsid w:val="00D50B6D"/>
    <w:rsid w:val="00D51262"/>
    <w:rsid w:val="00D56BE1"/>
    <w:rsid w:val="00D60690"/>
    <w:rsid w:val="00D61E69"/>
    <w:rsid w:val="00D62CDB"/>
    <w:rsid w:val="00D63D53"/>
    <w:rsid w:val="00D6434A"/>
    <w:rsid w:val="00D66516"/>
    <w:rsid w:val="00D7103A"/>
    <w:rsid w:val="00D762FC"/>
    <w:rsid w:val="00D809B1"/>
    <w:rsid w:val="00D83E11"/>
    <w:rsid w:val="00D87FC4"/>
    <w:rsid w:val="00D91815"/>
    <w:rsid w:val="00D92135"/>
    <w:rsid w:val="00D9299D"/>
    <w:rsid w:val="00D92A8B"/>
    <w:rsid w:val="00D93D6D"/>
    <w:rsid w:val="00D97D60"/>
    <w:rsid w:val="00DA2652"/>
    <w:rsid w:val="00DA7313"/>
    <w:rsid w:val="00DB0B82"/>
    <w:rsid w:val="00DB10C5"/>
    <w:rsid w:val="00DB62A1"/>
    <w:rsid w:val="00DB751C"/>
    <w:rsid w:val="00DC6415"/>
    <w:rsid w:val="00DD15B6"/>
    <w:rsid w:val="00DD44D9"/>
    <w:rsid w:val="00DD4DC7"/>
    <w:rsid w:val="00DE3F42"/>
    <w:rsid w:val="00DE617C"/>
    <w:rsid w:val="00DE68BB"/>
    <w:rsid w:val="00DE6B4E"/>
    <w:rsid w:val="00DF295A"/>
    <w:rsid w:val="00DF5FC5"/>
    <w:rsid w:val="00DF7C1D"/>
    <w:rsid w:val="00E07475"/>
    <w:rsid w:val="00E108FD"/>
    <w:rsid w:val="00E21A12"/>
    <w:rsid w:val="00E21C08"/>
    <w:rsid w:val="00E22018"/>
    <w:rsid w:val="00E22D0C"/>
    <w:rsid w:val="00E36E07"/>
    <w:rsid w:val="00E36F7F"/>
    <w:rsid w:val="00E44492"/>
    <w:rsid w:val="00E514F7"/>
    <w:rsid w:val="00E53FA9"/>
    <w:rsid w:val="00E5700B"/>
    <w:rsid w:val="00E60834"/>
    <w:rsid w:val="00E60B91"/>
    <w:rsid w:val="00E60DFF"/>
    <w:rsid w:val="00E6170D"/>
    <w:rsid w:val="00E65282"/>
    <w:rsid w:val="00E75383"/>
    <w:rsid w:val="00E817BC"/>
    <w:rsid w:val="00E862BC"/>
    <w:rsid w:val="00E92288"/>
    <w:rsid w:val="00E97C06"/>
    <w:rsid w:val="00EA3450"/>
    <w:rsid w:val="00EA3CD6"/>
    <w:rsid w:val="00EA6CD8"/>
    <w:rsid w:val="00EB1257"/>
    <w:rsid w:val="00EB741F"/>
    <w:rsid w:val="00EC14AD"/>
    <w:rsid w:val="00EC415D"/>
    <w:rsid w:val="00EC6008"/>
    <w:rsid w:val="00EC7AEF"/>
    <w:rsid w:val="00ED1004"/>
    <w:rsid w:val="00EE0E3A"/>
    <w:rsid w:val="00EE29DD"/>
    <w:rsid w:val="00EE56A5"/>
    <w:rsid w:val="00EF4653"/>
    <w:rsid w:val="00EF4E62"/>
    <w:rsid w:val="00EF690F"/>
    <w:rsid w:val="00F02AEB"/>
    <w:rsid w:val="00F057DF"/>
    <w:rsid w:val="00F10C9F"/>
    <w:rsid w:val="00F11C02"/>
    <w:rsid w:val="00F11E6E"/>
    <w:rsid w:val="00F140A2"/>
    <w:rsid w:val="00F15DE5"/>
    <w:rsid w:val="00F2350C"/>
    <w:rsid w:val="00F25FF5"/>
    <w:rsid w:val="00F271D2"/>
    <w:rsid w:val="00F3338A"/>
    <w:rsid w:val="00F375AE"/>
    <w:rsid w:val="00F4752E"/>
    <w:rsid w:val="00F5101B"/>
    <w:rsid w:val="00F54EF1"/>
    <w:rsid w:val="00F55A3E"/>
    <w:rsid w:val="00F72582"/>
    <w:rsid w:val="00F81E01"/>
    <w:rsid w:val="00F837EC"/>
    <w:rsid w:val="00F83AAE"/>
    <w:rsid w:val="00F94714"/>
    <w:rsid w:val="00F95301"/>
    <w:rsid w:val="00FA194A"/>
    <w:rsid w:val="00FA61BC"/>
    <w:rsid w:val="00FB006D"/>
    <w:rsid w:val="00FB725A"/>
    <w:rsid w:val="00FB7BC5"/>
    <w:rsid w:val="00FD1288"/>
    <w:rsid w:val="00FD277B"/>
    <w:rsid w:val="00FD3068"/>
    <w:rsid w:val="00FD3919"/>
    <w:rsid w:val="00FE73E9"/>
    <w:rsid w:val="00FF290B"/>
    <w:rsid w:val="00FF2F63"/>
    <w:rsid w:val="00FF32E3"/>
    <w:rsid w:val="00FF7E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5863"/>
  <w15:docId w15:val="{69202ED4-E95F-4245-908B-FF20788F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DF4"/>
    <w:pPr>
      <w:keepNext/>
      <w:numPr>
        <w:numId w:val="16"/>
      </w:numPr>
      <w:spacing w:before="240" w:after="60" w:line="259"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97C9F"/>
    <w:pPr>
      <w:keepNext/>
      <w:numPr>
        <w:ilvl w:val="1"/>
        <w:numId w:val="17"/>
      </w:numPr>
      <w:spacing w:before="120" w:after="60" w:line="259" w:lineRule="auto"/>
      <w:outlineLvl w:val="1"/>
    </w:pPr>
    <w:rPr>
      <w:rFonts w:ascii="Calibri Light" w:eastAsia="Times New Roman" w:hAnsi="Calibri Light" w:cs="Times New Roman"/>
      <w:b/>
      <w:bCs/>
      <w:iCs/>
      <w:sz w:val="24"/>
      <w:szCs w:val="28"/>
      <w:lang w:eastAsia="en-AU"/>
    </w:rPr>
  </w:style>
  <w:style w:type="paragraph" w:styleId="Heading3">
    <w:name w:val="heading 3"/>
    <w:basedOn w:val="Heading2"/>
    <w:next w:val="Normal"/>
    <w:link w:val="Heading3Char"/>
    <w:uiPriority w:val="9"/>
    <w:unhideWhenUsed/>
    <w:qFormat/>
    <w:rsid w:val="00CD770B"/>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59"/>
    <w:pPr>
      <w:ind w:left="720"/>
      <w:contextualSpacing/>
    </w:pPr>
  </w:style>
  <w:style w:type="paragraph" w:styleId="NoSpacing">
    <w:name w:val="No Spacing"/>
    <w:uiPriority w:val="1"/>
    <w:qFormat/>
    <w:rsid w:val="00001C59"/>
    <w:pPr>
      <w:spacing w:after="0" w:line="240" w:lineRule="auto"/>
    </w:pPr>
  </w:style>
  <w:style w:type="paragraph" w:styleId="Title">
    <w:name w:val="Title"/>
    <w:basedOn w:val="Normal"/>
    <w:next w:val="Normal"/>
    <w:link w:val="TitleChar"/>
    <w:uiPriority w:val="10"/>
    <w:qFormat/>
    <w:rsid w:val="00692FD7"/>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692FD7"/>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92FD7"/>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692FD7"/>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5E4DF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597C9F"/>
    <w:rPr>
      <w:rFonts w:ascii="Calibri Light" w:eastAsia="Times New Roman" w:hAnsi="Calibri Light" w:cs="Times New Roman"/>
      <w:b/>
      <w:bCs/>
      <w:iCs/>
      <w:sz w:val="24"/>
      <w:szCs w:val="28"/>
      <w:lang w:eastAsia="en-AU"/>
    </w:rPr>
  </w:style>
  <w:style w:type="character" w:customStyle="1" w:styleId="Heading3Char">
    <w:name w:val="Heading 3 Char"/>
    <w:basedOn w:val="DefaultParagraphFont"/>
    <w:link w:val="Heading3"/>
    <w:uiPriority w:val="9"/>
    <w:rsid w:val="00CD770B"/>
    <w:rPr>
      <w:rFonts w:ascii="Calibri Light" w:eastAsia="Times New Roman" w:hAnsi="Calibri Light" w:cs="Times New Roman"/>
      <w:b/>
      <w:bCs/>
      <w:iCs/>
      <w:sz w:val="24"/>
      <w:szCs w:val="28"/>
      <w:lang w:eastAsia="en-AU"/>
    </w:rPr>
  </w:style>
  <w:style w:type="paragraph" w:styleId="TOCHeading">
    <w:name w:val="TOC Heading"/>
    <w:basedOn w:val="Heading1"/>
    <w:next w:val="Normal"/>
    <w:uiPriority w:val="39"/>
    <w:unhideWhenUsed/>
    <w:qFormat/>
    <w:rsid w:val="00261290"/>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261290"/>
    <w:pPr>
      <w:spacing w:after="100"/>
    </w:pPr>
  </w:style>
  <w:style w:type="paragraph" w:styleId="TOC2">
    <w:name w:val="toc 2"/>
    <w:basedOn w:val="Normal"/>
    <w:next w:val="Normal"/>
    <w:autoRedefine/>
    <w:uiPriority w:val="39"/>
    <w:unhideWhenUsed/>
    <w:rsid w:val="00261290"/>
    <w:pPr>
      <w:spacing w:after="100"/>
      <w:ind w:left="220"/>
    </w:pPr>
  </w:style>
  <w:style w:type="paragraph" w:styleId="TOC3">
    <w:name w:val="toc 3"/>
    <w:basedOn w:val="Normal"/>
    <w:next w:val="Normal"/>
    <w:autoRedefine/>
    <w:uiPriority w:val="39"/>
    <w:unhideWhenUsed/>
    <w:rsid w:val="00261290"/>
    <w:pPr>
      <w:spacing w:after="100"/>
      <w:ind w:left="440"/>
    </w:pPr>
  </w:style>
  <w:style w:type="character" w:styleId="Hyperlink">
    <w:name w:val="Hyperlink"/>
    <w:basedOn w:val="DefaultParagraphFont"/>
    <w:uiPriority w:val="99"/>
    <w:unhideWhenUsed/>
    <w:rsid w:val="00261290"/>
    <w:rPr>
      <w:color w:val="0000FF" w:themeColor="hyperlink"/>
      <w:u w:val="single"/>
    </w:rPr>
  </w:style>
  <w:style w:type="paragraph" w:styleId="BalloonText">
    <w:name w:val="Balloon Text"/>
    <w:basedOn w:val="Normal"/>
    <w:link w:val="BalloonTextChar"/>
    <w:uiPriority w:val="99"/>
    <w:semiHidden/>
    <w:unhideWhenUsed/>
    <w:rsid w:val="00261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290"/>
    <w:rPr>
      <w:rFonts w:ascii="Tahoma" w:hAnsi="Tahoma" w:cs="Tahoma"/>
      <w:sz w:val="16"/>
      <w:szCs w:val="16"/>
    </w:rPr>
  </w:style>
  <w:style w:type="table" w:styleId="TableGrid">
    <w:name w:val="Table Grid"/>
    <w:basedOn w:val="TableNormal"/>
    <w:uiPriority w:val="59"/>
    <w:rsid w:val="00777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777B6"/>
    <w:rPr>
      <w:sz w:val="16"/>
      <w:szCs w:val="16"/>
    </w:rPr>
  </w:style>
  <w:style w:type="paragraph" w:styleId="CommentText">
    <w:name w:val="annotation text"/>
    <w:basedOn w:val="Normal"/>
    <w:link w:val="CommentTextChar"/>
    <w:uiPriority w:val="99"/>
    <w:semiHidden/>
    <w:unhideWhenUsed/>
    <w:rsid w:val="007777B6"/>
    <w:pPr>
      <w:spacing w:line="240" w:lineRule="auto"/>
    </w:pPr>
    <w:rPr>
      <w:sz w:val="20"/>
      <w:szCs w:val="20"/>
    </w:rPr>
  </w:style>
  <w:style w:type="character" w:customStyle="1" w:styleId="CommentTextChar">
    <w:name w:val="Comment Text Char"/>
    <w:basedOn w:val="DefaultParagraphFont"/>
    <w:link w:val="CommentText"/>
    <w:uiPriority w:val="99"/>
    <w:semiHidden/>
    <w:rsid w:val="007777B6"/>
    <w:rPr>
      <w:sz w:val="20"/>
      <w:szCs w:val="20"/>
    </w:rPr>
  </w:style>
  <w:style w:type="paragraph" w:styleId="CommentSubject">
    <w:name w:val="annotation subject"/>
    <w:basedOn w:val="CommentText"/>
    <w:next w:val="CommentText"/>
    <w:link w:val="CommentSubjectChar"/>
    <w:uiPriority w:val="99"/>
    <w:semiHidden/>
    <w:unhideWhenUsed/>
    <w:rsid w:val="00F55A3E"/>
    <w:rPr>
      <w:b/>
      <w:bCs/>
    </w:rPr>
  </w:style>
  <w:style w:type="character" w:customStyle="1" w:styleId="CommentSubjectChar">
    <w:name w:val="Comment Subject Char"/>
    <w:basedOn w:val="CommentTextChar"/>
    <w:link w:val="CommentSubject"/>
    <w:uiPriority w:val="99"/>
    <w:semiHidden/>
    <w:rsid w:val="00F55A3E"/>
    <w:rPr>
      <w:b/>
      <w:bCs/>
      <w:sz w:val="20"/>
      <w:szCs w:val="20"/>
    </w:rPr>
  </w:style>
  <w:style w:type="paragraph" w:styleId="NormalWeb">
    <w:name w:val="Normal (Web)"/>
    <w:basedOn w:val="Normal"/>
    <w:uiPriority w:val="99"/>
    <w:semiHidden/>
    <w:unhideWhenUsed/>
    <w:rsid w:val="0043286E"/>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Header">
    <w:name w:val="header"/>
    <w:basedOn w:val="Normal"/>
    <w:link w:val="HeaderChar"/>
    <w:uiPriority w:val="99"/>
    <w:unhideWhenUsed/>
    <w:rsid w:val="00744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491"/>
  </w:style>
  <w:style w:type="paragraph" w:styleId="Footer">
    <w:name w:val="footer"/>
    <w:basedOn w:val="Normal"/>
    <w:link w:val="FooterChar"/>
    <w:uiPriority w:val="99"/>
    <w:unhideWhenUsed/>
    <w:rsid w:val="00744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491"/>
  </w:style>
  <w:style w:type="paragraph" w:styleId="FootnoteText">
    <w:name w:val="footnote text"/>
    <w:basedOn w:val="Normal"/>
    <w:link w:val="FootnoteTextChar"/>
    <w:uiPriority w:val="99"/>
    <w:semiHidden/>
    <w:unhideWhenUsed/>
    <w:rsid w:val="005F32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3210"/>
    <w:rPr>
      <w:sz w:val="20"/>
      <w:szCs w:val="20"/>
    </w:rPr>
  </w:style>
  <w:style w:type="character" w:styleId="FootnoteReference">
    <w:name w:val="footnote reference"/>
    <w:basedOn w:val="DefaultParagraphFont"/>
    <w:uiPriority w:val="99"/>
    <w:semiHidden/>
    <w:unhideWhenUsed/>
    <w:rsid w:val="005F3210"/>
    <w:rPr>
      <w:vertAlign w:val="superscript"/>
    </w:rPr>
  </w:style>
  <w:style w:type="paragraph" w:styleId="HTMLPreformatted">
    <w:name w:val="HTML Preformatted"/>
    <w:basedOn w:val="Normal"/>
    <w:link w:val="HTMLPreformattedChar"/>
    <w:uiPriority w:val="99"/>
    <w:semiHidden/>
    <w:unhideWhenUsed/>
    <w:rsid w:val="00615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6156E6"/>
    <w:rPr>
      <w:rFonts w:ascii="Courier New" w:eastAsiaTheme="minorEastAsia" w:hAnsi="Courier New" w:cs="Courier New"/>
      <w:sz w:val="20"/>
      <w:szCs w:val="20"/>
      <w:lang w:eastAsia="en-AU"/>
    </w:rPr>
  </w:style>
  <w:style w:type="character" w:customStyle="1" w:styleId="comment1">
    <w:name w:val="comment1"/>
    <w:basedOn w:val="DefaultParagraphFont"/>
    <w:rsid w:val="006156E6"/>
    <w:rPr>
      <w:color w:val="B22222"/>
    </w:rPr>
  </w:style>
  <w:style w:type="character" w:customStyle="1" w:styleId="keyword1">
    <w:name w:val="keyword1"/>
    <w:basedOn w:val="DefaultParagraphFont"/>
    <w:rsid w:val="006156E6"/>
    <w:rPr>
      <w:color w:val="A020F0"/>
    </w:rPr>
  </w:style>
  <w:style w:type="character" w:customStyle="1" w:styleId="string1">
    <w:name w:val="string1"/>
    <w:basedOn w:val="DefaultParagraphFont"/>
    <w:rsid w:val="006156E6"/>
    <w:rPr>
      <w:color w:val="8B2252"/>
    </w:rPr>
  </w:style>
  <w:style w:type="character" w:styleId="FollowedHyperlink">
    <w:name w:val="FollowedHyperlink"/>
    <w:basedOn w:val="DefaultParagraphFont"/>
    <w:uiPriority w:val="99"/>
    <w:semiHidden/>
    <w:unhideWhenUsed/>
    <w:rsid w:val="00F271D2"/>
    <w:rPr>
      <w:color w:val="800080"/>
      <w:u w:val="single"/>
    </w:rPr>
  </w:style>
  <w:style w:type="paragraph" w:customStyle="1" w:styleId="comment">
    <w:name w:val="comment"/>
    <w:basedOn w:val="Normal"/>
    <w:rsid w:val="00F271D2"/>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F271D2"/>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F271D2"/>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A4676B"/>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81649">
      <w:bodyDiv w:val="1"/>
      <w:marLeft w:val="0"/>
      <w:marRight w:val="0"/>
      <w:marTop w:val="0"/>
      <w:marBottom w:val="0"/>
      <w:divBdr>
        <w:top w:val="none" w:sz="0" w:space="0" w:color="auto"/>
        <w:left w:val="none" w:sz="0" w:space="0" w:color="auto"/>
        <w:bottom w:val="none" w:sz="0" w:space="0" w:color="auto"/>
        <w:right w:val="none" w:sz="0" w:space="0" w:color="auto"/>
      </w:divBdr>
    </w:div>
    <w:div w:id="1184243505">
      <w:bodyDiv w:val="1"/>
      <w:marLeft w:val="0"/>
      <w:marRight w:val="0"/>
      <w:marTop w:val="0"/>
      <w:marBottom w:val="0"/>
      <w:divBdr>
        <w:top w:val="none" w:sz="0" w:space="0" w:color="auto"/>
        <w:left w:val="none" w:sz="0" w:space="0" w:color="auto"/>
        <w:bottom w:val="none" w:sz="0" w:space="0" w:color="auto"/>
        <w:right w:val="none" w:sz="0" w:space="0" w:color="auto"/>
      </w:divBdr>
    </w:div>
    <w:div w:id="1337272936">
      <w:bodyDiv w:val="1"/>
      <w:marLeft w:val="0"/>
      <w:marRight w:val="0"/>
      <w:marTop w:val="0"/>
      <w:marBottom w:val="0"/>
      <w:divBdr>
        <w:top w:val="none" w:sz="0" w:space="0" w:color="auto"/>
        <w:left w:val="none" w:sz="0" w:space="0" w:color="auto"/>
        <w:bottom w:val="none" w:sz="0" w:space="0" w:color="auto"/>
        <w:right w:val="none" w:sz="0" w:space="0" w:color="auto"/>
      </w:divBdr>
    </w:div>
    <w:div w:id="1428496824">
      <w:bodyDiv w:val="1"/>
      <w:marLeft w:val="0"/>
      <w:marRight w:val="0"/>
      <w:marTop w:val="0"/>
      <w:marBottom w:val="0"/>
      <w:divBdr>
        <w:top w:val="none" w:sz="0" w:space="0" w:color="auto"/>
        <w:left w:val="none" w:sz="0" w:space="0" w:color="auto"/>
        <w:bottom w:val="none" w:sz="0" w:space="0" w:color="auto"/>
        <w:right w:val="none" w:sz="0" w:space="0" w:color="auto"/>
      </w:divBdr>
    </w:div>
    <w:div w:id="1836795682">
      <w:bodyDiv w:val="1"/>
      <w:marLeft w:val="0"/>
      <w:marRight w:val="0"/>
      <w:marTop w:val="0"/>
      <w:marBottom w:val="0"/>
      <w:divBdr>
        <w:top w:val="none" w:sz="0" w:space="0" w:color="auto"/>
        <w:left w:val="none" w:sz="0" w:space="0" w:color="auto"/>
        <w:bottom w:val="none" w:sz="0" w:space="0" w:color="auto"/>
        <w:right w:val="none" w:sz="0" w:space="0" w:color="auto"/>
      </w:divBdr>
    </w:div>
    <w:div w:id="20802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greensql.com/content/mysql-security-best-practices-hardening-mysql-ti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v.mysql.com/doc/refman/5.5/en/storage-requiremen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mysql.com/doc/refman/5.7/en/optimization-index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v.mysql.com/doc/refman/5.0/en/differences-from-ansi.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dev.mysql.com/doc/refman/5.7/en/innodb-index-types.html" TargetMode="External"/><Relationship Id="rId1" Type="http://schemas.openxmlformats.org/officeDocument/2006/relationships/hyperlink" Target="http://dev.mysql.com/doc/refman/5.7/en/storage-eng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F6FA1-28F2-4CE8-ABF9-2A9029C1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csem</dc:creator>
  <cp:lastModifiedBy>SuperNova</cp:lastModifiedBy>
  <cp:revision>2</cp:revision>
  <cp:lastPrinted>2014-05-08T01:22:00Z</cp:lastPrinted>
  <dcterms:created xsi:type="dcterms:W3CDTF">2014-06-05T08:28:00Z</dcterms:created>
  <dcterms:modified xsi:type="dcterms:W3CDTF">2014-06-05T08:28:00Z</dcterms:modified>
</cp:coreProperties>
</file>